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A3844" w14:textId="07719E1C" w:rsidR="00296A45" w:rsidRDefault="005E4A25" w:rsidP="00296A4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w:t>
      </w:r>
      <w:r w:rsidR="00FD798A">
        <w:rPr>
          <w:rFonts w:ascii="Times New Roman" w:hAnsi="Times New Roman" w:cs="Times New Roman"/>
          <w:sz w:val="24"/>
          <w:szCs w:val="24"/>
        </w:rPr>
        <w:t>omposition and Distribution of Phytoplankton in a</w:t>
      </w:r>
      <w:r>
        <w:rPr>
          <w:rFonts w:ascii="Times New Roman" w:hAnsi="Times New Roman" w:cs="Times New Roman"/>
          <w:sz w:val="24"/>
          <w:szCs w:val="24"/>
        </w:rPr>
        <w:t xml:space="preserve"> </w:t>
      </w:r>
      <w:r w:rsidR="00FD798A">
        <w:rPr>
          <w:rFonts w:ascii="Times New Roman" w:hAnsi="Times New Roman" w:cs="Times New Roman"/>
          <w:sz w:val="24"/>
          <w:szCs w:val="24"/>
        </w:rPr>
        <w:t xml:space="preserve">Subtropical Coastal </w:t>
      </w:r>
      <w:r>
        <w:rPr>
          <w:rFonts w:ascii="Times New Roman" w:hAnsi="Times New Roman" w:cs="Times New Roman"/>
          <w:sz w:val="24"/>
          <w:szCs w:val="24"/>
        </w:rPr>
        <w:t>S</w:t>
      </w:r>
      <w:r w:rsidR="00FD798A">
        <w:rPr>
          <w:rFonts w:ascii="Times New Roman" w:hAnsi="Times New Roman" w:cs="Times New Roman"/>
          <w:sz w:val="24"/>
          <w:szCs w:val="24"/>
        </w:rPr>
        <w:t xml:space="preserve">helf Region in the East Coast of Florida near Cape Canaveral </w:t>
      </w:r>
    </w:p>
    <w:p w14:paraId="264D7F9E" w14:textId="77777777" w:rsidR="00296A45" w:rsidRDefault="00296A45" w:rsidP="00296A45">
      <w:pPr>
        <w:spacing w:after="0" w:line="240" w:lineRule="auto"/>
        <w:jc w:val="center"/>
        <w:rPr>
          <w:rFonts w:ascii="Times New Roman" w:hAnsi="Times New Roman" w:cs="Times New Roman"/>
          <w:sz w:val="24"/>
          <w:szCs w:val="24"/>
        </w:rPr>
      </w:pPr>
    </w:p>
    <w:p w14:paraId="06258E11" w14:textId="77777777" w:rsidR="00296A45" w:rsidRDefault="00296A45" w:rsidP="00296A4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By</w:t>
      </w:r>
    </w:p>
    <w:p w14:paraId="69C7E875" w14:textId="77777777" w:rsidR="00296A45" w:rsidRDefault="00296A45" w:rsidP="00296A45">
      <w:pPr>
        <w:spacing w:after="0" w:line="240" w:lineRule="auto"/>
        <w:jc w:val="center"/>
        <w:rPr>
          <w:rFonts w:ascii="Times New Roman" w:hAnsi="Times New Roman" w:cs="Times New Roman"/>
          <w:sz w:val="24"/>
          <w:szCs w:val="24"/>
        </w:rPr>
      </w:pPr>
    </w:p>
    <w:p w14:paraId="352DB8E1" w14:textId="77777777" w:rsidR="00E86303" w:rsidRDefault="00DF36D4" w:rsidP="00296A4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w:t>
      </w:r>
      <w:r w:rsidR="00FD798A">
        <w:rPr>
          <w:rFonts w:ascii="Times New Roman" w:hAnsi="Times New Roman" w:cs="Times New Roman"/>
          <w:sz w:val="24"/>
          <w:szCs w:val="24"/>
        </w:rPr>
        <w:t>ary C. Tate, Edward J. Phlips*, Susan Badylak</w:t>
      </w:r>
      <w:r w:rsidR="00507FBC">
        <w:rPr>
          <w:rFonts w:ascii="Times New Roman" w:hAnsi="Times New Roman" w:cs="Times New Roman"/>
          <w:sz w:val="24"/>
          <w:szCs w:val="24"/>
        </w:rPr>
        <w:t xml:space="preserve">, M. </w:t>
      </w:r>
      <w:proofErr w:type="spellStart"/>
      <w:r w:rsidR="00507FBC">
        <w:rPr>
          <w:rFonts w:ascii="Times New Roman" w:hAnsi="Times New Roman" w:cs="Times New Roman"/>
          <w:sz w:val="24"/>
          <w:szCs w:val="24"/>
        </w:rPr>
        <w:t>Hamazaki</w:t>
      </w:r>
      <w:proofErr w:type="spellEnd"/>
      <w:r w:rsidR="00507FBC">
        <w:rPr>
          <w:rFonts w:ascii="Times New Roman" w:hAnsi="Times New Roman" w:cs="Times New Roman"/>
          <w:sz w:val="24"/>
          <w:szCs w:val="24"/>
        </w:rPr>
        <w:t xml:space="preserve">, Leslie </w:t>
      </w:r>
      <w:proofErr w:type="spellStart"/>
      <w:r w:rsidR="00507FBC">
        <w:rPr>
          <w:rFonts w:ascii="Times New Roman" w:hAnsi="Times New Roman" w:cs="Times New Roman"/>
          <w:sz w:val="24"/>
          <w:szCs w:val="24"/>
        </w:rPr>
        <w:t>Landa</w:t>
      </w:r>
      <w:r w:rsidR="00AA1EBA">
        <w:rPr>
          <w:rFonts w:ascii="Times New Roman" w:hAnsi="Times New Roman" w:cs="Times New Roman"/>
          <w:sz w:val="24"/>
          <w:szCs w:val="24"/>
        </w:rPr>
        <w:t>u</w:t>
      </w:r>
      <w:r w:rsidR="00507FBC">
        <w:rPr>
          <w:rFonts w:ascii="Times New Roman" w:hAnsi="Times New Roman" w:cs="Times New Roman"/>
          <w:sz w:val="24"/>
          <w:szCs w:val="24"/>
        </w:rPr>
        <w:t>er</w:t>
      </w:r>
      <w:proofErr w:type="spellEnd"/>
      <w:r w:rsidR="00AA1EBA">
        <w:rPr>
          <w:rFonts w:ascii="Times New Roman" w:hAnsi="Times New Roman" w:cs="Times New Roman"/>
          <w:sz w:val="24"/>
          <w:szCs w:val="24"/>
        </w:rPr>
        <w:t>, Anne West-Valle</w:t>
      </w:r>
      <w:r w:rsidR="00FD798A">
        <w:rPr>
          <w:rFonts w:ascii="Times New Roman" w:hAnsi="Times New Roman" w:cs="Times New Roman"/>
          <w:sz w:val="24"/>
          <w:szCs w:val="24"/>
        </w:rPr>
        <w:t xml:space="preserve"> and Ben Stelling</w:t>
      </w:r>
    </w:p>
    <w:p w14:paraId="361A6A8D" w14:textId="77777777" w:rsidR="00FD798A" w:rsidRDefault="00FD798A" w:rsidP="00296A45">
      <w:pPr>
        <w:spacing w:after="0" w:line="240" w:lineRule="auto"/>
        <w:jc w:val="center"/>
        <w:rPr>
          <w:rFonts w:ascii="Times New Roman" w:hAnsi="Times New Roman" w:cs="Times New Roman"/>
          <w:sz w:val="24"/>
          <w:szCs w:val="24"/>
        </w:rPr>
      </w:pPr>
    </w:p>
    <w:p w14:paraId="2E7682C2" w14:textId="77777777" w:rsidR="00FD798A" w:rsidRDefault="00FD798A" w:rsidP="00296A4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Fisheries and Aquatic Sciences Program, S.F.R.C, University of Florida, Gainesville, Florida, USA 32653</w:t>
      </w:r>
    </w:p>
    <w:p w14:paraId="138316A9" w14:textId="77777777" w:rsidR="00FD798A" w:rsidRDefault="00FD798A" w:rsidP="00296A45">
      <w:pPr>
        <w:spacing w:after="0" w:line="240" w:lineRule="auto"/>
        <w:jc w:val="center"/>
        <w:rPr>
          <w:rFonts w:ascii="Times New Roman" w:hAnsi="Times New Roman" w:cs="Times New Roman"/>
          <w:sz w:val="24"/>
          <w:szCs w:val="24"/>
        </w:rPr>
      </w:pPr>
    </w:p>
    <w:p w14:paraId="2708FE21" w14:textId="77777777" w:rsidR="00FD798A" w:rsidRDefault="00507FBC" w:rsidP="00296A4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*Corresponding author, phlips@ufl.edu</w:t>
      </w:r>
    </w:p>
    <w:p w14:paraId="1F09FC53" w14:textId="77777777" w:rsidR="00296A45" w:rsidRDefault="00296A45" w:rsidP="00296A45">
      <w:pPr>
        <w:spacing w:after="0" w:line="240" w:lineRule="auto"/>
        <w:jc w:val="center"/>
        <w:rPr>
          <w:rFonts w:ascii="Times New Roman" w:hAnsi="Times New Roman" w:cs="Times New Roman"/>
          <w:sz w:val="24"/>
          <w:szCs w:val="24"/>
        </w:rPr>
      </w:pPr>
    </w:p>
    <w:p w14:paraId="5D21C8CD" w14:textId="77777777" w:rsidR="00296A45" w:rsidRDefault="00296A45" w:rsidP="00296A45">
      <w:pPr>
        <w:spacing w:after="0" w:line="240" w:lineRule="auto"/>
        <w:jc w:val="center"/>
        <w:rPr>
          <w:rFonts w:ascii="Times New Roman" w:hAnsi="Times New Roman" w:cs="Times New Roman"/>
          <w:sz w:val="24"/>
          <w:szCs w:val="24"/>
        </w:rPr>
      </w:pPr>
    </w:p>
    <w:p w14:paraId="742159B4" w14:textId="77777777" w:rsidR="00296A45" w:rsidRDefault="00296A45" w:rsidP="00296A45">
      <w:pPr>
        <w:spacing w:after="0" w:line="240" w:lineRule="auto"/>
        <w:jc w:val="center"/>
        <w:rPr>
          <w:rFonts w:ascii="Times New Roman" w:hAnsi="Times New Roman" w:cs="Times New Roman"/>
          <w:sz w:val="24"/>
          <w:szCs w:val="24"/>
        </w:rPr>
      </w:pPr>
    </w:p>
    <w:p w14:paraId="3E7B4A8C" w14:textId="77777777" w:rsidR="00296A45" w:rsidRDefault="00296A45" w:rsidP="00296A45">
      <w:pPr>
        <w:spacing w:after="0" w:line="240" w:lineRule="auto"/>
        <w:jc w:val="center"/>
        <w:rPr>
          <w:rFonts w:ascii="Times New Roman" w:hAnsi="Times New Roman" w:cs="Times New Roman"/>
          <w:sz w:val="24"/>
          <w:szCs w:val="24"/>
        </w:rPr>
      </w:pPr>
    </w:p>
    <w:p w14:paraId="1AE7B5F4" w14:textId="77777777" w:rsidR="00296A45" w:rsidRDefault="00296A45" w:rsidP="00296A45">
      <w:pPr>
        <w:spacing w:after="0" w:line="240" w:lineRule="auto"/>
        <w:jc w:val="center"/>
        <w:rPr>
          <w:rFonts w:ascii="Times New Roman" w:hAnsi="Times New Roman" w:cs="Times New Roman"/>
          <w:sz w:val="24"/>
          <w:szCs w:val="24"/>
        </w:rPr>
      </w:pPr>
    </w:p>
    <w:p w14:paraId="463C03FE" w14:textId="77777777" w:rsidR="00296A45" w:rsidRDefault="00296A45" w:rsidP="00296A45">
      <w:pPr>
        <w:spacing w:after="0" w:line="240" w:lineRule="auto"/>
        <w:jc w:val="center"/>
        <w:rPr>
          <w:rFonts w:ascii="Times New Roman" w:hAnsi="Times New Roman" w:cs="Times New Roman"/>
          <w:sz w:val="24"/>
          <w:szCs w:val="24"/>
        </w:rPr>
      </w:pPr>
    </w:p>
    <w:p w14:paraId="07720384" w14:textId="77777777" w:rsidR="00296A45" w:rsidRDefault="00296A45" w:rsidP="00296A45">
      <w:pPr>
        <w:spacing w:after="0" w:line="240" w:lineRule="auto"/>
        <w:jc w:val="center"/>
        <w:rPr>
          <w:rFonts w:ascii="Times New Roman" w:hAnsi="Times New Roman" w:cs="Times New Roman"/>
          <w:sz w:val="24"/>
          <w:szCs w:val="24"/>
        </w:rPr>
      </w:pPr>
    </w:p>
    <w:p w14:paraId="3BFD8312" w14:textId="77777777" w:rsidR="00296A45" w:rsidRDefault="00296A45" w:rsidP="00296A45">
      <w:pPr>
        <w:spacing w:after="0" w:line="240" w:lineRule="auto"/>
        <w:jc w:val="center"/>
        <w:rPr>
          <w:rFonts w:ascii="Times New Roman" w:hAnsi="Times New Roman" w:cs="Times New Roman"/>
          <w:sz w:val="24"/>
          <w:szCs w:val="24"/>
        </w:rPr>
      </w:pPr>
    </w:p>
    <w:p w14:paraId="079A1226" w14:textId="77777777" w:rsidR="00296A45" w:rsidRDefault="00296A45" w:rsidP="00296A45">
      <w:pPr>
        <w:spacing w:after="0" w:line="240" w:lineRule="auto"/>
        <w:jc w:val="center"/>
        <w:rPr>
          <w:rFonts w:ascii="Times New Roman" w:hAnsi="Times New Roman" w:cs="Times New Roman"/>
          <w:sz w:val="24"/>
          <w:szCs w:val="24"/>
        </w:rPr>
      </w:pPr>
    </w:p>
    <w:p w14:paraId="3CB6EFA8" w14:textId="77777777" w:rsidR="00296A45" w:rsidRDefault="00296A45" w:rsidP="00296A45">
      <w:pPr>
        <w:spacing w:after="0" w:line="240" w:lineRule="auto"/>
        <w:jc w:val="center"/>
        <w:rPr>
          <w:rFonts w:ascii="Times New Roman" w:hAnsi="Times New Roman" w:cs="Times New Roman"/>
          <w:sz w:val="24"/>
          <w:szCs w:val="24"/>
        </w:rPr>
      </w:pPr>
    </w:p>
    <w:p w14:paraId="5114CE2E" w14:textId="77777777" w:rsidR="00296A45" w:rsidRDefault="00296A45" w:rsidP="00296A45">
      <w:pPr>
        <w:spacing w:after="0" w:line="240" w:lineRule="auto"/>
        <w:jc w:val="center"/>
        <w:rPr>
          <w:rFonts w:ascii="Times New Roman" w:hAnsi="Times New Roman" w:cs="Times New Roman"/>
          <w:sz w:val="24"/>
          <w:szCs w:val="24"/>
        </w:rPr>
      </w:pPr>
    </w:p>
    <w:p w14:paraId="2636A5DC" w14:textId="77777777" w:rsidR="00296A45" w:rsidRDefault="00296A45" w:rsidP="00296A45">
      <w:pPr>
        <w:spacing w:after="0" w:line="240" w:lineRule="auto"/>
        <w:jc w:val="center"/>
        <w:rPr>
          <w:rFonts w:ascii="Times New Roman" w:hAnsi="Times New Roman" w:cs="Times New Roman"/>
          <w:sz w:val="24"/>
          <w:szCs w:val="24"/>
        </w:rPr>
      </w:pPr>
    </w:p>
    <w:p w14:paraId="1985B906" w14:textId="77777777" w:rsidR="00296A45" w:rsidRDefault="00296A45" w:rsidP="00296A45">
      <w:pPr>
        <w:spacing w:after="0" w:line="240" w:lineRule="auto"/>
        <w:jc w:val="center"/>
        <w:rPr>
          <w:rFonts w:ascii="Times New Roman" w:hAnsi="Times New Roman" w:cs="Times New Roman"/>
          <w:sz w:val="24"/>
          <w:szCs w:val="24"/>
        </w:rPr>
      </w:pPr>
    </w:p>
    <w:p w14:paraId="3A17D553" w14:textId="77777777" w:rsidR="00296A45" w:rsidRDefault="00296A45" w:rsidP="00296A45">
      <w:pPr>
        <w:spacing w:after="0" w:line="240" w:lineRule="auto"/>
        <w:rPr>
          <w:rFonts w:ascii="Times New Roman" w:hAnsi="Times New Roman" w:cs="Times New Roman"/>
          <w:sz w:val="24"/>
          <w:szCs w:val="24"/>
        </w:rPr>
      </w:pPr>
    </w:p>
    <w:p w14:paraId="3F5FA932" w14:textId="77777777" w:rsidR="00296A45" w:rsidRDefault="00296A45" w:rsidP="00296A45">
      <w:pPr>
        <w:spacing w:after="0" w:line="240" w:lineRule="auto"/>
        <w:jc w:val="center"/>
        <w:rPr>
          <w:rFonts w:ascii="Times New Roman" w:hAnsi="Times New Roman" w:cs="Times New Roman"/>
          <w:b/>
          <w:sz w:val="24"/>
          <w:szCs w:val="24"/>
        </w:rPr>
      </w:pPr>
      <w:bookmarkStart w:id="0" w:name="_Hlk482306411"/>
    </w:p>
    <w:p w14:paraId="53EAA70C" w14:textId="77777777" w:rsidR="00296A45" w:rsidRDefault="00296A45" w:rsidP="00296A45">
      <w:pPr>
        <w:spacing w:after="0" w:line="240" w:lineRule="auto"/>
        <w:jc w:val="center"/>
        <w:rPr>
          <w:rFonts w:ascii="Times New Roman" w:hAnsi="Times New Roman" w:cs="Times New Roman"/>
          <w:b/>
          <w:sz w:val="24"/>
          <w:szCs w:val="24"/>
        </w:rPr>
      </w:pPr>
    </w:p>
    <w:p w14:paraId="6C1766ED" w14:textId="77777777" w:rsidR="00296A45" w:rsidRDefault="00296A45" w:rsidP="00296A45">
      <w:pPr>
        <w:spacing w:after="0" w:line="240" w:lineRule="auto"/>
        <w:jc w:val="center"/>
        <w:rPr>
          <w:rFonts w:ascii="Times New Roman" w:hAnsi="Times New Roman" w:cs="Times New Roman"/>
          <w:b/>
          <w:sz w:val="24"/>
          <w:szCs w:val="24"/>
        </w:rPr>
      </w:pPr>
    </w:p>
    <w:p w14:paraId="58D47DB2" w14:textId="77777777" w:rsidR="00296A45" w:rsidRDefault="00296A45" w:rsidP="00296A45">
      <w:pPr>
        <w:spacing w:after="0" w:line="240" w:lineRule="auto"/>
        <w:jc w:val="center"/>
        <w:rPr>
          <w:rFonts w:ascii="Times New Roman" w:hAnsi="Times New Roman" w:cs="Times New Roman"/>
          <w:b/>
          <w:sz w:val="24"/>
          <w:szCs w:val="24"/>
        </w:rPr>
      </w:pPr>
    </w:p>
    <w:p w14:paraId="6AE6E935" w14:textId="77777777" w:rsidR="00296A45" w:rsidRDefault="00296A45" w:rsidP="00296A45">
      <w:pPr>
        <w:spacing w:after="0" w:line="240" w:lineRule="auto"/>
        <w:jc w:val="center"/>
        <w:rPr>
          <w:rFonts w:ascii="Times New Roman" w:hAnsi="Times New Roman" w:cs="Times New Roman"/>
          <w:b/>
          <w:sz w:val="24"/>
          <w:szCs w:val="24"/>
        </w:rPr>
      </w:pPr>
    </w:p>
    <w:p w14:paraId="378D8466" w14:textId="77777777" w:rsidR="00296A45" w:rsidRDefault="00296A45" w:rsidP="00296A45">
      <w:pPr>
        <w:spacing w:after="0" w:line="240" w:lineRule="auto"/>
        <w:jc w:val="center"/>
        <w:rPr>
          <w:rFonts w:ascii="Times New Roman" w:hAnsi="Times New Roman" w:cs="Times New Roman"/>
          <w:b/>
          <w:sz w:val="24"/>
          <w:szCs w:val="24"/>
        </w:rPr>
      </w:pPr>
    </w:p>
    <w:p w14:paraId="4B1D177E" w14:textId="77777777" w:rsidR="00296A45" w:rsidRDefault="00296A45" w:rsidP="00296A45">
      <w:pPr>
        <w:spacing w:after="0" w:line="240" w:lineRule="auto"/>
        <w:jc w:val="center"/>
        <w:rPr>
          <w:rFonts w:ascii="Times New Roman" w:hAnsi="Times New Roman" w:cs="Times New Roman"/>
          <w:b/>
          <w:sz w:val="24"/>
          <w:szCs w:val="24"/>
        </w:rPr>
      </w:pPr>
    </w:p>
    <w:p w14:paraId="361B1FD4" w14:textId="77777777" w:rsidR="00296A45" w:rsidRDefault="00296A45" w:rsidP="00296A45">
      <w:pPr>
        <w:spacing w:after="0" w:line="240" w:lineRule="auto"/>
        <w:jc w:val="center"/>
        <w:rPr>
          <w:rFonts w:ascii="Times New Roman" w:hAnsi="Times New Roman" w:cs="Times New Roman"/>
          <w:b/>
          <w:sz w:val="24"/>
          <w:szCs w:val="24"/>
        </w:rPr>
      </w:pPr>
    </w:p>
    <w:p w14:paraId="49A0E6CD" w14:textId="77777777" w:rsidR="00296A45" w:rsidRDefault="00296A45" w:rsidP="00296A45">
      <w:pPr>
        <w:spacing w:after="0" w:line="240" w:lineRule="auto"/>
        <w:jc w:val="center"/>
        <w:rPr>
          <w:rFonts w:ascii="Times New Roman" w:hAnsi="Times New Roman" w:cs="Times New Roman"/>
          <w:b/>
          <w:sz w:val="24"/>
          <w:szCs w:val="24"/>
        </w:rPr>
      </w:pPr>
    </w:p>
    <w:p w14:paraId="3CC317B2" w14:textId="77777777" w:rsidR="00296A45" w:rsidRDefault="00296A45" w:rsidP="00296A45">
      <w:pPr>
        <w:spacing w:after="0" w:line="240" w:lineRule="auto"/>
        <w:jc w:val="center"/>
        <w:rPr>
          <w:rFonts w:ascii="Times New Roman" w:hAnsi="Times New Roman" w:cs="Times New Roman"/>
          <w:b/>
          <w:sz w:val="24"/>
          <w:szCs w:val="24"/>
        </w:rPr>
      </w:pPr>
    </w:p>
    <w:p w14:paraId="2370DD9C" w14:textId="77777777" w:rsidR="00296A45" w:rsidRDefault="00296A45" w:rsidP="00296A45">
      <w:pPr>
        <w:spacing w:after="0" w:line="240" w:lineRule="auto"/>
        <w:jc w:val="center"/>
        <w:rPr>
          <w:rFonts w:ascii="Times New Roman" w:hAnsi="Times New Roman" w:cs="Times New Roman"/>
          <w:b/>
          <w:sz w:val="24"/>
          <w:szCs w:val="24"/>
        </w:rPr>
      </w:pPr>
    </w:p>
    <w:p w14:paraId="3BF26A43" w14:textId="77777777" w:rsidR="00296A45" w:rsidRDefault="00296A45" w:rsidP="00296A45">
      <w:pPr>
        <w:spacing w:after="0" w:line="240" w:lineRule="auto"/>
        <w:jc w:val="center"/>
        <w:rPr>
          <w:rFonts w:ascii="Times New Roman" w:hAnsi="Times New Roman" w:cs="Times New Roman"/>
          <w:b/>
          <w:sz w:val="24"/>
          <w:szCs w:val="24"/>
        </w:rPr>
      </w:pPr>
    </w:p>
    <w:p w14:paraId="5DE355D8" w14:textId="77777777" w:rsidR="00296A45" w:rsidRDefault="00296A45" w:rsidP="00296A45">
      <w:pPr>
        <w:spacing w:after="0" w:line="240" w:lineRule="auto"/>
        <w:jc w:val="center"/>
        <w:rPr>
          <w:rFonts w:ascii="Times New Roman" w:hAnsi="Times New Roman" w:cs="Times New Roman"/>
          <w:b/>
          <w:sz w:val="24"/>
          <w:szCs w:val="24"/>
        </w:rPr>
      </w:pPr>
    </w:p>
    <w:p w14:paraId="75612093" w14:textId="77777777" w:rsidR="00296A45" w:rsidRDefault="00296A45" w:rsidP="00296A45">
      <w:pPr>
        <w:spacing w:after="0" w:line="240" w:lineRule="auto"/>
        <w:jc w:val="center"/>
        <w:rPr>
          <w:rFonts w:ascii="Times New Roman" w:hAnsi="Times New Roman" w:cs="Times New Roman"/>
          <w:b/>
          <w:sz w:val="24"/>
          <w:szCs w:val="24"/>
        </w:rPr>
      </w:pPr>
    </w:p>
    <w:p w14:paraId="2A2B90D4" w14:textId="77777777" w:rsidR="00296A45" w:rsidRDefault="00296A45" w:rsidP="00296A45">
      <w:pPr>
        <w:spacing w:after="0" w:line="240" w:lineRule="auto"/>
        <w:jc w:val="center"/>
        <w:rPr>
          <w:rFonts w:ascii="Times New Roman" w:hAnsi="Times New Roman" w:cs="Times New Roman"/>
          <w:b/>
          <w:sz w:val="24"/>
          <w:szCs w:val="24"/>
        </w:rPr>
      </w:pPr>
    </w:p>
    <w:p w14:paraId="645FDE5E" w14:textId="77777777" w:rsidR="00296A45" w:rsidRDefault="00296A45" w:rsidP="00296A45">
      <w:pPr>
        <w:spacing w:after="0" w:line="240" w:lineRule="auto"/>
        <w:jc w:val="center"/>
        <w:rPr>
          <w:rFonts w:ascii="Times New Roman" w:hAnsi="Times New Roman" w:cs="Times New Roman"/>
          <w:b/>
          <w:sz w:val="24"/>
          <w:szCs w:val="24"/>
        </w:rPr>
      </w:pPr>
    </w:p>
    <w:p w14:paraId="4CE2B5AF" w14:textId="77777777" w:rsidR="00296A45" w:rsidRDefault="00296A45" w:rsidP="00296A45">
      <w:pPr>
        <w:spacing w:after="0" w:line="240" w:lineRule="auto"/>
        <w:jc w:val="center"/>
        <w:rPr>
          <w:rFonts w:ascii="Times New Roman" w:hAnsi="Times New Roman" w:cs="Times New Roman"/>
          <w:b/>
          <w:sz w:val="24"/>
          <w:szCs w:val="24"/>
        </w:rPr>
      </w:pPr>
    </w:p>
    <w:p w14:paraId="3060C5E1" w14:textId="77777777" w:rsidR="00296A45" w:rsidRDefault="00296A45" w:rsidP="00296A45">
      <w:pPr>
        <w:spacing w:after="0" w:line="240" w:lineRule="auto"/>
        <w:jc w:val="center"/>
        <w:rPr>
          <w:rFonts w:ascii="Times New Roman" w:hAnsi="Times New Roman" w:cs="Times New Roman"/>
          <w:b/>
          <w:sz w:val="24"/>
          <w:szCs w:val="24"/>
        </w:rPr>
      </w:pPr>
    </w:p>
    <w:p w14:paraId="0B941146" w14:textId="77777777" w:rsidR="00296A45" w:rsidRDefault="00296A45" w:rsidP="00296A45">
      <w:pPr>
        <w:spacing w:after="0" w:line="240" w:lineRule="auto"/>
        <w:jc w:val="center"/>
        <w:rPr>
          <w:rFonts w:ascii="Times New Roman" w:hAnsi="Times New Roman" w:cs="Times New Roman"/>
          <w:b/>
          <w:sz w:val="24"/>
          <w:szCs w:val="24"/>
        </w:rPr>
      </w:pPr>
    </w:p>
    <w:p w14:paraId="4A675750" w14:textId="77777777" w:rsidR="00296A45" w:rsidRDefault="00296A45" w:rsidP="00296A45">
      <w:pPr>
        <w:spacing w:after="0" w:line="240" w:lineRule="auto"/>
        <w:jc w:val="center"/>
        <w:rPr>
          <w:rFonts w:ascii="Times New Roman" w:hAnsi="Times New Roman" w:cs="Times New Roman"/>
          <w:b/>
          <w:sz w:val="24"/>
          <w:szCs w:val="24"/>
        </w:rPr>
      </w:pPr>
    </w:p>
    <w:p w14:paraId="798D6A55" w14:textId="77777777" w:rsidR="00296A45" w:rsidRDefault="00296A45" w:rsidP="00296A45">
      <w:pPr>
        <w:spacing w:after="0" w:line="240" w:lineRule="auto"/>
        <w:jc w:val="center"/>
        <w:rPr>
          <w:rFonts w:ascii="Times New Roman" w:hAnsi="Times New Roman" w:cs="Times New Roman"/>
          <w:b/>
          <w:sz w:val="24"/>
          <w:szCs w:val="24"/>
        </w:rPr>
      </w:pPr>
    </w:p>
    <w:p w14:paraId="413529A7" w14:textId="77777777" w:rsidR="00156C56" w:rsidRPr="00C437D5" w:rsidRDefault="00156C56" w:rsidP="00296A45">
      <w:pPr>
        <w:spacing w:after="0" w:line="240" w:lineRule="auto"/>
        <w:jc w:val="center"/>
        <w:rPr>
          <w:rFonts w:ascii="Times New Roman" w:hAnsi="Times New Roman" w:cs="Times New Roman"/>
          <w:b/>
          <w:sz w:val="24"/>
          <w:szCs w:val="24"/>
        </w:rPr>
      </w:pPr>
      <w:bookmarkStart w:id="1" w:name="Acknowledgments"/>
      <w:r w:rsidRPr="00C437D5">
        <w:rPr>
          <w:rFonts w:ascii="Times New Roman" w:hAnsi="Times New Roman" w:cs="Times New Roman"/>
          <w:b/>
          <w:sz w:val="24"/>
          <w:szCs w:val="24"/>
        </w:rPr>
        <w:t>ACKNOWLEDGMENTS</w:t>
      </w:r>
    </w:p>
    <w:bookmarkEnd w:id="1"/>
    <w:p w14:paraId="2F8BBF5D" w14:textId="77777777" w:rsidR="00296A45" w:rsidRPr="00296A45" w:rsidRDefault="00296A45" w:rsidP="00296A45">
      <w:pPr>
        <w:spacing w:after="0" w:line="240" w:lineRule="auto"/>
        <w:jc w:val="center"/>
        <w:rPr>
          <w:rFonts w:ascii="Times New Roman" w:hAnsi="Times New Roman" w:cs="Times New Roman"/>
          <w:sz w:val="24"/>
          <w:szCs w:val="24"/>
        </w:rPr>
      </w:pPr>
    </w:p>
    <w:p w14:paraId="1F392881" w14:textId="77777777" w:rsidR="00EC16A9" w:rsidRDefault="00156C56" w:rsidP="00507FBC">
      <w:pPr>
        <w:spacing w:after="0" w:line="480" w:lineRule="auto"/>
        <w:rPr>
          <w:rFonts w:ascii="Times New Roman" w:hAnsi="Times New Roman" w:cs="Times New Roman"/>
          <w:sz w:val="24"/>
          <w:szCs w:val="24"/>
        </w:rPr>
      </w:pPr>
      <w:r w:rsidRPr="00D7738C">
        <w:rPr>
          <w:rFonts w:ascii="Times New Roman" w:hAnsi="Times New Roman" w:cs="Times New Roman"/>
          <w:sz w:val="24"/>
          <w:szCs w:val="24"/>
        </w:rPr>
        <w:tab/>
      </w:r>
      <w:r w:rsidR="00507FBC">
        <w:rPr>
          <w:rFonts w:ascii="Times New Roman" w:hAnsi="Times New Roman" w:cs="Times New Roman"/>
          <w:sz w:val="24"/>
          <w:szCs w:val="24"/>
        </w:rPr>
        <w:t>We thank</w:t>
      </w:r>
      <w:r w:rsidR="00C428EB">
        <w:rPr>
          <w:rFonts w:ascii="Times New Roman" w:hAnsi="Times New Roman" w:cs="Times New Roman"/>
          <w:sz w:val="24"/>
          <w:szCs w:val="24"/>
        </w:rPr>
        <w:t xml:space="preserve"> </w:t>
      </w:r>
      <w:r w:rsidRPr="00D7738C">
        <w:rPr>
          <w:rFonts w:ascii="Times New Roman" w:hAnsi="Times New Roman" w:cs="Times New Roman"/>
          <w:sz w:val="24"/>
          <w:szCs w:val="24"/>
        </w:rPr>
        <w:t xml:space="preserve">the Department of Interior, Bureau of Ocean Energy Management (BOEM), </w:t>
      </w:r>
      <w:r w:rsidR="00024419">
        <w:rPr>
          <w:rFonts w:ascii="Times New Roman" w:hAnsi="Times New Roman" w:cs="Times New Roman"/>
          <w:sz w:val="24"/>
          <w:szCs w:val="24"/>
        </w:rPr>
        <w:t>who</w:t>
      </w:r>
      <w:r w:rsidR="00C428EB">
        <w:rPr>
          <w:rFonts w:ascii="Times New Roman" w:hAnsi="Times New Roman" w:cs="Times New Roman"/>
          <w:sz w:val="24"/>
          <w:szCs w:val="24"/>
        </w:rPr>
        <w:t xml:space="preserve"> partially funded </w:t>
      </w:r>
      <w:r w:rsidR="00A1602B">
        <w:rPr>
          <w:rFonts w:ascii="Times New Roman" w:hAnsi="Times New Roman" w:cs="Times New Roman"/>
          <w:sz w:val="24"/>
          <w:szCs w:val="24"/>
        </w:rPr>
        <w:t xml:space="preserve">this project </w:t>
      </w:r>
      <w:r w:rsidR="00C428EB">
        <w:rPr>
          <w:rFonts w:ascii="Times New Roman" w:hAnsi="Times New Roman" w:cs="Times New Roman"/>
          <w:sz w:val="24"/>
          <w:szCs w:val="24"/>
        </w:rPr>
        <w:t>(CFDA No. 15.424</w:t>
      </w:r>
      <w:r w:rsidR="00887552">
        <w:rPr>
          <w:rFonts w:ascii="Times New Roman" w:hAnsi="Times New Roman" w:cs="Times New Roman"/>
          <w:sz w:val="24"/>
          <w:szCs w:val="24"/>
        </w:rPr>
        <w:t>).</w:t>
      </w:r>
    </w:p>
    <w:p w14:paraId="6ED3AEE8" w14:textId="77777777" w:rsidR="00BC64BD" w:rsidRPr="00D7738C" w:rsidRDefault="00BC64BD" w:rsidP="00BC64BD">
      <w:pPr>
        <w:spacing w:after="0" w:line="480" w:lineRule="auto"/>
        <w:ind w:firstLine="720"/>
        <w:rPr>
          <w:rFonts w:ascii="Times New Roman" w:hAnsi="Times New Roman" w:cs="Times New Roman"/>
          <w:sz w:val="24"/>
          <w:szCs w:val="24"/>
        </w:rPr>
      </w:pPr>
    </w:p>
    <w:p w14:paraId="49E9F683" w14:textId="77777777" w:rsidR="00904899" w:rsidRPr="00D7738C" w:rsidRDefault="00904899">
      <w:pPr>
        <w:rPr>
          <w:rFonts w:ascii="Times New Roman" w:hAnsi="Times New Roman" w:cs="Times New Roman"/>
          <w:sz w:val="24"/>
          <w:szCs w:val="24"/>
        </w:rPr>
      </w:pPr>
      <w:r w:rsidRPr="00D7738C">
        <w:rPr>
          <w:rFonts w:ascii="Times New Roman" w:hAnsi="Times New Roman" w:cs="Times New Roman"/>
          <w:sz w:val="24"/>
          <w:szCs w:val="24"/>
        </w:rPr>
        <w:br w:type="page"/>
      </w:r>
    </w:p>
    <w:p w14:paraId="2FA2DFB9" w14:textId="77777777" w:rsidR="00C83926" w:rsidRPr="00AA1EBA" w:rsidRDefault="00AA1EBA" w:rsidP="00AA1EBA">
      <w:pPr>
        <w:spacing w:after="0" w:line="240" w:lineRule="auto"/>
        <w:jc w:val="center"/>
        <w:rPr>
          <w:rFonts w:ascii="Times New Roman" w:hAnsi="Times New Roman" w:cs="Times New Roman"/>
          <w:b/>
          <w:sz w:val="24"/>
          <w:szCs w:val="24"/>
        </w:rPr>
      </w:pPr>
      <w:bookmarkStart w:id="2" w:name="_Hlk485911576"/>
      <w:r w:rsidRPr="00AA1EBA">
        <w:rPr>
          <w:rFonts w:ascii="Times New Roman" w:hAnsi="Times New Roman" w:cs="Times New Roman"/>
          <w:b/>
          <w:sz w:val="24"/>
          <w:szCs w:val="24"/>
        </w:rPr>
        <w:lastRenderedPageBreak/>
        <w:t>A</w:t>
      </w:r>
      <w:r w:rsidR="00C437D5">
        <w:rPr>
          <w:rFonts w:ascii="Times New Roman" w:hAnsi="Times New Roman" w:cs="Times New Roman"/>
          <w:b/>
          <w:sz w:val="24"/>
          <w:szCs w:val="24"/>
        </w:rPr>
        <w:t>BSTRACT</w:t>
      </w:r>
    </w:p>
    <w:p w14:paraId="166D97C6" w14:textId="77777777" w:rsidR="00AA1EBA" w:rsidRDefault="00AA1EBA" w:rsidP="00160C6B">
      <w:pPr>
        <w:spacing w:after="0" w:line="240" w:lineRule="auto"/>
        <w:rPr>
          <w:rFonts w:ascii="Times New Roman" w:hAnsi="Times New Roman" w:cs="Times New Roman"/>
          <w:sz w:val="24"/>
          <w:szCs w:val="24"/>
        </w:rPr>
      </w:pPr>
    </w:p>
    <w:p w14:paraId="05643910" w14:textId="2DA1FBDF" w:rsidR="005D0670" w:rsidRPr="003C1F1A" w:rsidRDefault="00C83926" w:rsidP="005D0670">
      <w:pPr>
        <w:spacing w:after="0" w:line="480" w:lineRule="auto"/>
        <w:rPr>
          <w:rFonts w:ascii="Times New Roman" w:hAnsi="Times New Roman" w:cs="Times New Roman"/>
          <w:color w:val="FF0000"/>
          <w:sz w:val="24"/>
          <w:szCs w:val="24"/>
        </w:rPr>
      </w:pPr>
      <w:r>
        <w:rPr>
          <w:rFonts w:ascii="Times New Roman" w:hAnsi="Times New Roman" w:cs="Times New Roman"/>
          <w:sz w:val="24"/>
          <w:szCs w:val="24"/>
        </w:rPr>
        <w:tab/>
      </w:r>
      <w:bookmarkEnd w:id="2"/>
      <w:r w:rsidR="00B82D85" w:rsidRPr="003C1F1A">
        <w:rPr>
          <w:rFonts w:ascii="Times New Roman" w:hAnsi="Times New Roman" w:cs="Times New Roman"/>
          <w:color w:val="FF0000"/>
          <w:sz w:val="24"/>
          <w:szCs w:val="24"/>
        </w:rPr>
        <w:t>The structure</w:t>
      </w:r>
      <w:r w:rsidR="005D0670" w:rsidRPr="003C1F1A">
        <w:rPr>
          <w:rFonts w:ascii="Times New Roman" w:hAnsi="Times New Roman" w:cs="Times New Roman"/>
          <w:color w:val="FF0000"/>
          <w:sz w:val="24"/>
          <w:szCs w:val="24"/>
        </w:rPr>
        <w:t xml:space="preserve"> of </w:t>
      </w:r>
      <w:r w:rsidR="00B82D85" w:rsidRPr="003C1F1A">
        <w:rPr>
          <w:rFonts w:ascii="Times New Roman" w:hAnsi="Times New Roman" w:cs="Times New Roman"/>
          <w:color w:val="FF0000"/>
          <w:sz w:val="24"/>
          <w:szCs w:val="24"/>
        </w:rPr>
        <w:t xml:space="preserve">the </w:t>
      </w:r>
      <w:r w:rsidR="005D0670" w:rsidRPr="003C1F1A">
        <w:rPr>
          <w:rFonts w:ascii="Times New Roman" w:hAnsi="Times New Roman" w:cs="Times New Roman"/>
          <w:color w:val="FF0000"/>
          <w:sz w:val="24"/>
          <w:szCs w:val="24"/>
        </w:rPr>
        <w:t xml:space="preserve">phytoplankton community was observed off the coast of Cape Canaveral, Florida, from the fall of 2013 to the summer of 2015.  Water samples were collected at 24 sites on a seasonal basis from the surface and bottom of the water column.  </w:t>
      </w:r>
      <w:r w:rsidR="0082602A">
        <w:rPr>
          <w:rFonts w:ascii="Times New Roman" w:hAnsi="Times New Roman" w:cs="Times New Roman"/>
          <w:color w:val="FF0000"/>
          <w:sz w:val="24"/>
          <w:szCs w:val="24"/>
        </w:rPr>
        <w:t>T</w:t>
      </w:r>
      <w:r w:rsidR="00BA2135" w:rsidRPr="003C1F1A">
        <w:rPr>
          <w:rFonts w:ascii="Times New Roman" w:hAnsi="Times New Roman" w:cs="Times New Roman"/>
          <w:color w:val="FF0000"/>
          <w:sz w:val="24"/>
          <w:szCs w:val="24"/>
        </w:rPr>
        <w:t>emperature and nutrient concentrations</w:t>
      </w:r>
      <w:r w:rsidR="0082602A">
        <w:rPr>
          <w:rFonts w:ascii="Times New Roman" w:hAnsi="Times New Roman" w:cs="Times New Roman"/>
          <w:color w:val="FF0000"/>
          <w:sz w:val="24"/>
          <w:szCs w:val="24"/>
        </w:rPr>
        <w:t xml:space="preserve"> were collected also</w:t>
      </w:r>
      <w:r w:rsidR="00BA2135" w:rsidRPr="003C1F1A">
        <w:rPr>
          <w:rFonts w:ascii="Times New Roman" w:hAnsi="Times New Roman" w:cs="Times New Roman"/>
          <w:color w:val="FF0000"/>
          <w:sz w:val="24"/>
          <w:szCs w:val="24"/>
        </w:rPr>
        <w:t xml:space="preserve">.  </w:t>
      </w:r>
      <w:r w:rsidR="005D0670" w:rsidRPr="003C1F1A">
        <w:rPr>
          <w:rFonts w:ascii="Times New Roman" w:hAnsi="Times New Roman" w:cs="Times New Roman"/>
          <w:color w:val="FF0000"/>
          <w:sz w:val="24"/>
          <w:szCs w:val="24"/>
        </w:rPr>
        <w:t>Cyanobacteria were  consistently</w:t>
      </w:r>
      <w:r w:rsidR="0082602A">
        <w:rPr>
          <w:rFonts w:ascii="Times New Roman" w:hAnsi="Times New Roman" w:cs="Times New Roman"/>
          <w:color w:val="FF0000"/>
          <w:sz w:val="24"/>
          <w:szCs w:val="24"/>
        </w:rPr>
        <w:t xml:space="preserve"> the most</w:t>
      </w:r>
      <w:r w:rsidR="005D0670" w:rsidRPr="003C1F1A">
        <w:rPr>
          <w:rFonts w:ascii="Times New Roman" w:hAnsi="Times New Roman" w:cs="Times New Roman"/>
          <w:color w:val="FF0000"/>
          <w:sz w:val="24"/>
          <w:szCs w:val="24"/>
        </w:rPr>
        <w:t xml:space="preserve"> important phytoplankton group in terms of numerical abundance and biomass throughout the study. </w:t>
      </w:r>
      <w:r w:rsidR="0096141C" w:rsidRPr="003C1F1A">
        <w:rPr>
          <w:rFonts w:ascii="Times New Roman" w:hAnsi="Times New Roman" w:cs="Times New Roman"/>
          <w:color w:val="FF0000"/>
          <w:sz w:val="24"/>
          <w:szCs w:val="24"/>
        </w:rPr>
        <w:t xml:space="preserve"> </w:t>
      </w:r>
      <w:r w:rsidR="005D0670" w:rsidRPr="003C1F1A">
        <w:rPr>
          <w:rFonts w:ascii="Times New Roman" w:hAnsi="Times New Roman" w:cs="Times New Roman"/>
          <w:color w:val="FF0000"/>
          <w:sz w:val="24"/>
          <w:szCs w:val="24"/>
        </w:rPr>
        <w:t xml:space="preserve">Among the cyanobacteria, picoplanktonic species were the dominant group, but a significant surface bloom of the nitrogen-fixing filamentous species </w:t>
      </w:r>
      <w:r w:rsidR="005D0670" w:rsidRPr="003C1F1A">
        <w:rPr>
          <w:rFonts w:ascii="Times New Roman" w:hAnsi="Times New Roman" w:cs="Times New Roman"/>
          <w:i/>
          <w:color w:val="FF0000"/>
          <w:sz w:val="24"/>
          <w:szCs w:val="24"/>
        </w:rPr>
        <w:t>Trichodesmium</w:t>
      </w:r>
      <w:r w:rsidR="005D0670" w:rsidRPr="003C1F1A">
        <w:rPr>
          <w:rFonts w:ascii="Times New Roman" w:hAnsi="Times New Roman" w:cs="Times New Roman"/>
          <w:color w:val="FF0000"/>
          <w:sz w:val="24"/>
          <w:szCs w:val="24"/>
        </w:rPr>
        <w:t xml:space="preserve"> was observed in the fall of 2013. </w:t>
      </w:r>
      <w:r w:rsidR="0096141C" w:rsidRPr="003C1F1A">
        <w:rPr>
          <w:rFonts w:ascii="Times New Roman" w:hAnsi="Times New Roman" w:cs="Times New Roman"/>
          <w:color w:val="FF0000"/>
          <w:sz w:val="24"/>
          <w:szCs w:val="24"/>
        </w:rPr>
        <w:t xml:space="preserve"> </w:t>
      </w:r>
      <w:r w:rsidR="005D0670" w:rsidRPr="003C1F1A">
        <w:rPr>
          <w:rFonts w:ascii="Times New Roman" w:hAnsi="Times New Roman" w:cs="Times New Roman"/>
          <w:color w:val="FF0000"/>
          <w:sz w:val="24"/>
          <w:szCs w:val="24"/>
        </w:rPr>
        <w:t xml:space="preserve">Nanoplanktonic eukaryotic algae were the next most abundant group in terms of biomass, led by the </w:t>
      </w:r>
      <w:proofErr w:type="spellStart"/>
      <w:r w:rsidR="005D0670" w:rsidRPr="003C1F1A">
        <w:rPr>
          <w:rFonts w:ascii="Times New Roman" w:hAnsi="Times New Roman" w:cs="Times New Roman"/>
          <w:color w:val="FF0000"/>
          <w:sz w:val="24"/>
          <w:szCs w:val="24"/>
        </w:rPr>
        <w:t>prasinophytes</w:t>
      </w:r>
      <w:proofErr w:type="spellEnd"/>
      <w:r w:rsidR="005D0670" w:rsidRPr="003C1F1A">
        <w:rPr>
          <w:rFonts w:ascii="Times New Roman" w:hAnsi="Times New Roman" w:cs="Times New Roman"/>
          <w:color w:val="FF0000"/>
          <w:sz w:val="24"/>
          <w:szCs w:val="24"/>
        </w:rPr>
        <w:t xml:space="preserve"> (Chlorophyta). </w:t>
      </w:r>
      <w:r w:rsidR="0096141C" w:rsidRPr="003C1F1A">
        <w:rPr>
          <w:rFonts w:ascii="Times New Roman" w:hAnsi="Times New Roman" w:cs="Times New Roman"/>
          <w:color w:val="FF0000"/>
          <w:sz w:val="24"/>
          <w:szCs w:val="24"/>
        </w:rPr>
        <w:t xml:space="preserve"> </w:t>
      </w:r>
      <w:r w:rsidR="005D0670" w:rsidRPr="003C1F1A">
        <w:rPr>
          <w:rFonts w:ascii="Times New Roman" w:hAnsi="Times New Roman" w:cs="Times New Roman"/>
          <w:color w:val="FF0000"/>
          <w:sz w:val="24"/>
          <w:szCs w:val="24"/>
        </w:rPr>
        <w:t xml:space="preserve">Dinoflagellates were periodically important in terms of biomass, including obligate photoautotrophic, mixotrophic and heterotrophic species. </w:t>
      </w:r>
      <w:r w:rsidR="0096141C" w:rsidRPr="003C1F1A">
        <w:rPr>
          <w:rFonts w:ascii="Times New Roman" w:hAnsi="Times New Roman" w:cs="Times New Roman"/>
          <w:color w:val="FF0000"/>
          <w:sz w:val="24"/>
          <w:szCs w:val="24"/>
        </w:rPr>
        <w:t xml:space="preserve"> </w:t>
      </w:r>
      <w:del w:id="3" w:author="Phlips,Edward J" w:date="2018-09-11T14:11:00Z">
        <w:r w:rsidR="005D0670" w:rsidRPr="003C1F1A" w:rsidDel="004E0610">
          <w:rPr>
            <w:rFonts w:ascii="Times New Roman" w:hAnsi="Times New Roman" w:cs="Times New Roman"/>
            <w:color w:val="FF0000"/>
            <w:sz w:val="24"/>
            <w:szCs w:val="24"/>
          </w:rPr>
          <w:delText>Diatoms were consistently present, but overall were the lowest group in terms of biomass, with the exception of so</w:delText>
        </w:r>
        <w:r w:rsidR="00B82D85" w:rsidRPr="003C1F1A" w:rsidDel="004E0610">
          <w:rPr>
            <w:rFonts w:ascii="Times New Roman" w:hAnsi="Times New Roman" w:cs="Times New Roman"/>
            <w:color w:val="FF0000"/>
            <w:sz w:val="24"/>
            <w:szCs w:val="24"/>
          </w:rPr>
          <w:delText>me bloom events.</w:delText>
        </w:r>
      </w:del>
    </w:p>
    <w:p w14:paraId="634CAFB5" w14:textId="77777777" w:rsidR="002E5F61" w:rsidRDefault="005D0670" w:rsidP="005D0670">
      <w:pPr>
        <w:spacing w:after="0" w:line="480" w:lineRule="auto"/>
        <w:ind w:firstLine="720"/>
        <w:rPr>
          <w:ins w:id="4" w:author="Stelling,Benjamin D" w:date="2018-10-10T09:51:00Z"/>
          <w:rFonts w:ascii="Times New Roman" w:hAnsi="Times New Roman" w:cs="Times New Roman"/>
          <w:color w:val="FF0000"/>
          <w:sz w:val="24"/>
          <w:szCs w:val="24"/>
        </w:rPr>
      </w:pPr>
      <w:r w:rsidRPr="003C1F1A">
        <w:rPr>
          <w:rFonts w:ascii="Times New Roman" w:hAnsi="Times New Roman" w:cs="Times New Roman"/>
          <w:color w:val="FF0000"/>
          <w:sz w:val="24"/>
          <w:szCs w:val="24"/>
        </w:rPr>
        <w:t>Spatial, depth</w:t>
      </w:r>
      <w:r w:rsidR="00D46BA8" w:rsidRPr="003C1F1A">
        <w:rPr>
          <w:rFonts w:ascii="Times New Roman" w:hAnsi="Times New Roman" w:cs="Times New Roman"/>
          <w:color w:val="FF0000"/>
          <w:sz w:val="24"/>
          <w:szCs w:val="24"/>
        </w:rPr>
        <w:t>,</w:t>
      </w:r>
      <w:r w:rsidRPr="003C1F1A">
        <w:rPr>
          <w:rFonts w:ascii="Times New Roman" w:hAnsi="Times New Roman" w:cs="Times New Roman"/>
          <w:color w:val="FF0000"/>
          <w:sz w:val="24"/>
          <w:szCs w:val="24"/>
        </w:rPr>
        <w:t xml:space="preserve"> and temporal differences in the distribution of phytoplankton composition and biomass were examined within the context of possible abiotic and biological driving factors. </w:t>
      </w:r>
      <w:r w:rsidR="0096141C" w:rsidRPr="003C1F1A">
        <w:rPr>
          <w:rFonts w:ascii="Times New Roman" w:hAnsi="Times New Roman" w:cs="Times New Roman"/>
          <w:color w:val="FF0000"/>
          <w:sz w:val="24"/>
          <w:szCs w:val="24"/>
        </w:rPr>
        <w:t xml:space="preserve"> </w:t>
      </w:r>
      <w:r w:rsidRPr="003C1F1A">
        <w:rPr>
          <w:rFonts w:ascii="Times New Roman" w:hAnsi="Times New Roman" w:cs="Times New Roman"/>
          <w:color w:val="FF0000"/>
          <w:sz w:val="24"/>
          <w:szCs w:val="24"/>
        </w:rPr>
        <w:t xml:space="preserve">No consistent and reoccurring </w:t>
      </w:r>
      <w:r w:rsidR="00D46BA8" w:rsidRPr="003C1F1A">
        <w:rPr>
          <w:rFonts w:ascii="Times New Roman" w:hAnsi="Times New Roman" w:cs="Times New Roman"/>
          <w:color w:val="FF0000"/>
          <w:sz w:val="24"/>
          <w:szCs w:val="24"/>
        </w:rPr>
        <w:t>spatial patterns</w:t>
      </w:r>
      <w:r w:rsidRPr="003C1F1A">
        <w:rPr>
          <w:rFonts w:ascii="Times New Roman" w:hAnsi="Times New Roman" w:cs="Times New Roman"/>
          <w:color w:val="FF0000"/>
          <w:sz w:val="24"/>
          <w:szCs w:val="24"/>
        </w:rPr>
        <w:t xml:space="preserve"> were observed, likely due to the dynamic water circulation in the open Cape Canaveral shelf environment.  Depth-related differences in biomass were observed for dinoflagellates and diatoms.</w:t>
      </w:r>
      <w:r w:rsidR="0096141C" w:rsidRPr="003C1F1A">
        <w:rPr>
          <w:rFonts w:ascii="Times New Roman" w:hAnsi="Times New Roman" w:cs="Times New Roman"/>
          <w:color w:val="FF0000"/>
          <w:sz w:val="24"/>
          <w:szCs w:val="24"/>
        </w:rPr>
        <w:t xml:space="preserve"> </w:t>
      </w:r>
      <w:r w:rsidRPr="003C1F1A">
        <w:rPr>
          <w:rFonts w:ascii="Times New Roman" w:hAnsi="Times New Roman" w:cs="Times New Roman"/>
          <w:color w:val="FF0000"/>
          <w:sz w:val="24"/>
          <w:szCs w:val="24"/>
        </w:rPr>
        <w:t xml:space="preserve"> Dinoflagellate biomass was on average higher in surface samples, perhaps related to their inherent motility. </w:t>
      </w:r>
      <w:r w:rsidR="0096141C" w:rsidRPr="003C1F1A">
        <w:rPr>
          <w:rFonts w:ascii="Times New Roman" w:hAnsi="Times New Roman" w:cs="Times New Roman"/>
          <w:color w:val="FF0000"/>
          <w:sz w:val="24"/>
          <w:szCs w:val="24"/>
        </w:rPr>
        <w:t xml:space="preserve"> </w:t>
      </w:r>
      <w:r w:rsidRPr="003C1F1A">
        <w:rPr>
          <w:rFonts w:ascii="Times New Roman" w:hAnsi="Times New Roman" w:cs="Times New Roman"/>
          <w:color w:val="FF0000"/>
          <w:sz w:val="24"/>
          <w:szCs w:val="24"/>
        </w:rPr>
        <w:t>Conversely</w:t>
      </w:r>
      <w:r w:rsidR="00B82D85" w:rsidRPr="003C1F1A">
        <w:rPr>
          <w:rFonts w:ascii="Times New Roman" w:hAnsi="Times New Roman" w:cs="Times New Roman"/>
          <w:color w:val="FF0000"/>
          <w:sz w:val="24"/>
          <w:szCs w:val="24"/>
        </w:rPr>
        <w:t>,</w:t>
      </w:r>
      <w:r w:rsidRPr="003C1F1A">
        <w:rPr>
          <w:rFonts w:ascii="Times New Roman" w:hAnsi="Times New Roman" w:cs="Times New Roman"/>
          <w:color w:val="FF0000"/>
          <w:sz w:val="24"/>
          <w:szCs w:val="24"/>
        </w:rPr>
        <w:t xml:space="preserve"> diatom biomass was on average higher in bottom waters, </w:t>
      </w:r>
      <w:r w:rsidR="00B82D85" w:rsidRPr="003C1F1A">
        <w:rPr>
          <w:rFonts w:ascii="Times New Roman" w:hAnsi="Times New Roman" w:cs="Times New Roman"/>
          <w:color w:val="FF0000"/>
          <w:sz w:val="24"/>
          <w:szCs w:val="24"/>
        </w:rPr>
        <w:t>reflecting two possible factors:</w:t>
      </w:r>
      <w:r w:rsidRPr="003C1F1A">
        <w:rPr>
          <w:rFonts w:ascii="Times New Roman" w:hAnsi="Times New Roman" w:cs="Times New Roman"/>
          <w:color w:val="FF0000"/>
          <w:sz w:val="24"/>
          <w:szCs w:val="24"/>
        </w:rPr>
        <w:t xml:space="preserve"> the negative buoyancy of most species and the potential for </w:t>
      </w:r>
      <w:r w:rsidR="00B82D85" w:rsidRPr="003C1F1A">
        <w:rPr>
          <w:rFonts w:ascii="Times New Roman" w:hAnsi="Times New Roman" w:cs="Times New Roman"/>
          <w:color w:val="FF0000"/>
          <w:sz w:val="24"/>
          <w:szCs w:val="24"/>
        </w:rPr>
        <w:t>re-suspension</w:t>
      </w:r>
      <w:r w:rsidRPr="003C1F1A">
        <w:rPr>
          <w:rFonts w:ascii="Times New Roman" w:hAnsi="Times New Roman" w:cs="Times New Roman"/>
          <w:color w:val="FF0000"/>
          <w:sz w:val="24"/>
          <w:szCs w:val="24"/>
        </w:rPr>
        <w:t xml:space="preserve"> at the benthic–pelagic interface.</w:t>
      </w:r>
      <w:r w:rsidR="0096141C" w:rsidRPr="003C1F1A">
        <w:rPr>
          <w:rFonts w:ascii="Times New Roman" w:hAnsi="Times New Roman" w:cs="Times New Roman"/>
          <w:color w:val="FF0000"/>
          <w:sz w:val="24"/>
          <w:szCs w:val="24"/>
        </w:rPr>
        <w:t xml:space="preserve"> </w:t>
      </w:r>
      <w:r w:rsidRPr="003C1F1A">
        <w:rPr>
          <w:rFonts w:ascii="Times New Roman" w:hAnsi="Times New Roman" w:cs="Times New Roman"/>
          <w:color w:val="FF0000"/>
          <w:sz w:val="24"/>
          <w:szCs w:val="24"/>
        </w:rPr>
        <w:t xml:space="preserve"> Inter-annual variability in dominant taxa and the seasons of maximum biomass demonstrate the lack of well-defined </w:t>
      </w:r>
      <w:r w:rsidR="00B82D85" w:rsidRPr="003C1F1A">
        <w:rPr>
          <w:rFonts w:ascii="Times New Roman" w:hAnsi="Times New Roman" w:cs="Times New Roman"/>
          <w:color w:val="FF0000"/>
          <w:sz w:val="24"/>
          <w:szCs w:val="24"/>
        </w:rPr>
        <w:t>temporal patterns often observed in sub</w:t>
      </w:r>
      <w:r w:rsidRPr="003C1F1A">
        <w:rPr>
          <w:rFonts w:ascii="Times New Roman" w:hAnsi="Times New Roman" w:cs="Times New Roman"/>
          <w:color w:val="FF0000"/>
          <w:sz w:val="24"/>
          <w:szCs w:val="24"/>
        </w:rPr>
        <w:t xml:space="preserve">tropical/tropical environments. </w:t>
      </w:r>
      <w:r w:rsidR="0096141C" w:rsidRPr="003C1F1A">
        <w:rPr>
          <w:rFonts w:ascii="Times New Roman" w:hAnsi="Times New Roman" w:cs="Times New Roman"/>
          <w:color w:val="FF0000"/>
          <w:sz w:val="24"/>
          <w:szCs w:val="24"/>
        </w:rPr>
        <w:t xml:space="preserve"> </w:t>
      </w:r>
      <w:r w:rsidRPr="003C1F1A">
        <w:rPr>
          <w:rFonts w:ascii="Times New Roman" w:hAnsi="Times New Roman" w:cs="Times New Roman"/>
          <w:color w:val="FF0000"/>
          <w:sz w:val="24"/>
          <w:szCs w:val="24"/>
        </w:rPr>
        <w:t xml:space="preserve">The strong </w:t>
      </w:r>
      <w:r w:rsidRPr="003C1F1A">
        <w:rPr>
          <w:rFonts w:ascii="Times New Roman" w:hAnsi="Times New Roman" w:cs="Times New Roman"/>
          <w:color w:val="FF0000"/>
          <w:sz w:val="24"/>
          <w:szCs w:val="24"/>
        </w:rPr>
        <w:lastRenderedPageBreak/>
        <w:t>increase in picocyanobacteria biomass observed in Year 2 of the study may reflect the influence of high rainfall resulting from El Niño conditions on nutrient loads from the adjacent land mass, as indicated by large increases in phosphorus concentrations.</w:t>
      </w:r>
      <w:r w:rsidR="0096141C" w:rsidRPr="003C1F1A">
        <w:rPr>
          <w:rFonts w:ascii="Times New Roman" w:hAnsi="Times New Roman" w:cs="Times New Roman"/>
          <w:color w:val="FF0000"/>
          <w:sz w:val="24"/>
          <w:szCs w:val="24"/>
        </w:rPr>
        <w:t xml:space="preserve"> </w:t>
      </w:r>
      <w:r w:rsidRPr="003C1F1A">
        <w:rPr>
          <w:rFonts w:ascii="Times New Roman" w:hAnsi="Times New Roman" w:cs="Times New Roman"/>
          <w:color w:val="FF0000"/>
          <w:sz w:val="24"/>
          <w:szCs w:val="24"/>
        </w:rPr>
        <w:t xml:space="preserve"> Understanding how abiotic and biological factors influence phytoplankton in the Cape Canaveral shelf environment will help to predict how </w:t>
      </w:r>
      <w:proofErr w:type="gramStart"/>
      <w:r w:rsidRPr="003C1F1A">
        <w:rPr>
          <w:rFonts w:ascii="Times New Roman" w:hAnsi="Times New Roman" w:cs="Times New Roman"/>
          <w:color w:val="FF0000"/>
          <w:sz w:val="24"/>
          <w:szCs w:val="24"/>
        </w:rPr>
        <w:t>these important primary</w:t>
      </w:r>
      <w:proofErr w:type="gramEnd"/>
      <w:r w:rsidRPr="003C1F1A">
        <w:rPr>
          <w:rFonts w:ascii="Times New Roman" w:hAnsi="Times New Roman" w:cs="Times New Roman"/>
          <w:color w:val="FF0000"/>
          <w:sz w:val="24"/>
          <w:szCs w:val="24"/>
        </w:rPr>
        <w:t xml:space="preserve"> producing microscopic organisms will respond to fut</w:t>
      </w:r>
      <w:r w:rsidR="00B82D85" w:rsidRPr="003C1F1A">
        <w:rPr>
          <w:rFonts w:ascii="Times New Roman" w:hAnsi="Times New Roman" w:cs="Times New Roman"/>
          <w:color w:val="FF0000"/>
          <w:sz w:val="24"/>
          <w:szCs w:val="24"/>
        </w:rPr>
        <w:t>ure changes in the environment.</w:t>
      </w:r>
    </w:p>
    <w:p w14:paraId="10998BC5" w14:textId="77777777" w:rsidR="002E5F61" w:rsidRDefault="002E5F61" w:rsidP="005D0670">
      <w:pPr>
        <w:spacing w:after="0" w:line="480" w:lineRule="auto"/>
        <w:ind w:firstLine="720"/>
        <w:rPr>
          <w:ins w:id="5" w:author="Stelling,Benjamin D" w:date="2018-10-10T09:51:00Z"/>
          <w:rFonts w:ascii="Times New Roman" w:hAnsi="Times New Roman" w:cs="Times New Roman"/>
          <w:b/>
          <w:sz w:val="24"/>
          <w:szCs w:val="24"/>
        </w:rPr>
      </w:pPr>
    </w:p>
    <w:p w14:paraId="70EDBBC7" w14:textId="070890E9" w:rsidR="00156C56" w:rsidRPr="007C7E4B" w:rsidRDefault="002E5F61">
      <w:pPr>
        <w:spacing w:after="0" w:line="480" w:lineRule="auto"/>
        <w:rPr>
          <w:rFonts w:ascii="Times New Roman" w:hAnsi="Times New Roman" w:cs="Times New Roman"/>
          <w:sz w:val="24"/>
          <w:szCs w:val="24"/>
        </w:rPr>
        <w:pPrChange w:id="6" w:author="Stelling,Benjamin D" w:date="2018-10-10T09:51:00Z">
          <w:pPr>
            <w:spacing w:after="0" w:line="480" w:lineRule="auto"/>
            <w:ind w:firstLine="720"/>
          </w:pPr>
        </w:pPrChange>
      </w:pPr>
      <w:ins w:id="7" w:author="Stelling,Benjamin D" w:date="2018-10-10T09:51:00Z">
        <w:r w:rsidRPr="007C7E4B">
          <w:rPr>
            <w:rFonts w:ascii="Times New Roman" w:hAnsi="Times New Roman" w:cs="Times New Roman"/>
            <w:b/>
            <w:sz w:val="24"/>
            <w:szCs w:val="24"/>
          </w:rPr>
          <w:t>K</w:t>
        </w:r>
      </w:ins>
      <w:ins w:id="8" w:author="Stelling,Benjamin D" w:date="2018-10-10T09:52:00Z">
        <w:r w:rsidR="00057946" w:rsidRPr="007C7E4B">
          <w:rPr>
            <w:rFonts w:ascii="Times New Roman" w:hAnsi="Times New Roman" w:cs="Times New Roman"/>
            <w:b/>
            <w:sz w:val="24"/>
            <w:szCs w:val="24"/>
          </w:rPr>
          <w:t xml:space="preserve">eywords: </w:t>
        </w:r>
      </w:ins>
      <w:r w:rsidR="00156C56" w:rsidRPr="007C7E4B">
        <w:rPr>
          <w:rFonts w:ascii="Times New Roman" w:hAnsi="Times New Roman" w:cs="Times New Roman"/>
          <w:b/>
          <w:sz w:val="24"/>
          <w:szCs w:val="24"/>
        </w:rPr>
        <w:br w:type="page"/>
      </w:r>
    </w:p>
    <w:p w14:paraId="6B49BE7F" w14:textId="77777777" w:rsidR="00773B32" w:rsidRPr="00C437D5" w:rsidRDefault="00E86303" w:rsidP="00E726A5">
      <w:pPr>
        <w:spacing w:after="0" w:line="240" w:lineRule="auto"/>
        <w:jc w:val="center"/>
        <w:rPr>
          <w:rFonts w:ascii="Times New Roman" w:hAnsi="Times New Roman" w:cs="Times New Roman"/>
          <w:b/>
          <w:sz w:val="24"/>
          <w:szCs w:val="24"/>
        </w:rPr>
      </w:pPr>
      <w:r w:rsidRPr="00C437D5">
        <w:rPr>
          <w:rFonts w:ascii="Times New Roman" w:hAnsi="Times New Roman" w:cs="Times New Roman"/>
          <w:b/>
          <w:sz w:val="24"/>
          <w:szCs w:val="24"/>
        </w:rPr>
        <w:lastRenderedPageBreak/>
        <w:t>I</w:t>
      </w:r>
      <w:r w:rsidR="00773B32" w:rsidRPr="00C437D5">
        <w:rPr>
          <w:rFonts w:ascii="Times New Roman" w:hAnsi="Times New Roman" w:cs="Times New Roman"/>
          <w:b/>
          <w:sz w:val="24"/>
          <w:szCs w:val="24"/>
        </w:rPr>
        <w:t>NTRODUCTION</w:t>
      </w:r>
    </w:p>
    <w:p w14:paraId="071DFC0F" w14:textId="77777777" w:rsidR="00E726A5" w:rsidRPr="002F6763" w:rsidRDefault="00E726A5" w:rsidP="00E726A5">
      <w:pPr>
        <w:spacing w:after="0" w:line="240" w:lineRule="auto"/>
        <w:jc w:val="center"/>
        <w:rPr>
          <w:rFonts w:ascii="Times New Roman" w:hAnsi="Times New Roman" w:cs="Times New Roman"/>
          <w:sz w:val="24"/>
          <w:szCs w:val="24"/>
        </w:rPr>
      </w:pPr>
    </w:p>
    <w:p w14:paraId="245B90E9" w14:textId="4ADC3015" w:rsidR="00C4766F" w:rsidRDefault="00773B32" w:rsidP="00C4766F">
      <w:pPr>
        <w:spacing w:after="0" w:line="480" w:lineRule="auto"/>
        <w:rPr>
          <w:rFonts w:ascii="Times New Roman" w:eastAsiaTheme="minorEastAsia" w:hAnsi="Times New Roman" w:cs="Times New Roman"/>
          <w:sz w:val="24"/>
          <w:szCs w:val="24"/>
        </w:rPr>
      </w:pPr>
      <w:r w:rsidRPr="00D7738C">
        <w:rPr>
          <w:rFonts w:ascii="Times New Roman" w:hAnsi="Times New Roman" w:cs="Times New Roman"/>
          <w:sz w:val="24"/>
          <w:szCs w:val="24"/>
        </w:rPr>
        <w:tab/>
      </w:r>
      <w:r w:rsidR="00AA1EBA">
        <w:rPr>
          <w:rFonts w:ascii="Times New Roman" w:hAnsi="Times New Roman" w:cs="Times New Roman"/>
          <w:sz w:val="24"/>
          <w:szCs w:val="24"/>
        </w:rPr>
        <w:t>M</w:t>
      </w:r>
      <w:r w:rsidR="00F36F01" w:rsidRPr="00D7738C">
        <w:rPr>
          <w:rFonts w:ascii="Times New Roman" w:hAnsi="Times New Roman" w:cs="Times New Roman"/>
          <w:sz w:val="24"/>
          <w:szCs w:val="24"/>
        </w:rPr>
        <w:t xml:space="preserve">arine phytoplankton represent about 50% of </w:t>
      </w:r>
      <w:del w:id="9" w:author="Stelling,Benjamin D" w:date="2018-10-10T14:44:00Z">
        <w:r w:rsidR="00F36F01" w:rsidRPr="00D7738C" w:rsidDel="007C7E4B">
          <w:rPr>
            <w:rFonts w:ascii="Times New Roman" w:hAnsi="Times New Roman" w:cs="Times New Roman"/>
            <w:sz w:val="24"/>
            <w:szCs w:val="24"/>
          </w:rPr>
          <w:delText xml:space="preserve">total </w:delText>
        </w:r>
      </w:del>
      <w:r w:rsidR="00F36F01" w:rsidRPr="00D7738C">
        <w:rPr>
          <w:rFonts w:ascii="Times New Roman" w:hAnsi="Times New Roman" w:cs="Times New Roman"/>
          <w:sz w:val="24"/>
          <w:szCs w:val="24"/>
        </w:rPr>
        <w:t xml:space="preserve">global primary production (Veldhuis </w:t>
      </w:r>
      <w:r w:rsidR="00174AA4">
        <w:rPr>
          <w:rFonts w:ascii="Times New Roman" w:hAnsi="Times New Roman" w:cs="Times New Roman"/>
          <w:sz w:val="24"/>
          <w:szCs w:val="24"/>
        </w:rPr>
        <w:t>&amp;</w:t>
      </w:r>
      <w:r w:rsidR="00F36F01" w:rsidRPr="00D7738C">
        <w:rPr>
          <w:rFonts w:ascii="Times New Roman" w:hAnsi="Times New Roman" w:cs="Times New Roman"/>
          <w:sz w:val="24"/>
          <w:szCs w:val="24"/>
        </w:rPr>
        <w:t xml:space="preserve"> </w:t>
      </w:r>
      <w:proofErr w:type="spellStart"/>
      <w:r w:rsidR="00F36F01" w:rsidRPr="00D7738C">
        <w:rPr>
          <w:rFonts w:ascii="Times New Roman" w:hAnsi="Times New Roman" w:cs="Times New Roman"/>
          <w:sz w:val="24"/>
          <w:szCs w:val="24"/>
        </w:rPr>
        <w:t>Kraay</w:t>
      </w:r>
      <w:proofErr w:type="spellEnd"/>
      <w:r w:rsidR="006E5BEE" w:rsidRPr="00D7738C">
        <w:rPr>
          <w:rFonts w:ascii="Times New Roman" w:hAnsi="Times New Roman" w:cs="Times New Roman"/>
          <w:sz w:val="24"/>
          <w:szCs w:val="24"/>
        </w:rPr>
        <w:t>,</w:t>
      </w:r>
      <w:r w:rsidR="00F36F01" w:rsidRPr="00D7738C">
        <w:rPr>
          <w:rFonts w:ascii="Times New Roman" w:hAnsi="Times New Roman" w:cs="Times New Roman"/>
          <w:sz w:val="24"/>
          <w:szCs w:val="24"/>
        </w:rPr>
        <w:t xml:space="preserve"> 2004; </w:t>
      </w:r>
      <w:proofErr w:type="spellStart"/>
      <w:r w:rsidR="00F36F01" w:rsidRPr="00D7738C">
        <w:rPr>
          <w:rFonts w:ascii="Times New Roman" w:hAnsi="Times New Roman" w:cs="Times New Roman"/>
          <w:sz w:val="24"/>
          <w:szCs w:val="24"/>
        </w:rPr>
        <w:t>Flombaum</w:t>
      </w:r>
      <w:proofErr w:type="spellEnd"/>
      <w:r w:rsidR="00F36F01" w:rsidRPr="00D7738C">
        <w:rPr>
          <w:rFonts w:ascii="Times New Roman" w:hAnsi="Times New Roman" w:cs="Times New Roman"/>
          <w:sz w:val="24"/>
          <w:szCs w:val="24"/>
        </w:rPr>
        <w:t xml:space="preserve"> </w:t>
      </w:r>
      <w:r w:rsidR="00F36F01" w:rsidRPr="00CA046B">
        <w:rPr>
          <w:rFonts w:ascii="Times New Roman" w:hAnsi="Times New Roman" w:cs="Times New Roman"/>
          <w:i/>
          <w:sz w:val="24"/>
          <w:szCs w:val="24"/>
        </w:rPr>
        <w:t>et al.</w:t>
      </w:r>
      <w:r w:rsidR="006E5BEE" w:rsidRPr="00D7738C">
        <w:rPr>
          <w:rFonts w:ascii="Times New Roman" w:hAnsi="Times New Roman" w:cs="Times New Roman"/>
          <w:sz w:val="24"/>
          <w:szCs w:val="24"/>
        </w:rPr>
        <w:t>,</w:t>
      </w:r>
      <w:r w:rsidR="00F36F01" w:rsidRPr="00D7738C">
        <w:rPr>
          <w:rFonts w:ascii="Times New Roman" w:hAnsi="Times New Roman" w:cs="Times New Roman"/>
          <w:sz w:val="24"/>
          <w:szCs w:val="24"/>
        </w:rPr>
        <w:t xml:space="preserve"> 2013)</w:t>
      </w:r>
      <w:r w:rsidR="002656AC">
        <w:rPr>
          <w:rFonts w:ascii="Times New Roman" w:hAnsi="Times New Roman" w:cs="Times New Roman"/>
          <w:sz w:val="24"/>
          <w:szCs w:val="24"/>
        </w:rPr>
        <w:t>,</w:t>
      </w:r>
      <w:r w:rsidR="00F36F01" w:rsidRPr="00D7738C">
        <w:rPr>
          <w:rFonts w:ascii="Times New Roman" w:hAnsi="Times New Roman" w:cs="Times New Roman"/>
          <w:sz w:val="24"/>
          <w:szCs w:val="24"/>
        </w:rPr>
        <w:t xml:space="preserve"> it is </w:t>
      </w:r>
      <w:r w:rsidR="00AA1EBA">
        <w:rPr>
          <w:rFonts w:ascii="Times New Roman" w:hAnsi="Times New Roman" w:cs="Times New Roman"/>
          <w:sz w:val="24"/>
          <w:szCs w:val="24"/>
        </w:rPr>
        <w:t xml:space="preserve">therefore </w:t>
      </w:r>
      <w:r w:rsidR="00F36F01" w:rsidRPr="00D7738C">
        <w:rPr>
          <w:rFonts w:ascii="Times New Roman" w:hAnsi="Times New Roman" w:cs="Times New Roman"/>
          <w:sz w:val="24"/>
          <w:szCs w:val="24"/>
        </w:rPr>
        <w:t>important to understand their composition</w:t>
      </w:r>
      <w:r w:rsidR="00AA1EBA">
        <w:rPr>
          <w:rFonts w:ascii="Times New Roman" w:hAnsi="Times New Roman" w:cs="Times New Roman"/>
          <w:sz w:val="24"/>
          <w:szCs w:val="24"/>
        </w:rPr>
        <w:t>,</w:t>
      </w:r>
      <w:r w:rsidR="00F36F01" w:rsidRPr="00D7738C">
        <w:rPr>
          <w:rFonts w:ascii="Times New Roman" w:hAnsi="Times New Roman" w:cs="Times New Roman"/>
          <w:sz w:val="24"/>
          <w:szCs w:val="24"/>
        </w:rPr>
        <w:t xml:space="preserve"> biomass</w:t>
      </w:r>
      <w:r w:rsidR="00AA1EBA">
        <w:rPr>
          <w:rFonts w:ascii="Times New Roman" w:hAnsi="Times New Roman" w:cs="Times New Roman"/>
          <w:sz w:val="24"/>
          <w:szCs w:val="24"/>
        </w:rPr>
        <w:t xml:space="preserve"> and dynamics, </w:t>
      </w:r>
      <w:del w:id="10" w:author="Stelling,Benjamin D" w:date="2018-10-10T14:47:00Z">
        <w:r w:rsidR="00AA1EBA" w:rsidDel="007C7E4B">
          <w:rPr>
            <w:rFonts w:ascii="Times New Roman" w:hAnsi="Times New Roman" w:cs="Times New Roman"/>
            <w:sz w:val="24"/>
            <w:szCs w:val="24"/>
          </w:rPr>
          <w:delText xml:space="preserve">particularly </w:delText>
        </w:r>
      </w:del>
      <w:r w:rsidR="00AA1EBA">
        <w:rPr>
          <w:rFonts w:ascii="Times New Roman" w:hAnsi="Times New Roman" w:cs="Times New Roman"/>
          <w:sz w:val="24"/>
          <w:szCs w:val="24"/>
        </w:rPr>
        <w:t>given the growing influence</w:t>
      </w:r>
      <w:r w:rsidR="00DE27BD">
        <w:rPr>
          <w:rFonts w:ascii="Times New Roman" w:hAnsi="Times New Roman" w:cs="Times New Roman"/>
          <w:sz w:val="24"/>
          <w:szCs w:val="24"/>
        </w:rPr>
        <w:t xml:space="preserve">s </w:t>
      </w:r>
      <w:r w:rsidR="00AA1EBA">
        <w:rPr>
          <w:rFonts w:ascii="Times New Roman" w:hAnsi="Times New Roman" w:cs="Times New Roman"/>
          <w:sz w:val="24"/>
          <w:szCs w:val="24"/>
        </w:rPr>
        <w:t xml:space="preserve">of anthropogenically-driven </w:t>
      </w:r>
      <w:del w:id="11" w:author="Stelling,Benjamin D" w:date="2018-10-10T14:50:00Z">
        <w:r w:rsidR="00AA1EBA" w:rsidDel="007C7E4B">
          <w:rPr>
            <w:rFonts w:ascii="Times New Roman" w:hAnsi="Times New Roman" w:cs="Times New Roman"/>
            <w:sz w:val="24"/>
            <w:szCs w:val="24"/>
          </w:rPr>
          <w:delText xml:space="preserve">increases in </w:delText>
        </w:r>
      </w:del>
      <w:r w:rsidR="00AA1EBA">
        <w:rPr>
          <w:rFonts w:ascii="Times New Roman" w:hAnsi="Times New Roman" w:cs="Times New Roman"/>
          <w:sz w:val="24"/>
          <w:szCs w:val="24"/>
        </w:rPr>
        <w:t xml:space="preserve">eutrophication and </w:t>
      </w:r>
      <w:del w:id="12" w:author="Stelling,Benjamin D" w:date="2018-10-10T14:50:00Z">
        <w:r w:rsidR="00AA1EBA" w:rsidDel="007C7E4B">
          <w:rPr>
            <w:rFonts w:ascii="Times New Roman" w:hAnsi="Times New Roman" w:cs="Times New Roman"/>
            <w:sz w:val="24"/>
            <w:szCs w:val="24"/>
          </w:rPr>
          <w:delText>changes in climatic conditions</w:delText>
        </w:r>
      </w:del>
      <w:ins w:id="13" w:author="Stelling,Benjamin D" w:date="2018-10-10T14:50:00Z">
        <w:r w:rsidR="007C7E4B">
          <w:rPr>
            <w:rFonts w:ascii="Times New Roman" w:hAnsi="Times New Roman" w:cs="Times New Roman"/>
            <w:sz w:val="24"/>
            <w:szCs w:val="24"/>
          </w:rPr>
          <w:t>climate change</w:t>
        </w:r>
      </w:ins>
      <w:r w:rsidR="00AA1EBA">
        <w:rPr>
          <w:rFonts w:ascii="Times New Roman" w:hAnsi="Times New Roman" w:cs="Times New Roman"/>
          <w:sz w:val="24"/>
          <w:szCs w:val="24"/>
        </w:rPr>
        <w:t xml:space="preserve"> (</w:t>
      </w:r>
      <w:r w:rsidR="00DE27BD">
        <w:rPr>
          <w:rFonts w:ascii="Times New Roman" w:hAnsi="Times New Roman" w:cs="Times New Roman"/>
          <w:sz w:val="24"/>
          <w:szCs w:val="24"/>
        </w:rPr>
        <w:t xml:space="preserve">Nixon 1995, </w:t>
      </w:r>
      <w:r w:rsidR="00AA1EBA">
        <w:rPr>
          <w:rFonts w:ascii="Times New Roman" w:hAnsi="Times New Roman" w:cs="Times New Roman"/>
          <w:sz w:val="24"/>
          <w:szCs w:val="24"/>
        </w:rPr>
        <w:t>refs)</w:t>
      </w:r>
      <w:r w:rsidR="00F36F01" w:rsidRPr="00D7738C">
        <w:rPr>
          <w:rFonts w:ascii="Times New Roman" w:hAnsi="Times New Roman" w:cs="Times New Roman"/>
          <w:sz w:val="24"/>
          <w:szCs w:val="24"/>
        </w:rPr>
        <w:t xml:space="preserve">. </w:t>
      </w:r>
      <w:r w:rsidR="00CE6D88">
        <w:rPr>
          <w:rFonts w:ascii="Times New Roman" w:hAnsi="Times New Roman" w:cs="Times New Roman"/>
          <w:sz w:val="24"/>
          <w:szCs w:val="24"/>
        </w:rPr>
        <w:t xml:space="preserve">From a historical perspective, </w:t>
      </w:r>
      <w:proofErr w:type="gramStart"/>
      <w:r w:rsidR="00CE6D88">
        <w:rPr>
          <w:rFonts w:ascii="Times New Roman" w:hAnsi="Times New Roman" w:cs="Times New Roman"/>
          <w:sz w:val="24"/>
          <w:szCs w:val="24"/>
        </w:rPr>
        <w:t>a majority of</w:t>
      </w:r>
      <w:proofErr w:type="gramEnd"/>
      <w:r w:rsidR="00CE6D88">
        <w:rPr>
          <w:rFonts w:ascii="Times New Roman" w:hAnsi="Times New Roman" w:cs="Times New Roman"/>
          <w:sz w:val="24"/>
          <w:szCs w:val="24"/>
        </w:rPr>
        <w:t xml:space="preserve"> </w:t>
      </w:r>
      <w:ins w:id="14" w:author="Stelling,Benjamin D" w:date="2018-10-10T14:53:00Z">
        <w:r w:rsidR="00E74292">
          <w:rPr>
            <w:rFonts w:ascii="Times New Roman" w:hAnsi="Times New Roman" w:cs="Times New Roman"/>
            <w:sz w:val="24"/>
            <w:szCs w:val="24"/>
          </w:rPr>
          <w:t xml:space="preserve">phytoplankton </w:t>
        </w:r>
      </w:ins>
      <w:r w:rsidR="00CE6D88">
        <w:rPr>
          <w:rFonts w:ascii="Times New Roman" w:hAnsi="Times New Roman" w:cs="Times New Roman"/>
          <w:sz w:val="24"/>
          <w:szCs w:val="24"/>
        </w:rPr>
        <w:t xml:space="preserve">studies </w:t>
      </w:r>
      <w:del w:id="15" w:author="Stelling,Benjamin D" w:date="2018-10-10T14:53:00Z">
        <w:r w:rsidR="00CE6D88" w:rsidDel="00E74292">
          <w:rPr>
            <w:rFonts w:ascii="Times New Roman" w:hAnsi="Times New Roman" w:cs="Times New Roman"/>
            <w:sz w:val="24"/>
            <w:szCs w:val="24"/>
          </w:rPr>
          <w:delText xml:space="preserve">of phytoplankton </w:delText>
        </w:r>
      </w:del>
      <w:r w:rsidR="00CE6D88">
        <w:rPr>
          <w:rFonts w:ascii="Times New Roman" w:hAnsi="Times New Roman" w:cs="Times New Roman"/>
          <w:sz w:val="24"/>
          <w:szCs w:val="24"/>
        </w:rPr>
        <w:t>have focused on temperate and boreal ecosystems</w:t>
      </w:r>
      <w:r w:rsidR="00D8418C">
        <w:rPr>
          <w:rFonts w:ascii="Times New Roman" w:hAnsi="Times New Roman" w:cs="Times New Roman"/>
          <w:sz w:val="24"/>
          <w:szCs w:val="24"/>
        </w:rPr>
        <w:t xml:space="preserve">. </w:t>
      </w:r>
      <w:r w:rsidR="00DE27BD" w:rsidRPr="00D7738C">
        <w:rPr>
          <w:rFonts w:ascii="Times New Roman" w:hAnsi="Times New Roman" w:cs="Times New Roman"/>
          <w:sz w:val="24"/>
          <w:szCs w:val="24"/>
        </w:rPr>
        <w:t>For example, in a comparative study of phytoplankton dynamics in 165 marine ecosystems around the world, only 25 were located below 30</w:t>
      </w:r>
      <m:oMath>
        <m:r>
          <w:rPr>
            <w:rFonts w:ascii="Cambria Math" w:hAnsi="Cambria Math" w:cs="Times New Roman"/>
            <w:sz w:val="24"/>
            <w:szCs w:val="24"/>
          </w:rPr>
          <m:t>°</m:t>
        </m:r>
      </m:oMath>
      <w:r w:rsidR="00DE27BD" w:rsidRPr="00D7738C">
        <w:rPr>
          <w:rFonts w:ascii="Times New Roman" w:eastAsiaTheme="minorEastAsia" w:hAnsi="Times New Roman" w:cs="Times New Roman"/>
          <w:sz w:val="24"/>
          <w:szCs w:val="24"/>
        </w:rPr>
        <w:t xml:space="preserve"> latitude (Cloern </w:t>
      </w:r>
      <w:r w:rsidR="00DE27BD">
        <w:rPr>
          <w:rFonts w:ascii="Times New Roman" w:eastAsiaTheme="minorEastAsia" w:hAnsi="Times New Roman" w:cs="Times New Roman"/>
          <w:sz w:val="24"/>
          <w:szCs w:val="24"/>
        </w:rPr>
        <w:t>&amp;</w:t>
      </w:r>
      <w:r w:rsidR="00DE27BD" w:rsidRPr="00D7738C">
        <w:rPr>
          <w:rFonts w:ascii="Times New Roman" w:eastAsiaTheme="minorEastAsia" w:hAnsi="Times New Roman" w:cs="Times New Roman"/>
          <w:sz w:val="24"/>
          <w:szCs w:val="24"/>
        </w:rPr>
        <w:t xml:space="preserve"> </w:t>
      </w:r>
      <w:proofErr w:type="spellStart"/>
      <w:r w:rsidR="00DE27BD" w:rsidRPr="00D7738C">
        <w:rPr>
          <w:rFonts w:ascii="Times New Roman" w:eastAsiaTheme="minorEastAsia" w:hAnsi="Times New Roman" w:cs="Times New Roman"/>
          <w:sz w:val="24"/>
          <w:szCs w:val="24"/>
        </w:rPr>
        <w:t>Jassby</w:t>
      </w:r>
      <w:proofErr w:type="spellEnd"/>
      <w:r w:rsidR="00DE27BD" w:rsidRPr="00D7738C">
        <w:rPr>
          <w:rFonts w:ascii="Times New Roman" w:eastAsiaTheme="minorEastAsia" w:hAnsi="Times New Roman" w:cs="Times New Roman"/>
          <w:sz w:val="24"/>
          <w:szCs w:val="24"/>
        </w:rPr>
        <w:t>, 2010).</w:t>
      </w:r>
      <w:r w:rsidR="00DE27BD">
        <w:rPr>
          <w:rFonts w:ascii="Times New Roman" w:eastAsiaTheme="minorEastAsia" w:hAnsi="Times New Roman" w:cs="Times New Roman"/>
          <w:sz w:val="24"/>
          <w:szCs w:val="24"/>
        </w:rPr>
        <w:t xml:space="preserve"> </w:t>
      </w:r>
      <w:r w:rsidR="00D8418C">
        <w:rPr>
          <w:rFonts w:ascii="Times New Roman" w:hAnsi="Times New Roman" w:cs="Times New Roman"/>
          <w:sz w:val="24"/>
          <w:szCs w:val="24"/>
        </w:rPr>
        <w:t>However</w:t>
      </w:r>
      <w:r w:rsidR="00CE6D88">
        <w:rPr>
          <w:rFonts w:ascii="Times New Roman" w:hAnsi="Times New Roman" w:cs="Times New Roman"/>
          <w:sz w:val="24"/>
          <w:szCs w:val="24"/>
        </w:rPr>
        <w:t>, the large spatial extent of subtropical/tropical waters</w:t>
      </w:r>
      <w:r w:rsidR="00D8418C">
        <w:rPr>
          <w:rFonts w:ascii="Times New Roman" w:hAnsi="Times New Roman" w:cs="Times New Roman"/>
          <w:sz w:val="24"/>
          <w:szCs w:val="24"/>
        </w:rPr>
        <w:t xml:space="preserve">, and rapid growth of human development in these regions </w:t>
      </w:r>
      <w:r w:rsidR="00CE6D88">
        <w:rPr>
          <w:rFonts w:ascii="Times New Roman" w:hAnsi="Times New Roman" w:cs="Times New Roman"/>
          <w:sz w:val="24"/>
          <w:szCs w:val="24"/>
        </w:rPr>
        <w:t xml:space="preserve">warrants </w:t>
      </w:r>
      <w:r w:rsidR="00D8418C">
        <w:rPr>
          <w:rFonts w:ascii="Times New Roman" w:hAnsi="Times New Roman" w:cs="Times New Roman"/>
          <w:sz w:val="24"/>
          <w:szCs w:val="24"/>
        </w:rPr>
        <w:t xml:space="preserve">greater emphasis on </w:t>
      </w:r>
      <w:r w:rsidR="00DE27BD">
        <w:rPr>
          <w:rFonts w:ascii="Times New Roman" w:hAnsi="Times New Roman" w:cs="Times New Roman"/>
          <w:sz w:val="24"/>
          <w:szCs w:val="24"/>
        </w:rPr>
        <w:t xml:space="preserve">tropical/sub-tropical phytoplankton </w:t>
      </w:r>
      <w:r w:rsidR="00DE27BD" w:rsidRPr="00D7738C">
        <w:rPr>
          <w:rFonts w:ascii="Times New Roman" w:hAnsi="Times New Roman" w:cs="Times New Roman"/>
          <w:sz w:val="24"/>
          <w:szCs w:val="24"/>
        </w:rPr>
        <w:t>(</w:t>
      </w:r>
      <w:proofErr w:type="spellStart"/>
      <w:r w:rsidR="00DE27BD" w:rsidRPr="00D7738C">
        <w:rPr>
          <w:rFonts w:ascii="Times New Roman" w:hAnsi="Times New Roman" w:cs="Times New Roman"/>
          <w:sz w:val="24"/>
          <w:szCs w:val="24"/>
        </w:rPr>
        <w:t>Geider</w:t>
      </w:r>
      <w:proofErr w:type="spellEnd"/>
      <w:r w:rsidR="00DE27BD" w:rsidRPr="00D7738C">
        <w:rPr>
          <w:rFonts w:ascii="Times New Roman" w:hAnsi="Times New Roman" w:cs="Times New Roman"/>
          <w:sz w:val="24"/>
          <w:szCs w:val="24"/>
        </w:rPr>
        <w:t xml:space="preserve"> </w:t>
      </w:r>
      <w:r w:rsidR="00DE27BD" w:rsidRPr="00D141EF">
        <w:rPr>
          <w:rFonts w:ascii="Times New Roman" w:hAnsi="Times New Roman" w:cs="Times New Roman"/>
          <w:i/>
          <w:sz w:val="24"/>
          <w:szCs w:val="24"/>
        </w:rPr>
        <w:t>et al.</w:t>
      </w:r>
      <w:r w:rsidR="00DE27BD" w:rsidRPr="00D7738C">
        <w:rPr>
          <w:rFonts w:ascii="Times New Roman" w:hAnsi="Times New Roman" w:cs="Times New Roman"/>
          <w:sz w:val="24"/>
          <w:szCs w:val="24"/>
        </w:rPr>
        <w:t>, 1997)</w:t>
      </w:r>
      <w:r w:rsidR="00CE6D88">
        <w:rPr>
          <w:rFonts w:ascii="Times New Roman" w:hAnsi="Times New Roman" w:cs="Times New Roman"/>
          <w:sz w:val="24"/>
          <w:szCs w:val="24"/>
        </w:rPr>
        <w:t xml:space="preserve">. </w:t>
      </w:r>
      <w:r w:rsidR="00F36F01" w:rsidRPr="00D7738C">
        <w:rPr>
          <w:rFonts w:ascii="Times New Roman" w:hAnsi="Times New Roman" w:cs="Times New Roman"/>
          <w:sz w:val="24"/>
          <w:szCs w:val="24"/>
        </w:rPr>
        <w:t xml:space="preserve"> </w:t>
      </w:r>
      <w:r w:rsidR="004A1FC2">
        <w:rPr>
          <w:rFonts w:ascii="Times New Roman" w:eastAsiaTheme="minorEastAsia" w:hAnsi="Times New Roman" w:cs="Times New Roman"/>
          <w:sz w:val="24"/>
          <w:szCs w:val="24"/>
        </w:rPr>
        <w:t xml:space="preserve">The composition, biomass and dynamics of </w:t>
      </w:r>
      <w:r w:rsidR="00C4766F">
        <w:rPr>
          <w:rFonts w:ascii="Times New Roman" w:eastAsiaTheme="minorEastAsia" w:hAnsi="Times New Roman" w:cs="Times New Roman"/>
          <w:sz w:val="24"/>
          <w:szCs w:val="24"/>
        </w:rPr>
        <w:t xml:space="preserve">phytoplankton </w:t>
      </w:r>
      <w:r w:rsidR="004A1FC2">
        <w:rPr>
          <w:rFonts w:ascii="Times New Roman" w:eastAsiaTheme="minorEastAsia" w:hAnsi="Times New Roman" w:cs="Times New Roman"/>
          <w:sz w:val="24"/>
          <w:szCs w:val="24"/>
        </w:rPr>
        <w:t>communities in different climatic regimes in part reflect differences in key physical factors, such as temperature and incident ir</w:t>
      </w:r>
      <w:r w:rsidR="00C4766F">
        <w:rPr>
          <w:rFonts w:ascii="Times New Roman" w:eastAsiaTheme="minorEastAsia" w:hAnsi="Times New Roman" w:cs="Times New Roman"/>
          <w:sz w:val="24"/>
          <w:szCs w:val="24"/>
        </w:rPr>
        <w:t>r</w:t>
      </w:r>
      <w:r w:rsidR="004A1FC2">
        <w:rPr>
          <w:rFonts w:ascii="Times New Roman" w:eastAsiaTheme="minorEastAsia" w:hAnsi="Times New Roman" w:cs="Times New Roman"/>
          <w:sz w:val="24"/>
          <w:szCs w:val="24"/>
        </w:rPr>
        <w:t xml:space="preserve">adiance, which exhibit larger seasonal variability </w:t>
      </w:r>
      <w:r w:rsidR="00C4766F">
        <w:rPr>
          <w:rFonts w:ascii="Times New Roman" w:eastAsiaTheme="minorEastAsia" w:hAnsi="Times New Roman" w:cs="Times New Roman"/>
          <w:sz w:val="24"/>
          <w:szCs w:val="24"/>
        </w:rPr>
        <w:t xml:space="preserve">at higher </w:t>
      </w:r>
      <w:del w:id="16" w:author="Stelling,Benjamin D" w:date="2018-10-10T14:56:00Z">
        <w:r w:rsidR="00C4766F" w:rsidDel="00E74292">
          <w:rPr>
            <w:rFonts w:ascii="Times New Roman" w:eastAsiaTheme="minorEastAsia" w:hAnsi="Times New Roman" w:cs="Times New Roman"/>
            <w:sz w:val="24"/>
            <w:szCs w:val="24"/>
          </w:rPr>
          <w:delText xml:space="preserve">than lower </w:delText>
        </w:r>
      </w:del>
      <w:r w:rsidR="00C4766F">
        <w:rPr>
          <w:rFonts w:ascii="Times New Roman" w:eastAsiaTheme="minorEastAsia" w:hAnsi="Times New Roman" w:cs="Times New Roman"/>
          <w:sz w:val="24"/>
          <w:szCs w:val="24"/>
        </w:rPr>
        <w:t xml:space="preserve">latitudes. </w:t>
      </w:r>
      <w:r w:rsidR="00C4766F" w:rsidRPr="00D7738C">
        <w:rPr>
          <w:rFonts w:ascii="Times New Roman" w:hAnsi="Times New Roman" w:cs="Times New Roman"/>
          <w:sz w:val="24"/>
          <w:szCs w:val="24"/>
        </w:rPr>
        <w:t xml:space="preserve">Boreal latitudes experience strong seasonal changes in </w:t>
      </w:r>
      <w:r w:rsidR="003C1F1A">
        <w:rPr>
          <w:rFonts w:ascii="Times New Roman" w:hAnsi="Times New Roman" w:cs="Times New Roman"/>
          <w:sz w:val="24"/>
          <w:szCs w:val="24"/>
        </w:rPr>
        <w:t>both factors</w:t>
      </w:r>
      <w:r w:rsidR="00C4766F" w:rsidRPr="00D7738C">
        <w:rPr>
          <w:rFonts w:ascii="Times New Roman" w:hAnsi="Times New Roman" w:cs="Times New Roman"/>
          <w:sz w:val="24"/>
          <w:szCs w:val="24"/>
        </w:rPr>
        <w:t xml:space="preserve">, </w:t>
      </w:r>
      <w:r w:rsidR="00DE27BD">
        <w:rPr>
          <w:rFonts w:ascii="Times New Roman" w:hAnsi="Times New Roman" w:cs="Times New Roman"/>
          <w:sz w:val="24"/>
          <w:szCs w:val="24"/>
        </w:rPr>
        <w:t>often</w:t>
      </w:r>
      <w:r w:rsidR="00C4766F">
        <w:rPr>
          <w:rFonts w:ascii="Times New Roman" w:hAnsi="Times New Roman" w:cs="Times New Roman"/>
          <w:sz w:val="24"/>
          <w:szCs w:val="24"/>
        </w:rPr>
        <w:t xml:space="preserve"> </w:t>
      </w:r>
      <w:r w:rsidR="00C4766F" w:rsidRPr="00D7738C">
        <w:rPr>
          <w:rFonts w:ascii="Times New Roman" w:hAnsi="Times New Roman" w:cs="Times New Roman"/>
          <w:sz w:val="24"/>
          <w:szCs w:val="24"/>
        </w:rPr>
        <w:t>resulting in summer peaks in phytoplankton growth rates and biomass (</w:t>
      </w:r>
      <w:proofErr w:type="spellStart"/>
      <w:r w:rsidR="00C4766F" w:rsidRPr="00D7738C">
        <w:rPr>
          <w:rFonts w:ascii="Times New Roman" w:hAnsi="Times New Roman" w:cs="Times New Roman"/>
          <w:sz w:val="24"/>
          <w:szCs w:val="24"/>
        </w:rPr>
        <w:t>Sakshaug</w:t>
      </w:r>
      <w:proofErr w:type="spellEnd"/>
      <w:r w:rsidR="00C4766F" w:rsidRPr="00D7738C">
        <w:rPr>
          <w:rFonts w:ascii="Times New Roman" w:hAnsi="Times New Roman" w:cs="Times New Roman"/>
          <w:sz w:val="24"/>
          <w:szCs w:val="24"/>
        </w:rPr>
        <w:t xml:space="preserve"> </w:t>
      </w:r>
      <w:r w:rsidR="00C4766F">
        <w:rPr>
          <w:rFonts w:ascii="Times New Roman" w:hAnsi="Times New Roman" w:cs="Times New Roman"/>
          <w:sz w:val="24"/>
          <w:szCs w:val="24"/>
        </w:rPr>
        <w:t>&amp;</w:t>
      </w:r>
      <w:r w:rsidR="00C4766F" w:rsidRPr="00D7738C">
        <w:rPr>
          <w:rFonts w:ascii="Times New Roman" w:hAnsi="Times New Roman" w:cs="Times New Roman"/>
          <w:sz w:val="24"/>
          <w:szCs w:val="24"/>
        </w:rPr>
        <w:t xml:space="preserve"> </w:t>
      </w:r>
      <w:proofErr w:type="spellStart"/>
      <w:r w:rsidR="00C4766F" w:rsidRPr="00D7738C">
        <w:rPr>
          <w:rFonts w:ascii="Times New Roman" w:hAnsi="Times New Roman" w:cs="Times New Roman"/>
          <w:sz w:val="24"/>
          <w:szCs w:val="24"/>
        </w:rPr>
        <w:t>Slagstad</w:t>
      </w:r>
      <w:proofErr w:type="spellEnd"/>
      <w:r w:rsidR="00C4766F" w:rsidRPr="00D7738C">
        <w:rPr>
          <w:rFonts w:ascii="Times New Roman" w:hAnsi="Times New Roman" w:cs="Times New Roman"/>
          <w:sz w:val="24"/>
          <w:szCs w:val="24"/>
        </w:rPr>
        <w:t xml:space="preserve">, 1991).  Temperate latitudes </w:t>
      </w:r>
      <w:r w:rsidR="00C17809">
        <w:rPr>
          <w:rFonts w:ascii="Times New Roman" w:hAnsi="Times New Roman" w:cs="Times New Roman"/>
          <w:sz w:val="24"/>
          <w:szCs w:val="24"/>
        </w:rPr>
        <w:t xml:space="preserve">often </w:t>
      </w:r>
      <w:r w:rsidR="00C4766F" w:rsidRPr="00D7738C">
        <w:rPr>
          <w:rFonts w:ascii="Times New Roman" w:hAnsi="Times New Roman" w:cs="Times New Roman"/>
          <w:sz w:val="24"/>
          <w:szCs w:val="24"/>
        </w:rPr>
        <w:t xml:space="preserve">display multiple </w:t>
      </w:r>
      <w:r w:rsidR="00C4766F">
        <w:rPr>
          <w:rFonts w:ascii="Times New Roman" w:hAnsi="Times New Roman" w:cs="Times New Roman"/>
          <w:sz w:val="24"/>
          <w:szCs w:val="24"/>
        </w:rPr>
        <w:t xml:space="preserve">seasonal </w:t>
      </w:r>
      <w:r w:rsidR="00C4766F" w:rsidRPr="00D7738C">
        <w:rPr>
          <w:rFonts w:ascii="Times New Roman" w:hAnsi="Times New Roman" w:cs="Times New Roman"/>
          <w:sz w:val="24"/>
          <w:szCs w:val="24"/>
        </w:rPr>
        <w:t>peaks in phytoplankton biomass</w:t>
      </w:r>
      <w:r w:rsidR="00C17809">
        <w:rPr>
          <w:rFonts w:ascii="Times New Roman" w:hAnsi="Times New Roman" w:cs="Times New Roman"/>
          <w:sz w:val="24"/>
          <w:szCs w:val="24"/>
        </w:rPr>
        <w:t>,</w:t>
      </w:r>
      <w:r w:rsidR="00C4766F" w:rsidRPr="00D7738C">
        <w:rPr>
          <w:rFonts w:ascii="Times New Roman" w:hAnsi="Times New Roman" w:cs="Times New Roman"/>
          <w:sz w:val="24"/>
          <w:szCs w:val="24"/>
        </w:rPr>
        <w:t xml:space="preserve"> includ</w:t>
      </w:r>
      <w:r w:rsidR="00C17809">
        <w:rPr>
          <w:rFonts w:ascii="Times New Roman" w:hAnsi="Times New Roman" w:cs="Times New Roman"/>
          <w:sz w:val="24"/>
          <w:szCs w:val="24"/>
        </w:rPr>
        <w:t>ing</w:t>
      </w:r>
      <w:r w:rsidR="00C4766F" w:rsidRPr="00D7738C">
        <w:rPr>
          <w:rFonts w:ascii="Times New Roman" w:hAnsi="Times New Roman" w:cs="Times New Roman"/>
          <w:sz w:val="24"/>
          <w:szCs w:val="24"/>
        </w:rPr>
        <w:t xml:space="preserve"> a spring bloom due to </w:t>
      </w:r>
      <w:r w:rsidR="00C17809">
        <w:rPr>
          <w:rFonts w:ascii="Times New Roman" w:hAnsi="Times New Roman" w:cs="Times New Roman"/>
          <w:sz w:val="24"/>
          <w:szCs w:val="24"/>
        </w:rPr>
        <w:t xml:space="preserve">elevated irradiance levels and </w:t>
      </w:r>
      <w:r w:rsidR="00C4766F" w:rsidRPr="00D7738C">
        <w:rPr>
          <w:rFonts w:ascii="Times New Roman" w:hAnsi="Times New Roman" w:cs="Times New Roman"/>
          <w:sz w:val="24"/>
          <w:szCs w:val="24"/>
        </w:rPr>
        <w:t>a nutrient-enriched and stratified water column, lower levels of phytoplankton in early summer due to nutrient limitation and grazing pressure, and a secondary bloom in late summer/fall due to regeneration of nutrients or upwelling (</w:t>
      </w:r>
      <w:proofErr w:type="spellStart"/>
      <w:r w:rsidR="00DE27BD" w:rsidRPr="00D7738C">
        <w:rPr>
          <w:rFonts w:ascii="Times New Roman" w:eastAsiaTheme="minorEastAsia" w:hAnsi="Times New Roman" w:cs="Times New Roman"/>
          <w:sz w:val="24"/>
          <w:szCs w:val="24"/>
        </w:rPr>
        <w:t>Alvain</w:t>
      </w:r>
      <w:proofErr w:type="spellEnd"/>
      <w:r w:rsidR="00DE27BD" w:rsidRPr="00D7738C">
        <w:rPr>
          <w:rFonts w:ascii="Times New Roman" w:eastAsiaTheme="minorEastAsia" w:hAnsi="Times New Roman" w:cs="Times New Roman"/>
          <w:sz w:val="24"/>
          <w:szCs w:val="24"/>
        </w:rPr>
        <w:t xml:space="preserve"> </w:t>
      </w:r>
      <w:r w:rsidR="00DE27BD" w:rsidRPr="00D141EF">
        <w:rPr>
          <w:rFonts w:ascii="Times New Roman" w:eastAsiaTheme="minorEastAsia" w:hAnsi="Times New Roman" w:cs="Times New Roman"/>
          <w:i/>
          <w:sz w:val="24"/>
          <w:szCs w:val="24"/>
        </w:rPr>
        <w:t>et al.</w:t>
      </w:r>
      <w:r w:rsidR="00DE27BD" w:rsidRPr="00D7738C">
        <w:rPr>
          <w:rFonts w:ascii="Times New Roman" w:eastAsiaTheme="minorEastAsia" w:hAnsi="Times New Roman" w:cs="Times New Roman"/>
          <w:sz w:val="24"/>
          <w:szCs w:val="24"/>
        </w:rPr>
        <w:t xml:space="preserve">, 2008; </w:t>
      </w:r>
      <w:r w:rsidR="00DE27BD" w:rsidRPr="00D7738C">
        <w:rPr>
          <w:rFonts w:ascii="Times New Roman" w:hAnsi="Times New Roman" w:cs="Times New Roman"/>
          <w:sz w:val="24"/>
          <w:szCs w:val="24"/>
        </w:rPr>
        <w:t xml:space="preserve">Li </w:t>
      </w:r>
      <w:r w:rsidR="00DE27BD" w:rsidRPr="00D141EF">
        <w:rPr>
          <w:rFonts w:ascii="Times New Roman" w:hAnsi="Times New Roman" w:cs="Times New Roman"/>
          <w:i/>
          <w:sz w:val="24"/>
          <w:szCs w:val="24"/>
        </w:rPr>
        <w:t>et al.</w:t>
      </w:r>
      <w:r w:rsidR="00DE27BD">
        <w:rPr>
          <w:rFonts w:ascii="Times New Roman" w:hAnsi="Times New Roman" w:cs="Times New Roman"/>
          <w:sz w:val="24"/>
          <w:szCs w:val="24"/>
        </w:rPr>
        <w:t>,</w:t>
      </w:r>
      <w:r w:rsidR="00DE27BD" w:rsidRPr="00D7738C">
        <w:rPr>
          <w:rFonts w:ascii="Times New Roman" w:hAnsi="Times New Roman" w:cs="Times New Roman"/>
          <w:sz w:val="24"/>
          <w:szCs w:val="24"/>
        </w:rPr>
        <w:t xml:space="preserve"> 2006</w:t>
      </w:r>
      <w:r w:rsidR="00DE27BD">
        <w:rPr>
          <w:rFonts w:ascii="Times New Roman" w:hAnsi="Times New Roman" w:cs="Times New Roman"/>
          <w:sz w:val="24"/>
          <w:szCs w:val="24"/>
        </w:rPr>
        <w:t xml:space="preserve">; </w:t>
      </w:r>
      <w:r w:rsidR="00DE27BD" w:rsidRPr="00D7738C">
        <w:rPr>
          <w:rFonts w:ascii="Times New Roman" w:eastAsiaTheme="minorEastAsia" w:hAnsi="Times New Roman" w:cs="Times New Roman"/>
          <w:sz w:val="24"/>
          <w:szCs w:val="24"/>
        </w:rPr>
        <w:t xml:space="preserve">Mahadevan </w:t>
      </w:r>
      <w:r w:rsidR="00DE27BD" w:rsidRPr="00D141EF">
        <w:rPr>
          <w:rFonts w:ascii="Times New Roman" w:eastAsiaTheme="minorEastAsia" w:hAnsi="Times New Roman" w:cs="Times New Roman"/>
          <w:i/>
          <w:sz w:val="24"/>
          <w:szCs w:val="24"/>
        </w:rPr>
        <w:t>et al.</w:t>
      </w:r>
      <w:r w:rsidR="00DE27BD" w:rsidRPr="00D7738C">
        <w:rPr>
          <w:rFonts w:ascii="Times New Roman" w:eastAsiaTheme="minorEastAsia" w:hAnsi="Times New Roman" w:cs="Times New Roman"/>
          <w:sz w:val="24"/>
          <w:szCs w:val="24"/>
        </w:rPr>
        <w:t xml:space="preserve">, 2012; Siegel </w:t>
      </w:r>
      <w:r w:rsidR="00DE27BD" w:rsidRPr="00D141EF">
        <w:rPr>
          <w:rFonts w:ascii="Times New Roman" w:eastAsiaTheme="minorEastAsia" w:hAnsi="Times New Roman" w:cs="Times New Roman"/>
          <w:i/>
          <w:sz w:val="24"/>
          <w:szCs w:val="24"/>
        </w:rPr>
        <w:t>et al.</w:t>
      </w:r>
      <w:r w:rsidR="00DE27BD" w:rsidRPr="00D7738C">
        <w:rPr>
          <w:rFonts w:ascii="Times New Roman" w:eastAsiaTheme="minorEastAsia" w:hAnsi="Times New Roman" w:cs="Times New Roman"/>
          <w:sz w:val="24"/>
          <w:szCs w:val="24"/>
        </w:rPr>
        <w:t>, 2002</w:t>
      </w:r>
      <w:r w:rsidR="00C4766F" w:rsidRPr="00D7738C">
        <w:rPr>
          <w:rFonts w:ascii="Times New Roman" w:hAnsi="Times New Roman" w:cs="Times New Roman"/>
          <w:sz w:val="24"/>
          <w:szCs w:val="24"/>
        </w:rPr>
        <w:t xml:space="preserve">).  By contrast, tropical latitudes exhibit less seasonal variation in solar irradiance and temperature, which translates into less distinct </w:t>
      </w:r>
      <w:r w:rsidR="00DE27BD">
        <w:rPr>
          <w:rFonts w:ascii="Times New Roman" w:hAnsi="Times New Roman" w:cs="Times New Roman"/>
          <w:sz w:val="24"/>
          <w:szCs w:val="24"/>
        </w:rPr>
        <w:t xml:space="preserve">or consistent </w:t>
      </w:r>
      <w:r w:rsidR="00C4766F" w:rsidRPr="00D7738C">
        <w:rPr>
          <w:rFonts w:ascii="Times New Roman" w:hAnsi="Times New Roman" w:cs="Times New Roman"/>
          <w:sz w:val="24"/>
          <w:szCs w:val="24"/>
        </w:rPr>
        <w:t>seasonal patterns of phytoplankton biomass than boreal or temperate ecosystems (</w:t>
      </w:r>
      <w:proofErr w:type="spellStart"/>
      <w:r w:rsidR="00C4766F" w:rsidRPr="00D7738C">
        <w:rPr>
          <w:rFonts w:ascii="Times New Roman" w:hAnsi="Times New Roman" w:cs="Times New Roman"/>
          <w:sz w:val="24"/>
          <w:szCs w:val="24"/>
        </w:rPr>
        <w:t>Bienfang</w:t>
      </w:r>
      <w:proofErr w:type="spellEnd"/>
      <w:r w:rsidR="00C4766F" w:rsidRPr="00D7738C">
        <w:rPr>
          <w:rFonts w:ascii="Times New Roman" w:hAnsi="Times New Roman" w:cs="Times New Roman"/>
          <w:sz w:val="24"/>
          <w:szCs w:val="24"/>
        </w:rPr>
        <w:t xml:space="preserve"> </w:t>
      </w:r>
      <w:r w:rsidR="00C4766F" w:rsidRPr="00D141EF">
        <w:rPr>
          <w:rFonts w:ascii="Times New Roman" w:hAnsi="Times New Roman" w:cs="Times New Roman"/>
          <w:i/>
          <w:sz w:val="24"/>
          <w:szCs w:val="24"/>
        </w:rPr>
        <w:t>et al.</w:t>
      </w:r>
      <w:r w:rsidR="00C4766F" w:rsidRPr="00D7738C">
        <w:rPr>
          <w:rFonts w:ascii="Times New Roman" w:hAnsi="Times New Roman" w:cs="Times New Roman"/>
          <w:sz w:val="24"/>
          <w:szCs w:val="24"/>
        </w:rPr>
        <w:t xml:space="preserve">, 1984).  In many </w:t>
      </w:r>
      <w:r w:rsidR="00C4766F" w:rsidRPr="00D7738C">
        <w:rPr>
          <w:rFonts w:ascii="Times New Roman" w:hAnsi="Times New Roman" w:cs="Times New Roman"/>
          <w:sz w:val="24"/>
          <w:szCs w:val="24"/>
        </w:rPr>
        <w:lastRenderedPageBreak/>
        <w:t>tropical systems, intra-annual variability ca</w:t>
      </w:r>
      <w:r w:rsidR="00C4766F">
        <w:rPr>
          <w:rFonts w:ascii="Times New Roman" w:hAnsi="Times New Roman" w:cs="Times New Roman"/>
          <w:sz w:val="24"/>
          <w:szCs w:val="24"/>
        </w:rPr>
        <w:t xml:space="preserve">n be more closely linked to wet and </w:t>
      </w:r>
      <w:r w:rsidR="00C4766F" w:rsidRPr="00D7738C">
        <w:rPr>
          <w:rFonts w:ascii="Times New Roman" w:hAnsi="Times New Roman" w:cs="Times New Roman"/>
          <w:sz w:val="24"/>
          <w:szCs w:val="24"/>
        </w:rPr>
        <w:t xml:space="preserve">dry </w:t>
      </w:r>
      <w:r w:rsidR="00C4766F">
        <w:rPr>
          <w:rFonts w:ascii="Times New Roman" w:hAnsi="Times New Roman" w:cs="Times New Roman"/>
          <w:sz w:val="24"/>
          <w:szCs w:val="24"/>
        </w:rPr>
        <w:t>periods</w:t>
      </w:r>
      <w:r w:rsidR="00C4766F" w:rsidRPr="00D7738C">
        <w:rPr>
          <w:rFonts w:ascii="Times New Roman" w:hAnsi="Times New Roman" w:cs="Times New Roman"/>
          <w:sz w:val="24"/>
          <w:szCs w:val="24"/>
        </w:rPr>
        <w:t xml:space="preserve"> or tropical storm activity</w:t>
      </w:r>
      <w:r w:rsidR="007106C6">
        <w:rPr>
          <w:rFonts w:ascii="Times New Roman" w:hAnsi="Times New Roman" w:cs="Times New Roman"/>
          <w:sz w:val="24"/>
          <w:szCs w:val="24"/>
        </w:rPr>
        <w:t xml:space="preserve">, which can </w:t>
      </w:r>
      <w:del w:id="17" w:author="Stelling,Benjamin D" w:date="2018-10-10T15:00:00Z">
        <w:r w:rsidR="007106C6" w:rsidDel="00E74292">
          <w:rPr>
            <w:rFonts w:ascii="Times New Roman" w:hAnsi="Times New Roman" w:cs="Times New Roman"/>
            <w:sz w:val="24"/>
            <w:szCs w:val="24"/>
          </w:rPr>
          <w:delText>be correlated</w:delText>
        </w:r>
      </w:del>
      <w:ins w:id="18" w:author="Stelling,Benjamin D" w:date="2018-10-10T15:00:00Z">
        <w:r w:rsidR="00E74292">
          <w:rPr>
            <w:rFonts w:ascii="Times New Roman" w:hAnsi="Times New Roman" w:cs="Times New Roman"/>
            <w:sz w:val="24"/>
            <w:szCs w:val="24"/>
          </w:rPr>
          <w:t>correlate</w:t>
        </w:r>
      </w:ins>
      <w:r w:rsidR="007106C6">
        <w:rPr>
          <w:rFonts w:ascii="Times New Roman" w:hAnsi="Times New Roman" w:cs="Times New Roman"/>
          <w:sz w:val="24"/>
          <w:szCs w:val="24"/>
        </w:rPr>
        <w:t xml:space="preserve"> to changes in nutrient loads</w:t>
      </w:r>
      <w:r w:rsidR="00C4766F" w:rsidRPr="00D7738C">
        <w:rPr>
          <w:rFonts w:ascii="Times New Roman" w:hAnsi="Times New Roman" w:cs="Times New Roman"/>
          <w:sz w:val="24"/>
          <w:szCs w:val="24"/>
        </w:rPr>
        <w:t xml:space="preserve"> (</w:t>
      </w:r>
      <w:proofErr w:type="spellStart"/>
      <w:r w:rsidR="00C4766F" w:rsidRPr="00D7738C">
        <w:rPr>
          <w:rFonts w:ascii="Times New Roman" w:hAnsi="Times New Roman" w:cs="Times New Roman"/>
          <w:sz w:val="24"/>
          <w:szCs w:val="24"/>
        </w:rPr>
        <w:t>Bienfang</w:t>
      </w:r>
      <w:proofErr w:type="spellEnd"/>
      <w:r w:rsidR="00C4766F" w:rsidRPr="00D7738C">
        <w:rPr>
          <w:rFonts w:ascii="Times New Roman" w:hAnsi="Times New Roman" w:cs="Times New Roman"/>
          <w:sz w:val="24"/>
          <w:szCs w:val="24"/>
        </w:rPr>
        <w:t xml:space="preserve"> </w:t>
      </w:r>
      <w:r w:rsidR="00C4766F" w:rsidRPr="00D141EF">
        <w:rPr>
          <w:rFonts w:ascii="Times New Roman" w:hAnsi="Times New Roman" w:cs="Times New Roman"/>
          <w:i/>
          <w:sz w:val="24"/>
          <w:szCs w:val="24"/>
        </w:rPr>
        <w:t>et al.</w:t>
      </w:r>
      <w:r w:rsidR="00C4766F">
        <w:rPr>
          <w:rFonts w:ascii="Times New Roman" w:hAnsi="Times New Roman" w:cs="Times New Roman"/>
          <w:sz w:val="24"/>
          <w:szCs w:val="24"/>
        </w:rPr>
        <w:t>,</w:t>
      </w:r>
      <w:r w:rsidR="00C4766F" w:rsidRPr="00D7738C">
        <w:rPr>
          <w:rFonts w:ascii="Times New Roman" w:hAnsi="Times New Roman" w:cs="Times New Roman"/>
          <w:sz w:val="24"/>
          <w:szCs w:val="24"/>
        </w:rPr>
        <w:t xml:space="preserve"> 1984).  </w:t>
      </w:r>
    </w:p>
    <w:p w14:paraId="67D2FCBB" w14:textId="72FBC699" w:rsidR="00A57874" w:rsidRDefault="00C4766F" w:rsidP="00E25E30">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ab/>
      </w:r>
      <w:r w:rsidR="006B518D">
        <w:rPr>
          <w:rFonts w:ascii="Times New Roman" w:hAnsi="Times New Roman" w:cs="Times New Roman"/>
          <w:sz w:val="24"/>
          <w:szCs w:val="24"/>
        </w:rPr>
        <w:t xml:space="preserve">The focus of </w:t>
      </w:r>
      <w:r w:rsidR="00046B1F" w:rsidRPr="00D7738C">
        <w:rPr>
          <w:rFonts w:ascii="Times New Roman" w:eastAsiaTheme="minorEastAsia" w:hAnsi="Times New Roman" w:cs="Times New Roman"/>
          <w:sz w:val="24"/>
          <w:szCs w:val="24"/>
        </w:rPr>
        <w:t>this study</w:t>
      </w:r>
      <w:r w:rsidR="006B518D">
        <w:rPr>
          <w:rFonts w:ascii="Times New Roman" w:eastAsiaTheme="minorEastAsia" w:hAnsi="Times New Roman" w:cs="Times New Roman"/>
          <w:sz w:val="24"/>
          <w:szCs w:val="24"/>
        </w:rPr>
        <w:t xml:space="preserve"> was </w:t>
      </w:r>
      <w:r w:rsidR="00A57874">
        <w:rPr>
          <w:rFonts w:ascii="Times New Roman" w:eastAsiaTheme="minorEastAsia" w:hAnsi="Times New Roman" w:cs="Times New Roman"/>
          <w:sz w:val="24"/>
          <w:szCs w:val="24"/>
        </w:rPr>
        <w:t xml:space="preserve">spatial and temporal variability in the </w:t>
      </w:r>
      <w:r w:rsidR="00046B1F" w:rsidRPr="00D7738C">
        <w:rPr>
          <w:rFonts w:ascii="Times New Roman" w:eastAsiaTheme="minorEastAsia" w:hAnsi="Times New Roman" w:cs="Times New Roman"/>
          <w:sz w:val="24"/>
          <w:szCs w:val="24"/>
        </w:rPr>
        <w:t>composition and biomass of th</w:t>
      </w:r>
      <w:r w:rsidR="0003567C">
        <w:rPr>
          <w:rFonts w:ascii="Times New Roman" w:eastAsiaTheme="minorEastAsia" w:hAnsi="Times New Roman" w:cs="Times New Roman"/>
          <w:sz w:val="24"/>
          <w:szCs w:val="24"/>
        </w:rPr>
        <w:t>e phytoplankton community</w:t>
      </w:r>
      <w:r w:rsidR="00046B1F" w:rsidRPr="00D7738C">
        <w:rPr>
          <w:rFonts w:ascii="Times New Roman" w:eastAsiaTheme="minorEastAsia" w:hAnsi="Times New Roman" w:cs="Times New Roman"/>
          <w:sz w:val="24"/>
          <w:szCs w:val="24"/>
        </w:rPr>
        <w:t xml:space="preserve"> off the coast of Cape Canaveral</w:t>
      </w:r>
      <w:r w:rsidR="00D6076E">
        <w:rPr>
          <w:rFonts w:ascii="Times New Roman" w:eastAsiaTheme="minorEastAsia" w:hAnsi="Times New Roman" w:cs="Times New Roman"/>
          <w:sz w:val="24"/>
          <w:szCs w:val="24"/>
        </w:rPr>
        <w:t>, located off the east-central coast of</w:t>
      </w:r>
      <w:r w:rsidR="00046B1F" w:rsidRPr="00D7738C">
        <w:rPr>
          <w:rFonts w:ascii="Times New Roman" w:eastAsiaTheme="minorEastAsia" w:hAnsi="Times New Roman" w:cs="Times New Roman"/>
          <w:sz w:val="24"/>
          <w:szCs w:val="24"/>
        </w:rPr>
        <w:t xml:space="preserve"> Florida.  The region is a continental shelf environment ranging in depth from 5-50 m, extending </w:t>
      </w:r>
      <w:r w:rsidR="006B518D">
        <w:rPr>
          <w:rFonts w:ascii="Times New Roman" w:eastAsiaTheme="minorEastAsia" w:hAnsi="Times New Roman" w:cs="Times New Roman"/>
          <w:sz w:val="24"/>
          <w:szCs w:val="24"/>
        </w:rPr>
        <w:t xml:space="preserve">to </w:t>
      </w:r>
      <w:r w:rsidR="00046B1F" w:rsidRPr="00D7738C">
        <w:rPr>
          <w:rFonts w:ascii="Times New Roman" w:eastAsiaTheme="minorEastAsia" w:hAnsi="Times New Roman" w:cs="Times New Roman"/>
          <w:sz w:val="24"/>
          <w:szCs w:val="24"/>
        </w:rPr>
        <w:t xml:space="preserve">approximately 50 km off the Florida coast (Atkinson </w:t>
      </w:r>
      <w:r w:rsidR="00046B1F" w:rsidRPr="00CA039D">
        <w:rPr>
          <w:rFonts w:ascii="Times New Roman" w:eastAsiaTheme="minorEastAsia" w:hAnsi="Times New Roman" w:cs="Times New Roman"/>
          <w:i/>
          <w:sz w:val="24"/>
          <w:szCs w:val="24"/>
        </w:rPr>
        <w:t>et al.</w:t>
      </w:r>
      <w:r w:rsidR="006E5BEE" w:rsidRPr="00D7738C">
        <w:rPr>
          <w:rFonts w:ascii="Times New Roman" w:eastAsiaTheme="minorEastAsia" w:hAnsi="Times New Roman" w:cs="Times New Roman"/>
          <w:sz w:val="24"/>
          <w:szCs w:val="24"/>
        </w:rPr>
        <w:t>,</w:t>
      </w:r>
      <w:r w:rsidR="00046B1F" w:rsidRPr="00D7738C">
        <w:rPr>
          <w:rFonts w:ascii="Times New Roman" w:eastAsiaTheme="minorEastAsia" w:hAnsi="Times New Roman" w:cs="Times New Roman"/>
          <w:sz w:val="24"/>
          <w:szCs w:val="24"/>
        </w:rPr>
        <w:t xml:space="preserve"> 1983).  While some refer to this region </w:t>
      </w:r>
      <w:r w:rsidR="00E25E30">
        <w:rPr>
          <w:rFonts w:ascii="Times New Roman" w:eastAsiaTheme="minorEastAsia" w:hAnsi="Times New Roman" w:cs="Times New Roman"/>
          <w:sz w:val="24"/>
          <w:szCs w:val="24"/>
        </w:rPr>
        <w:t>as tropical</w:t>
      </w:r>
      <w:r w:rsidR="00046B1F" w:rsidRPr="00D7738C">
        <w:rPr>
          <w:rFonts w:ascii="Times New Roman" w:eastAsiaTheme="minorEastAsia" w:hAnsi="Times New Roman" w:cs="Times New Roman"/>
          <w:sz w:val="24"/>
          <w:szCs w:val="24"/>
        </w:rPr>
        <w:t>, it is more appropriately designated as subtropical, as its latitude (28</w:t>
      </w:r>
      <w:r w:rsidR="0060687D">
        <w:rPr>
          <w:rFonts w:ascii="Times New Roman" w:eastAsiaTheme="minorEastAsia" w:hAnsi="Times New Roman" w:cs="Times New Roman"/>
          <w:sz w:val="24"/>
          <w:szCs w:val="24"/>
        </w:rPr>
        <w:t>°N</w:t>
      </w:r>
      <w:r w:rsidR="00046B1F" w:rsidRPr="00D7738C">
        <w:rPr>
          <w:rFonts w:ascii="Times New Roman" w:eastAsiaTheme="minorEastAsia" w:hAnsi="Times New Roman" w:cs="Times New Roman"/>
          <w:sz w:val="24"/>
          <w:szCs w:val="24"/>
        </w:rPr>
        <w:t xml:space="preserve">) </w:t>
      </w:r>
      <w:r w:rsidR="006B518D">
        <w:rPr>
          <w:rFonts w:ascii="Times New Roman" w:eastAsiaTheme="minorEastAsia" w:hAnsi="Times New Roman" w:cs="Times New Roman"/>
          <w:sz w:val="24"/>
          <w:szCs w:val="24"/>
        </w:rPr>
        <w:t>and typical water temperature range (i.e. 17.5-30</w:t>
      </w:r>
      <w:r w:rsidR="006B518D">
        <w:rPr>
          <w:rFonts w:ascii="Times New Roman" w:eastAsiaTheme="minorEastAsia" w:hAnsi="Times New Roman" w:cs="Times New Roman"/>
          <w:sz w:val="24"/>
          <w:szCs w:val="24"/>
          <w:vertAlign w:val="superscript"/>
        </w:rPr>
        <w:t>o</w:t>
      </w:r>
      <w:r w:rsidR="006B518D">
        <w:rPr>
          <w:rFonts w:ascii="Times New Roman" w:eastAsiaTheme="minorEastAsia" w:hAnsi="Times New Roman" w:cs="Times New Roman"/>
          <w:sz w:val="24"/>
          <w:szCs w:val="24"/>
        </w:rPr>
        <w:t xml:space="preserve">C) </w:t>
      </w:r>
      <w:del w:id="19" w:author="Stelling,Benjamin D" w:date="2018-10-11T09:22:00Z">
        <w:r w:rsidR="006B518D" w:rsidDel="008D15A3">
          <w:rPr>
            <w:rFonts w:ascii="Times New Roman" w:eastAsiaTheme="minorEastAsia" w:hAnsi="Times New Roman" w:cs="Times New Roman"/>
            <w:sz w:val="24"/>
            <w:szCs w:val="24"/>
          </w:rPr>
          <w:delText xml:space="preserve"> </w:delText>
        </w:r>
      </w:del>
      <w:r w:rsidR="00046B1F" w:rsidRPr="00D7738C">
        <w:rPr>
          <w:rFonts w:ascii="Times New Roman" w:eastAsiaTheme="minorEastAsia" w:hAnsi="Times New Roman" w:cs="Times New Roman"/>
          <w:sz w:val="24"/>
          <w:szCs w:val="24"/>
        </w:rPr>
        <w:t xml:space="preserve">falls between the </w:t>
      </w:r>
      <w:r w:rsidR="00D6076E">
        <w:rPr>
          <w:rFonts w:ascii="Times New Roman" w:eastAsiaTheme="minorEastAsia" w:hAnsi="Times New Roman" w:cs="Times New Roman"/>
          <w:sz w:val="24"/>
          <w:szCs w:val="24"/>
        </w:rPr>
        <w:t xml:space="preserve">tropical environment of the Florida Keys and the </w:t>
      </w:r>
      <w:r w:rsidR="00467587">
        <w:rPr>
          <w:rFonts w:ascii="Times New Roman" w:eastAsiaTheme="minorEastAsia" w:hAnsi="Times New Roman" w:cs="Times New Roman"/>
          <w:sz w:val="24"/>
          <w:szCs w:val="24"/>
        </w:rPr>
        <w:t xml:space="preserve">more </w:t>
      </w:r>
      <w:r w:rsidR="00D6076E">
        <w:rPr>
          <w:rFonts w:ascii="Times New Roman" w:eastAsiaTheme="minorEastAsia" w:hAnsi="Times New Roman" w:cs="Times New Roman"/>
          <w:sz w:val="24"/>
          <w:szCs w:val="24"/>
        </w:rPr>
        <w:t>temperate conditions in the coastal waters of the Carolina</w:t>
      </w:r>
      <w:ins w:id="20" w:author="Stelling,Benjamin D" w:date="2018-10-11T01:28:00Z">
        <w:r w:rsidR="00177872">
          <w:rPr>
            <w:rFonts w:ascii="Times New Roman" w:eastAsiaTheme="minorEastAsia" w:hAnsi="Times New Roman" w:cs="Times New Roman"/>
            <w:sz w:val="24"/>
            <w:szCs w:val="24"/>
          </w:rPr>
          <w:t>s</w:t>
        </w:r>
      </w:ins>
      <w:del w:id="21" w:author="Stelling,Benjamin D" w:date="2018-10-11T01:28:00Z">
        <w:r w:rsidR="00D6076E" w:rsidDel="00177872">
          <w:rPr>
            <w:rFonts w:ascii="Times New Roman" w:eastAsiaTheme="minorEastAsia" w:hAnsi="Times New Roman" w:cs="Times New Roman"/>
            <w:sz w:val="24"/>
            <w:szCs w:val="24"/>
          </w:rPr>
          <w:delText>’s</w:delText>
        </w:r>
      </w:del>
      <w:r w:rsidR="00D6076E">
        <w:rPr>
          <w:rFonts w:ascii="Times New Roman" w:eastAsiaTheme="minorEastAsia" w:hAnsi="Times New Roman" w:cs="Times New Roman"/>
          <w:sz w:val="24"/>
          <w:szCs w:val="24"/>
        </w:rPr>
        <w:t xml:space="preserve">.  </w:t>
      </w:r>
      <w:r w:rsidR="00046B1F" w:rsidRPr="00D7738C">
        <w:rPr>
          <w:rFonts w:ascii="Times New Roman" w:eastAsiaTheme="minorEastAsia" w:hAnsi="Times New Roman" w:cs="Times New Roman"/>
          <w:sz w:val="24"/>
          <w:szCs w:val="24"/>
        </w:rPr>
        <w:t>The shallow shelf environment of Cape Canaveral is part of the South Atlantic Bight (SAB)</w:t>
      </w:r>
      <w:r w:rsidR="00C17809">
        <w:rPr>
          <w:rFonts w:ascii="Times New Roman" w:eastAsiaTheme="minorEastAsia" w:hAnsi="Times New Roman" w:cs="Times New Roman"/>
          <w:sz w:val="24"/>
          <w:szCs w:val="24"/>
        </w:rPr>
        <w:t xml:space="preserve"> and</w:t>
      </w:r>
      <w:r w:rsidR="00046B1F" w:rsidRPr="00D7738C">
        <w:rPr>
          <w:rFonts w:ascii="Times New Roman" w:eastAsiaTheme="minorEastAsia" w:hAnsi="Times New Roman" w:cs="Times New Roman"/>
          <w:sz w:val="24"/>
          <w:szCs w:val="24"/>
        </w:rPr>
        <w:t xml:space="preserve"> can be impacted by Gulf Stream loop currents (Atkinson</w:t>
      </w:r>
      <w:r w:rsidR="006E5BEE" w:rsidRPr="00D7738C">
        <w:rPr>
          <w:rFonts w:ascii="Times New Roman" w:eastAsiaTheme="minorEastAsia" w:hAnsi="Times New Roman" w:cs="Times New Roman"/>
          <w:sz w:val="24"/>
          <w:szCs w:val="24"/>
        </w:rPr>
        <w:t>,</w:t>
      </w:r>
      <w:r w:rsidR="00046B1F" w:rsidRPr="00D7738C">
        <w:rPr>
          <w:rFonts w:ascii="Times New Roman" w:eastAsiaTheme="minorEastAsia" w:hAnsi="Times New Roman" w:cs="Times New Roman"/>
          <w:sz w:val="24"/>
          <w:szCs w:val="24"/>
        </w:rPr>
        <w:t xml:space="preserve"> 1977).  Previous research </w:t>
      </w:r>
      <w:r w:rsidR="00C17809">
        <w:rPr>
          <w:rFonts w:ascii="Times New Roman" w:eastAsiaTheme="minorEastAsia" w:hAnsi="Times New Roman" w:cs="Times New Roman"/>
          <w:sz w:val="24"/>
          <w:szCs w:val="24"/>
        </w:rPr>
        <w:t>has shown</w:t>
      </w:r>
      <w:r w:rsidR="00046B1F" w:rsidRPr="00D7738C">
        <w:rPr>
          <w:rFonts w:ascii="Times New Roman" w:eastAsiaTheme="minorEastAsia" w:hAnsi="Times New Roman" w:cs="Times New Roman"/>
          <w:sz w:val="24"/>
          <w:szCs w:val="24"/>
        </w:rPr>
        <w:t xml:space="preserve"> that biological production in the SAB is</w:t>
      </w:r>
      <w:r w:rsidR="00C17809">
        <w:rPr>
          <w:rFonts w:ascii="Times New Roman" w:eastAsiaTheme="minorEastAsia" w:hAnsi="Times New Roman" w:cs="Times New Roman"/>
          <w:sz w:val="24"/>
          <w:szCs w:val="24"/>
        </w:rPr>
        <w:t xml:space="preserve"> affected</w:t>
      </w:r>
      <w:r w:rsidR="00046B1F" w:rsidRPr="00D7738C">
        <w:rPr>
          <w:rFonts w:ascii="Times New Roman" w:eastAsiaTheme="minorEastAsia" w:hAnsi="Times New Roman" w:cs="Times New Roman"/>
          <w:sz w:val="24"/>
          <w:szCs w:val="24"/>
        </w:rPr>
        <w:t xml:space="preserve"> “by interaction between the Gulf Stream and adjacent shelf waters” (Lee </w:t>
      </w:r>
      <w:r w:rsidR="00046B1F" w:rsidRPr="00E25E30">
        <w:rPr>
          <w:rFonts w:ascii="Times New Roman" w:eastAsiaTheme="minorEastAsia" w:hAnsi="Times New Roman" w:cs="Times New Roman"/>
          <w:i/>
          <w:sz w:val="24"/>
          <w:szCs w:val="24"/>
        </w:rPr>
        <w:t>et al.</w:t>
      </w:r>
      <w:r w:rsidR="006E5BEE" w:rsidRPr="00D7738C">
        <w:rPr>
          <w:rFonts w:ascii="Times New Roman" w:eastAsiaTheme="minorEastAsia" w:hAnsi="Times New Roman" w:cs="Times New Roman"/>
          <w:sz w:val="24"/>
          <w:szCs w:val="24"/>
        </w:rPr>
        <w:t>,</w:t>
      </w:r>
      <w:r w:rsidR="00046B1F" w:rsidRPr="00D7738C">
        <w:rPr>
          <w:rFonts w:ascii="Times New Roman" w:eastAsiaTheme="minorEastAsia" w:hAnsi="Times New Roman" w:cs="Times New Roman"/>
          <w:sz w:val="24"/>
          <w:szCs w:val="24"/>
        </w:rPr>
        <w:t xml:space="preserve"> 1991)</w:t>
      </w:r>
      <w:r w:rsidR="00C17809">
        <w:rPr>
          <w:rFonts w:ascii="Times New Roman" w:eastAsiaTheme="minorEastAsia" w:hAnsi="Times New Roman" w:cs="Times New Roman"/>
          <w:sz w:val="24"/>
          <w:szCs w:val="24"/>
        </w:rPr>
        <w:t xml:space="preserve">, </w:t>
      </w:r>
      <w:r w:rsidR="006B518D">
        <w:rPr>
          <w:rFonts w:ascii="Times New Roman" w:eastAsiaTheme="minorEastAsia" w:hAnsi="Times New Roman" w:cs="Times New Roman"/>
          <w:sz w:val="24"/>
          <w:szCs w:val="24"/>
        </w:rPr>
        <w:t xml:space="preserve">as well as by land </w:t>
      </w:r>
      <w:r w:rsidR="00C17809">
        <w:rPr>
          <w:rFonts w:ascii="Times New Roman" w:eastAsiaTheme="minorEastAsia" w:hAnsi="Times New Roman" w:cs="Times New Roman"/>
          <w:sz w:val="24"/>
          <w:szCs w:val="24"/>
        </w:rPr>
        <w:t>influence</w:t>
      </w:r>
      <w:r w:rsidR="006B518D">
        <w:rPr>
          <w:rFonts w:ascii="Times New Roman" w:eastAsiaTheme="minorEastAsia" w:hAnsi="Times New Roman" w:cs="Times New Roman"/>
          <w:sz w:val="24"/>
          <w:szCs w:val="24"/>
        </w:rPr>
        <w:t>s from</w:t>
      </w:r>
      <w:r w:rsidR="00C17809">
        <w:rPr>
          <w:rFonts w:ascii="Times New Roman" w:eastAsiaTheme="minorEastAsia" w:hAnsi="Times New Roman" w:cs="Times New Roman"/>
          <w:sz w:val="24"/>
          <w:szCs w:val="24"/>
        </w:rPr>
        <w:t xml:space="preserve"> the Florida peninsula</w:t>
      </w:r>
      <w:r w:rsidR="006B518D">
        <w:rPr>
          <w:rFonts w:ascii="Times New Roman" w:eastAsiaTheme="minorEastAsia" w:hAnsi="Times New Roman" w:cs="Times New Roman"/>
          <w:sz w:val="24"/>
          <w:szCs w:val="24"/>
        </w:rPr>
        <w:t xml:space="preserve">, and upwelling of deep water from the edge of the shelf </w:t>
      </w:r>
      <w:r w:rsidR="006B518D" w:rsidRPr="00D7738C">
        <w:rPr>
          <w:rFonts w:ascii="Times New Roman" w:eastAsiaTheme="minorEastAsia" w:hAnsi="Times New Roman" w:cs="Times New Roman"/>
          <w:sz w:val="24"/>
          <w:szCs w:val="24"/>
        </w:rPr>
        <w:t xml:space="preserve">(Yoder </w:t>
      </w:r>
      <w:r w:rsidR="006B518D" w:rsidRPr="00E25E30">
        <w:rPr>
          <w:rFonts w:ascii="Times New Roman" w:eastAsiaTheme="minorEastAsia" w:hAnsi="Times New Roman" w:cs="Times New Roman"/>
          <w:i/>
          <w:sz w:val="24"/>
          <w:szCs w:val="24"/>
        </w:rPr>
        <w:t>et al.</w:t>
      </w:r>
      <w:r w:rsidR="006B518D" w:rsidRPr="00D7738C">
        <w:rPr>
          <w:rFonts w:ascii="Times New Roman" w:eastAsiaTheme="minorEastAsia" w:hAnsi="Times New Roman" w:cs="Times New Roman"/>
          <w:sz w:val="24"/>
          <w:szCs w:val="24"/>
        </w:rPr>
        <w:t>, 1981</w:t>
      </w:r>
      <w:r w:rsidR="006B518D">
        <w:rPr>
          <w:rFonts w:ascii="Times New Roman" w:eastAsiaTheme="minorEastAsia" w:hAnsi="Times New Roman" w:cs="Times New Roman"/>
          <w:sz w:val="24"/>
          <w:szCs w:val="24"/>
        </w:rPr>
        <w:t xml:space="preserve">; Lee </w:t>
      </w:r>
      <w:r w:rsidR="006B518D">
        <w:rPr>
          <w:rFonts w:ascii="Times New Roman" w:eastAsiaTheme="minorEastAsia" w:hAnsi="Times New Roman" w:cs="Times New Roman"/>
          <w:i/>
          <w:sz w:val="24"/>
          <w:szCs w:val="24"/>
        </w:rPr>
        <w:t>et al.</w:t>
      </w:r>
      <w:r w:rsidR="006B518D">
        <w:rPr>
          <w:rFonts w:ascii="Times New Roman" w:eastAsiaTheme="minorEastAsia" w:hAnsi="Times New Roman" w:cs="Times New Roman"/>
          <w:sz w:val="24"/>
          <w:szCs w:val="24"/>
        </w:rPr>
        <w:t>, 1992</w:t>
      </w:r>
      <w:r w:rsidR="006B518D" w:rsidRPr="00D7738C">
        <w:rPr>
          <w:rFonts w:ascii="Times New Roman" w:eastAsiaTheme="minorEastAsia" w:hAnsi="Times New Roman" w:cs="Times New Roman"/>
          <w:sz w:val="24"/>
          <w:szCs w:val="24"/>
        </w:rPr>
        <w:t>)</w:t>
      </w:r>
      <w:r w:rsidR="006B518D">
        <w:rPr>
          <w:rFonts w:ascii="Times New Roman" w:eastAsiaTheme="minorEastAsia" w:hAnsi="Times New Roman" w:cs="Times New Roman"/>
          <w:sz w:val="24"/>
          <w:szCs w:val="24"/>
        </w:rPr>
        <w:t xml:space="preserve"> </w:t>
      </w:r>
      <w:r w:rsidR="00046B1F" w:rsidRPr="00D7738C">
        <w:rPr>
          <w:rFonts w:ascii="Times New Roman" w:eastAsiaTheme="minorEastAsia" w:hAnsi="Times New Roman" w:cs="Times New Roman"/>
          <w:sz w:val="24"/>
          <w:szCs w:val="24"/>
        </w:rPr>
        <w:t>.  One study found that these interactions are amplified in areas between 27</w:t>
      </w:r>
      <w:r w:rsidR="004056F7">
        <w:rPr>
          <w:rFonts w:ascii="Times New Roman" w:eastAsiaTheme="minorEastAsia" w:hAnsi="Times New Roman" w:cs="Times New Roman"/>
          <w:sz w:val="24"/>
          <w:szCs w:val="24"/>
        </w:rPr>
        <w:t>°</w:t>
      </w:r>
      <w:r w:rsidR="00046B1F" w:rsidRPr="00D7738C">
        <w:rPr>
          <w:rFonts w:ascii="Times New Roman" w:eastAsiaTheme="minorEastAsia" w:hAnsi="Times New Roman" w:cs="Times New Roman"/>
          <w:sz w:val="24"/>
          <w:szCs w:val="24"/>
        </w:rPr>
        <w:t xml:space="preserve"> and 30</w:t>
      </w:r>
      <w:r w:rsidR="004056F7">
        <w:rPr>
          <w:rFonts w:ascii="Times New Roman" w:eastAsiaTheme="minorEastAsia" w:hAnsi="Times New Roman" w:cs="Times New Roman"/>
          <w:sz w:val="24"/>
          <w:szCs w:val="24"/>
        </w:rPr>
        <w:t>°</w:t>
      </w:r>
      <w:r w:rsidR="00046B1F" w:rsidRPr="00D7738C">
        <w:rPr>
          <w:rFonts w:ascii="Times New Roman" w:eastAsiaTheme="minorEastAsia" w:hAnsi="Times New Roman" w:cs="Times New Roman"/>
          <w:sz w:val="24"/>
          <w:szCs w:val="24"/>
        </w:rPr>
        <w:t xml:space="preserve">N (Lee </w:t>
      </w:r>
      <w:r w:rsidR="00046B1F" w:rsidRPr="00E25E30">
        <w:rPr>
          <w:rFonts w:ascii="Times New Roman" w:eastAsiaTheme="minorEastAsia" w:hAnsi="Times New Roman" w:cs="Times New Roman"/>
          <w:i/>
          <w:sz w:val="24"/>
          <w:szCs w:val="24"/>
        </w:rPr>
        <w:t>et al.</w:t>
      </w:r>
      <w:r w:rsidR="006E5BEE" w:rsidRPr="00D7738C">
        <w:rPr>
          <w:rFonts w:ascii="Times New Roman" w:eastAsiaTheme="minorEastAsia" w:hAnsi="Times New Roman" w:cs="Times New Roman"/>
          <w:sz w:val="24"/>
          <w:szCs w:val="24"/>
        </w:rPr>
        <w:t>,</w:t>
      </w:r>
      <w:r w:rsidR="00046B1F" w:rsidRPr="00D7738C">
        <w:rPr>
          <w:rFonts w:ascii="Times New Roman" w:eastAsiaTheme="minorEastAsia" w:hAnsi="Times New Roman" w:cs="Times New Roman"/>
          <w:sz w:val="24"/>
          <w:szCs w:val="24"/>
        </w:rPr>
        <w:t xml:space="preserve"> 1991), which includes the Cape Canaveral region, in part because of the protrusion of the land feature</w:t>
      </w:r>
      <w:r w:rsidR="008560DD">
        <w:rPr>
          <w:rFonts w:ascii="Times New Roman" w:eastAsiaTheme="minorEastAsia" w:hAnsi="Times New Roman" w:cs="Times New Roman"/>
          <w:sz w:val="24"/>
          <w:szCs w:val="24"/>
        </w:rPr>
        <w:t xml:space="preserve"> (Fig. 1)</w:t>
      </w:r>
      <w:r w:rsidR="00046B1F" w:rsidRPr="00D7738C">
        <w:rPr>
          <w:rFonts w:ascii="Times New Roman" w:eastAsiaTheme="minorEastAsia" w:hAnsi="Times New Roman" w:cs="Times New Roman"/>
          <w:sz w:val="24"/>
          <w:szCs w:val="24"/>
        </w:rPr>
        <w:t xml:space="preserve">.  </w:t>
      </w:r>
      <w:r w:rsidR="009257C4" w:rsidRPr="00D7738C">
        <w:rPr>
          <w:rFonts w:ascii="Times New Roman" w:eastAsiaTheme="minorEastAsia" w:hAnsi="Times New Roman" w:cs="Times New Roman"/>
          <w:sz w:val="24"/>
          <w:szCs w:val="24"/>
        </w:rPr>
        <w:t>The Gulf Stream</w:t>
      </w:r>
      <w:r w:rsidR="00A57874">
        <w:rPr>
          <w:rFonts w:ascii="Times New Roman" w:eastAsiaTheme="minorEastAsia" w:hAnsi="Times New Roman" w:cs="Times New Roman"/>
          <w:sz w:val="24"/>
          <w:szCs w:val="24"/>
        </w:rPr>
        <w:t xml:space="preserve"> and </w:t>
      </w:r>
      <w:r w:rsidR="009257C4" w:rsidRPr="00D7738C">
        <w:rPr>
          <w:rFonts w:ascii="Times New Roman" w:eastAsiaTheme="minorEastAsia" w:hAnsi="Times New Roman" w:cs="Times New Roman"/>
          <w:sz w:val="24"/>
          <w:szCs w:val="24"/>
        </w:rPr>
        <w:t>wind-driven currents influence the movement of the water and</w:t>
      </w:r>
      <w:r w:rsidR="004B7A78">
        <w:rPr>
          <w:rFonts w:ascii="Times New Roman" w:eastAsiaTheme="minorEastAsia" w:hAnsi="Times New Roman" w:cs="Times New Roman"/>
          <w:sz w:val="24"/>
          <w:szCs w:val="24"/>
        </w:rPr>
        <w:t>,</w:t>
      </w:r>
      <w:r w:rsidR="009257C4" w:rsidRPr="00D7738C">
        <w:rPr>
          <w:rFonts w:ascii="Times New Roman" w:eastAsiaTheme="minorEastAsia" w:hAnsi="Times New Roman" w:cs="Times New Roman"/>
          <w:sz w:val="24"/>
          <w:szCs w:val="24"/>
        </w:rPr>
        <w:t xml:space="preserve"> therefore</w:t>
      </w:r>
      <w:r w:rsidR="004B7A78">
        <w:rPr>
          <w:rFonts w:ascii="Times New Roman" w:eastAsiaTheme="minorEastAsia" w:hAnsi="Times New Roman" w:cs="Times New Roman"/>
          <w:sz w:val="24"/>
          <w:szCs w:val="24"/>
        </w:rPr>
        <w:t>,</w:t>
      </w:r>
      <w:r w:rsidR="009257C4" w:rsidRPr="00D7738C">
        <w:rPr>
          <w:rFonts w:ascii="Times New Roman" w:eastAsiaTheme="minorEastAsia" w:hAnsi="Times New Roman" w:cs="Times New Roman"/>
          <w:sz w:val="24"/>
          <w:szCs w:val="24"/>
        </w:rPr>
        <w:t xml:space="preserve"> the distribution of phytoplankton within the water column (</w:t>
      </w:r>
      <w:proofErr w:type="spellStart"/>
      <w:r w:rsidR="009257C4" w:rsidRPr="00D7738C">
        <w:rPr>
          <w:rFonts w:ascii="Times New Roman" w:eastAsiaTheme="minorEastAsia" w:hAnsi="Times New Roman" w:cs="Times New Roman"/>
          <w:sz w:val="24"/>
          <w:szCs w:val="24"/>
        </w:rPr>
        <w:t>Xie</w:t>
      </w:r>
      <w:proofErr w:type="spellEnd"/>
      <w:r w:rsidR="009257C4" w:rsidRPr="00D7738C">
        <w:rPr>
          <w:rFonts w:ascii="Times New Roman" w:eastAsiaTheme="minorEastAsia" w:hAnsi="Times New Roman" w:cs="Times New Roman"/>
          <w:sz w:val="24"/>
          <w:szCs w:val="24"/>
        </w:rPr>
        <w:t xml:space="preserve"> </w:t>
      </w:r>
      <w:r w:rsidR="009257C4" w:rsidRPr="00E25E30">
        <w:rPr>
          <w:rFonts w:ascii="Times New Roman" w:eastAsiaTheme="minorEastAsia" w:hAnsi="Times New Roman" w:cs="Times New Roman"/>
          <w:i/>
          <w:sz w:val="24"/>
          <w:szCs w:val="24"/>
        </w:rPr>
        <w:t>et al.</w:t>
      </w:r>
      <w:r w:rsidR="006E5BEE" w:rsidRPr="00D7738C">
        <w:rPr>
          <w:rFonts w:ascii="Times New Roman" w:eastAsiaTheme="minorEastAsia" w:hAnsi="Times New Roman" w:cs="Times New Roman"/>
          <w:sz w:val="24"/>
          <w:szCs w:val="24"/>
        </w:rPr>
        <w:t>,</w:t>
      </w:r>
      <w:r w:rsidR="009257C4" w:rsidRPr="00D7738C">
        <w:rPr>
          <w:rFonts w:ascii="Times New Roman" w:eastAsiaTheme="minorEastAsia" w:hAnsi="Times New Roman" w:cs="Times New Roman"/>
          <w:sz w:val="24"/>
          <w:szCs w:val="24"/>
        </w:rPr>
        <w:t xml:space="preserve"> 2001</w:t>
      </w:r>
      <w:r w:rsidR="00A57874">
        <w:rPr>
          <w:rFonts w:ascii="Times New Roman" w:eastAsiaTheme="minorEastAsia" w:hAnsi="Times New Roman" w:cs="Times New Roman"/>
          <w:sz w:val="24"/>
          <w:szCs w:val="24"/>
        </w:rPr>
        <w:t xml:space="preserve">; </w:t>
      </w:r>
      <w:r w:rsidR="00A57874" w:rsidRPr="00D7738C">
        <w:rPr>
          <w:rFonts w:ascii="Times New Roman" w:eastAsiaTheme="minorEastAsia" w:hAnsi="Times New Roman" w:cs="Times New Roman"/>
          <w:sz w:val="24"/>
          <w:szCs w:val="24"/>
        </w:rPr>
        <w:t xml:space="preserve">Winder </w:t>
      </w:r>
      <w:r w:rsidR="00A57874">
        <w:rPr>
          <w:rFonts w:ascii="Times New Roman" w:eastAsiaTheme="minorEastAsia" w:hAnsi="Times New Roman" w:cs="Times New Roman"/>
          <w:sz w:val="24"/>
          <w:szCs w:val="24"/>
        </w:rPr>
        <w:t>&amp;</w:t>
      </w:r>
      <w:r w:rsidR="00A57874" w:rsidRPr="00D7738C">
        <w:rPr>
          <w:rFonts w:ascii="Times New Roman" w:eastAsiaTheme="minorEastAsia" w:hAnsi="Times New Roman" w:cs="Times New Roman"/>
          <w:sz w:val="24"/>
          <w:szCs w:val="24"/>
        </w:rPr>
        <w:t xml:space="preserve"> Hunter, 2008</w:t>
      </w:r>
      <w:r w:rsidR="009257C4" w:rsidRPr="00D7738C">
        <w:rPr>
          <w:rFonts w:ascii="Times New Roman" w:eastAsiaTheme="minorEastAsia" w:hAnsi="Times New Roman" w:cs="Times New Roman"/>
          <w:sz w:val="24"/>
          <w:szCs w:val="24"/>
        </w:rPr>
        <w:t xml:space="preserve">).  </w:t>
      </w:r>
      <w:r w:rsidR="009257C4" w:rsidRPr="00D7738C">
        <w:rPr>
          <w:rFonts w:ascii="Times New Roman" w:eastAsiaTheme="minorEastAsia" w:hAnsi="Times New Roman" w:cs="Times New Roman"/>
          <w:sz w:val="24"/>
          <w:szCs w:val="24"/>
        </w:rPr>
        <w:tab/>
      </w:r>
    </w:p>
    <w:p w14:paraId="243673B8" w14:textId="77777777" w:rsidR="00EE5DAC" w:rsidRPr="00A57874" w:rsidRDefault="00A57874" w:rsidP="00EE5DAC">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color w:val="FF0000"/>
          <w:sz w:val="24"/>
          <w:szCs w:val="24"/>
        </w:rPr>
        <w:tab/>
      </w:r>
      <w:r w:rsidRPr="00A57874">
        <w:rPr>
          <w:rFonts w:ascii="Times New Roman" w:eastAsiaTheme="minorEastAsia" w:hAnsi="Times New Roman" w:cs="Times New Roman"/>
          <w:sz w:val="24"/>
          <w:szCs w:val="24"/>
        </w:rPr>
        <w:t>The results of th</w:t>
      </w:r>
      <w:r w:rsidR="006B518D">
        <w:rPr>
          <w:rFonts w:ascii="Times New Roman" w:eastAsiaTheme="minorEastAsia" w:hAnsi="Times New Roman" w:cs="Times New Roman"/>
          <w:sz w:val="24"/>
          <w:szCs w:val="24"/>
        </w:rPr>
        <w:t xml:space="preserve">is </w:t>
      </w:r>
      <w:r w:rsidRPr="00A57874">
        <w:rPr>
          <w:rFonts w:ascii="Times New Roman" w:eastAsiaTheme="minorEastAsia" w:hAnsi="Times New Roman" w:cs="Times New Roman"/>
          <w:sz w:val="24"/>
          <w:szCs w:val="24"/>
        </w:rPr>
        <w:t>study</w:t>
      </w:r>
      <w:r>
        <w:rPr>
          <w:rFonts w:ascii="Times New Roman" w:eastAsiaTheme="minorEastAsia" w:hAnsi="Times New Roman" w:cs="Times New Roman"/>
          <w:sz w:val="24"/>
          <w:szCs w:val="24"/>
        </w:rPr>
        <w:t xml:space="preserve"> reveal similarities to phytoplankton communities of other sub-tropical/tropical ocean systems, such as the importance of picoplanktonic species</w:t>
      </w:r>
      <w:r w:rsidR="006B518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blooms of </w:t>
      </w:r>
      <w:r w:rsidR="00CA0AB5">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 xml:space="preserve">nitrogen-fixing cyanobacteria </w:t>
      </w:r>
      <w:r w:rsidRPr="00A57874">
        <w:rPr>
          <w:rFonts w:ascii="Times New Roman" w:eastAsiaTheme="minorEastAsia" w:hAnsi="Times New Roman" w:cs="Times New Roman"/>
          <w:i/>
          <w:sz w:val="24"/>
          <w:szCs w:val="24"/>
        </w:rPr>
        <w:t>Trichodesmium</w:t>
      </w:r>
      <w:r>
        <w:rPr>
          <w:rFonts w:ascii="Times New Roman" w:eastAsiaTheme="minorEastAsia" w:hAnsi="Times New Roman" w:cs="Times New Roman"/>
          <w:sz w:val="24"/>
          <w:szCs w:val="24"/>
        </w:rPr>
        <w:t xml:space="preserve"> spp.</w:t>
      </w:r>
      <w:r w:rsidR="00453CD7">
        <w:rPr>
          <w:rFonts w:ascii="Times New Roman" w:eastAsiaTheme="minorEastAsia" w:hAnsi="Times New Roman" w:cs="Times New Roman"/>
          <w:sz w:val="24"/>
          <w:szCs w:val="24"/>
        </w:rPr>
        <w:t>,</w:t>
      </w:r>
      <w:r w:rsidR="00CA0AB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and significant presence of mixotrophic taxa </w:t>
      </w:r>
      <w:r>
        <w:rPr>
          <w:rFonts w:ascii="Times New Roman" w:eastAsiaTheme="minorEastAsia" w:hAnsi="Times New Roman" w:cs="Times New Roman"/>
          <w:sz w:val="24"/>
          <w:szCs w:val="24"/>
        </w:rPr>
        <w:lastRenderedPageBreak/>
        <w:t xml:space="preserve">(e.g. </w:t>
      </w:r>
      <w:proofErr w:type="spellStart"/>
      <w:r>
        <w:rPr>
          <w:rFonts w:ascii="Times New Roman" w:eastAsiaTheme="minorEastAsia" w:hAnsi="Times New Roman" w:cs="Times New Roman"/>
          <w:sz w:val="24"/>
          <w:szCs w:val="24"/>
        </w:rPr>
        <w:t>prasinophytes</w:t>
      </w:r>
      <w:proofErr w:type="spellEnd"/>
      <w:r>
        <w:rPr>
          <w:rFonts w:ascii="Times New Roman" w:eastAsiaTheme="minorEastAsia" w:hAnsi="Times New Roman" w:cs="Times New Roman"/>
          <w:sz w:val="24"/>
          <w:szCs w:val="24"/>
        </w:rPr>
        <w:t xml:space="preserve">, dinoflagellates). </w:t>
      </w:r>
      <w:r w:rsidR="006B518D">
        <w:rPr>
          <w:rFonts w:ascii="Times New Roman" w:eastAsiaTheme="minorEastAsia" w:hAnsi="Times New Roman" w:cs="Times New Roman"/>
          <w:sz w:val="24"/>
          <w:szCs w:val="24"/>
        </w:rPr>
        <w:t xml:space="preserve">The climatic </w:t>
      </w:r>
      <w:r w:rsidR="005141CF">
        <w:rPr>
          <w:rFonts w:ascii="Times New Roman" w:eastAsiaTheme="minorEastAsia" w:hAnsi="Times New Roman" w:cs="Times New Roman"/>
          <w:sz w:val="24"/>
          <w:szCs w:val="24"/>
        </w:rPr>
        <w:t xml:space="preserve">regime of the region is reflected in the absence of a re-occurring period of peak phytoplankton biomass, but rather episodic blooms in all seasons of the year, involving a wide range of algal groups. </w:t>
      </w:r>
      <w:r>
        <w:rPr>
          <w:rFonts w:ascii="Times New Roman" w:eastAsiaTheme="minorEastAsia" w:hAnsi="Times New Roman" w:cs="Times New Roman"/>
          <w:sz w:val="24"/>
          <w:szCs w:val="24"/>
        </w:rPr>
        <w:t xml:space="preserve">The </w:t>
      </w:r>
      <w:r w:rsidR="00572777">
        <w:rPr>
          <w:rFonts w:ascii="Times New Roman" w:eastAsiaTheme="minorEastAsia" w:hAnsi="Times New Roman" w:cs="Times New Roman"/>
          <w:sz w:val="24"/>
          <w:szCs w:val="24"/>
        </w:rPr>
        <w:t xml:space="preserve">results also </w:t>
      </w:r>
      <w:r w:rsidR="005141CF">
        <w:rPr>
          <w:rFonts w:ascii="Times New Roman" w:eastAsiaTheme="minorEastAsia" w:hAnsi="Times New Roman" w:cs="Times New Roman"/>
          <w:sz w:val="24"/>
          <w:szCs w:val="24"/>
        </w:rPr>
        <w:t>reflect</w:t>
      </w:r>
      <w:r w:rsidR="00572777">
        <w:rPr>
          <w:rFonts w:ascii="Times New Roman" w:eastAsiaTheme="minorEastAsia" w:hAnsi="Times New Roman" w:cs="Times New Roman"/>
          <w:sz w:val="24"/>
          <w:szCs w:val="24"/>
        </w:rPr>
        <w:t xml:space="preserve"> the influence of shallow depths and strong </w:t>
      </w:r>
      <w:r w:rsidR="005141CF">
        <w:rPr>
          <w:rFonts w:ascii="Times New Roman" w:eastAsiaTheme="minorEastAsia" w:hAnsi="Times New Roman" w:cs="Times New Roman"/>
          <w:sz w:val="24"/>
          <w:szCs w:val="24"/>
        </w:rPr>
        <w:t xml:space="preserve">wind-driven currents and </w:t>
      </w:r>
      <w:r w:rsidR="00572777">
        <w:rPr>
          <w:rFonts w:ascii="Times New Roman" w:eastAsiaTheme="minorEastAsia" w:hAnsi="Times New Roman" w:cs="Times New Roman"/>
          <w:sz w:val="24"/>
          <w:szCs w:val="24"/>
        </w:rPr>
        <w:t>vertical mixing</w:t>
      </w:r>
      <w:r w:rsidR="005141CF">
        <w:rPr>
          <w:rFonts w:ascii="Times New Roman" w:eastAsiaTheme="minorEastAsia" w:hAnsi="Times New Roman" w:cs="Times New Roman"/>
          <w:sz w:val="24"/>
          <w:szCs w:val="24"/>
        </w:rPr>
        <w:t>,</w:t>
      </w:r>
      <w:r w:rsidR="00572777">
        <w:rPr>
          <w:rFonts w:ascii="Times New Roman" w:eastAsiaTheme="minorEastAsia" w:hAnsi="Times New Roman" w:cs="Times New Roman"/>
          <w:sz w:val="24"/>
          <w:szCs w:val="24"/>
        </w:rPr>
        <w:t xml:space="preserve"> resulting in enhanced </w:t>
      </w:r>
      <w:r w:rsidR="005141CF">
        <w:rPr>
          <w:rFonts w:ascii="Times New Roman" w:eastAsiaTheme="minorEastAsia" w:hAnsi="Times New Roman" w:cs="Times New Roman"/>
          <w:sz w:val="24"/>
          <w:szCs w:val="24"/>
        </w:rPr>
        <w:t>potential for blooms of large centric chain-forming diatoms and re-suspension of meroplanktonic species.</w:t>
      </w:r>
      <w:r w:rsidR="00F375ED">
        <w:rPr>
          <w:rFonts w:ascii="Times New Roman" w:eastAsiaTheme="minorEastAsia" w:hAnsi="Times New Roman" w:cs="Times New Roman"/>
          <w:sz w:val="24"/>
          <w:szCs w:val="24"/>
        </w:rPr>
        <w:t xml:space="preserve"> </w:t>
      </w:r>
      <w:r w:rsidR="00E62B1D" w:rsidRPr="00A57874">
        <w:rPr>
          <w:rFonts w:ascii="Times New Roman" w:eastAsiaTheme="minorEastAsia" w:hAnsi="Times New Roman" w:cs="Times New Roman"/>
          <w:sz w:val="24"/>
          <w:szCs w:val="24"/>
        </w:rPr>
        <w:tab/>
      </w:r>
      <w:bookmarkEnd w:id="0"/>
    </w:p>
    <w:p w14:paraId="58020EE4" w14:textId="77777777" w:rsidR="00EE5DAC" w:rsidRPr="00A57874" w:rsidRDefault="00EE5DAC">
      <w:pPr>
        <w:rPr>
          <w:rFonts w:ascii="Times New Roman" w:eastAsiaTheme="minorEastAsia" w:hAnsi="Times New Roman" w:cs="Times New Roman"/>
          <w:sz w:val="24"/>
          <w:szCs w:val="24"/>
        </w:rPr>
      </w:pPr>
      <w:r w:rsidRPr="00A57874">
        <w:rPr>
          <w:rFonts w:ascii="Times New Roman" w:eastAsiaTheme="minorEastAsia" w:hAnsi="Times New Roman" w:cs="Times New Roman"/>
          <w:sz w:val="24"/>
          <w:szCs w:val="24"/>
        </w:rPr>
        <w:br w:type="page"/>
      </w:r>
    </w:p>
    <w:p w14:paraId="620231BE" w14:textId="77777777" w:rsidR="00EC731D" w:rsidRPr="00C437D5" w:rsidRDefault="00E86303" w:rsidP="00E726A5">
      <w:pPr>
        <w:spacing w:after="0" w:line="240" w:lineRule="auto"/>
        <w:jc w:val="center"/>
        <w:rPr>
          <w:rFonts w:ascii="Times New Roman" w:hAnsi="Times New Roman" w:cs="Times New Roman"/>
          <w:b/>
          <w:sz w:val="24"/>
          <w:szCs w:val="24"/>
        </w:rPr>
      </w:pPr>
      <w:r w:rsidRPr="00C437D5">
        <w:rPr>
          <w:rFonts w:ascii="Times New Roman" w:hAnsi="Times New Roman" w:cs="Times New Roman"/>
          <w:b/>
          <w:sz w:val="24"/>
          <w:szCs w:val="24"/>
        </w:rPr>
        <w:lastRenderedPageBreak/>
        <w:t>M</w:t>
      </w:r>
      <w:r w:rsidR="00773B32" w:rsidRPr="00C437D5">
        <w:rPr>
          <w:rFonts w:ascii="Times New Roman" w:hAnsi="Times New Roman" w:cs="Times New Roman"/>
          <w:b/>
          <w:sz w:val="24"/>
          <w:szCs w:val="24"/>
        </w:rPr>
        <w:t>ET</w:t>
      </w:r>
      <w:bookmarkStart w:id="22" w:name="Methods"/>
      <w:bookmarkEnd w:id="22"/>
      <w:r w:rsidR="00773B32" w:rsidRPr="00C437D5">
        <w:rPr>
          <w:rFonts w:ascii="Times New Roman" w:hAnsi="Times New Roman" w:cs="Times New Roman"/>
          <w:b/>
          <w:sz w:val="24"/>
          <w:szCs w:val="24"/>
        </w:rPr>
        <w:t>HODS</w:t>
      </w:r>
    </w:p>
    <w:p w14:paraId="093B3BF7" w14:textId="77777777" w:rsidR="00E726A5" w:rsidRPr="00E726A5" w:rsidRDefault="00E726A5" w:rsidP="00E726A5">
      <w:pPr>
        <w:spacing w:after="0" w:line="240" w:lineRule="auto"/>
        <w:jc w:val="center"/>
        <w:rPr>
          <w:rFonts w:ascii="Times New Roman" w:hAnsi="Times New Roman" w:cs="Times New Roman"/>
          <w:sz w:val="24"/>
          <w:szCs w:val="24"/>
        </w:rPr>
      </w:pPr>
    </w:p>
    <w:p w14:paraId="40782276" w14:textId="77777777" w:rsidR="0065166F" w:rsidRPr="00E726A5" w:rsidRDefault="0065166F" w:rsidP="00E726A5">
      <w:pPr>
        <w:spacing w:after="0" w:line="480" w:lineRule="auto"/>
        <w:jc w:val="center"/>
        <w:rPr>
          <w:rFonts w:ascii="Times New Roman" w:hAnsi="Times New Roman" w:cs="Times New Roman"/>
          <w:b/>
          <w:sz w:val="24"/>
          <w:szCs w:val="24"/>
        </w:rPr>
      </w:pPr>
      <w:r w:rsidRPr="00E726A5">
        <w:rPr>
          <w:rFonts w:ascii="Times New Roman" w:hAnsi="Times New Roman" w:cs="Times New Roman"/>
          <w:b/>
          <w:sz w:val="24"/>
          <w:szCs w:val="24"/>
        </w:rPr>
        <w:t>Site Descrip</w:t>
      </w:r>
      <w:bookmarkStart w:id="23" w:name="SiteDescription"/>
      <w:bookmarkEnd w:id="23"/>
      <w:r w:rsidRPr="00E726A5">
        <w:rPr>
          <w:rFonts w:ascii="Times New Roman" w:hAnsi="Times New Roman" w:cs="Times New Roman"/>
          <w:b/>
          <w:sz w:val="24"/>
          <w:szCs w:val="24"/>
        </w:rPr>
        <w:t>tion</w:t>
      </w:r>
    </w:p>
    <w:p w14:paraId="5BCED764" w14:textId="1E6E665E" w:rsidR="00DE2A7E" w:rsidRPr="00D7738C" w:rsidRDefault="0065166F" w:rsidP="009522C8">
      <w:pPr>
        <w:spacing w:after="0" w:line="480" w:lineRule="auto"/>
        <w:rPr>
          <w:rFonts w:ascii="Times New Roman" w:hAnsi="Times New Roman" w:cs="Times New Roman"/>
          <w:sz w:val="24"/>
          <w:szCs w:val="24"/>
        </w:rPr>
      </w:pPr>
      <w:r w:rsidRPr="00D7738C">
        <w:rPr>
          <w:rFonts w:ascii="Times New Roman" w:hAnsi="Times New Roman" w:cs="Times New Roman"/>
          <w:sz w:val="24"/>
          <w:szCs w:val="24"/>
        </w:rPr>
        <w:tab/>
        <w:t xml:space="preserve">The </w:t>
      </w:r>
      <w:r w:rsidR="00532C34" w:rsidRPr="00D7738C">
        <w:rPr>
          <w:rFonts w:ascii="Times New Roman" w:hAnsi="Times New Roman" w:cs="Times New Roman"/>
          <w:sz w:val="24"/>
          <w:szCs w:val="24"/>
        </w:rPr>
        <w:t xml:space="preserve">water samples and </w:t>
      </w:r>
      <w:r w:rsidR="0014090B">
        <w:rPr>
          <w:rFonts w:ascii="Times New Roman" w:hAnsi="Times New Roman" w:cs="Times New Roman"/>
          <w:sz w:val="24"/>
          <w:szCs w:val="24"/>
        </w:rPr>
        <w:t xml:space="preserve">associated </w:t>
      </w:r>
      <w:r w:rsidR="00532C34" w:rsidRPr="00D7738C">
        <w:rPr>
          <w:rFonts w:ascii="Times New Roman" w:hAnsi="Times New Roman" w:cs="Times New Roman"/>
          <w:sz w:val="24"/>
          <w:szCs w:val="24"/>
        </w:rPr>
        <w:t>field data used in this p</w:t>
      </w:r>
      <w:r w:rsidR="00860B59" w:rsidRPr="00D7738C">
        <w:rPr>
          <w:rFonts w:ascii="Times New Roman" w:hAnsi="Times New Roman" w:cs="Times New Roman"/>
          <w:sz w:val="24"/>
          <w:szCs w:val="24"/>
        </w:rPr>
        <w:t xml:space="preserve">roject were collected </w:t>
      </w:r>
      <w:r w:rsidR="00DD4E10">
        <w:rPr>
          <w:rFonts w:ascii="Times New Roman" w:hAnsi="Times New Roman" w:cs="Times New Roman"/>
          <w:sz w:val="24"/>
          <w:szCs w:val="24"/>
        </w:rPr>
        <w:t>on a quarterly basis, from</w:t>
      </w:r>
      <w:r w:rsidR="0065097D">
        <w:rPr>
          <w:rFonts w:ascii="Times New Roman" w:hAnsi="Times New Roman" w:cs="Times New Roman"/>
          <w:sz w:val="24"/>
          <w:szCs w:val="24"/>
        </w:rPr>
        <w:t xml:space="preserve"> the f</w:t>
      </w:r>
      <w:r w:rsidR="00532C34" w:rsidRPr="00D7738C">
        <w:rPr>
          <w:rFonts w:ascii="Times New Roman" w:hAnsi="Times New Roman" w:cs="Times New Roman"/>
          <w:sz w:val="24"/>
          <w:szCs w:val="24"/>
        </w:rPr>
        <w:t>all of 2013 through the</w:t>
      </w:r>
      <w:r w:rsidR="0065097D">
        <w:rPr>
          <w:rFonts w:ascii="Times New Roman" w:hAnsi="Times New Roman" w:cs="Times New Roman"/>
          <w:sz w:val="24"/>
          <w:szCs w:val="24"/>
        </w:rPr>
        <w:t xml:space="preserve"> s</w:t>
      </w:r>
      <w:r w:rsidR="00532C34" w:rsidRPr="00D7738C">
        <w:rPr>
          <w:rFonts w:ascii="Times New Roman" w:hAnsi="Times New Roman" w:cs="Times New Roman"/>
          <w:sz w:val="24"/>
          <w:szCs w:val="24"/>
        </w:rPr>
        <w:t xml:space="preserve">ummer of 2015. </w:t>
      </w:r>
      <w:del w:id="24" w:author="Stelling,Benjamin D" w:date="2018-10-11T01:34:00Z">
        <w:r w:rsidR="00532C34" w:rsidRPr="00D7738C" w:rsidDel="00F33804">
          <w:rPr>
            <w:rFonts w:ascii="Times New Roman" w:hAnsi="Times New Roman" w:cs="Times New Roman"/>
            <w:sz w:val="24"/>
            <w:szCs w:val="24"/>
          </w:rPr>
          <w:delText xml:space="preserve"> </w:delText>
        </w:r>
        <w:r w:rsidR="00DD4E10" w:rsidDel="00F33804">
          <w:rPr>
            <w:rFonts w:ascii="Times New Roman" w:hAnsi="Times New Roman" w:cs="Times New Roman"/>
            <w:sz w:val="24"/>
            <w:szCs w:val="24"/>
          </w:rPr>
          <w:delText>.</w:delText>
        </w:r>
      </w:del>
      <w:r w:rsidR="0065097D">
        <w:rPr>
          <w:rFonts w:ascii="Times New Roman" w:hAnsi="Times New Roman" w:cs="Times New Roman"/>
          <w:sz w:val="24"/>
          <w:szCs w:val="24"/>
        </w:rPr>
        <w:t xml:space="preserve"> </w:t>
      </w:r>
      <w:r w:rsidR="00532C34" w:rsidRPr="00D7738C">
        <w:rPr>
          <w:rFonts w:ascii="Times New Roman" w:hAnsi="Times New Roman" w:cs="Times New Roman"/>
          <w:sz w:val="24"/>
          <w:szCs w:val="24"/>
        </w:rPr>
        <w:t xml:space="preserve">The sampling area was located approximately five miles off the coast (Fig. 1).  The area was </w:t>
      </w:r>
      <w:del w:id="25" w:author="Stelling,Benjamin D" w:date="2018-10-11T01:34:00Z">
        <w:r w:rsidR="00532C34" w:rsidRPr="00D7738C" w:rsidDel="00F33804">
          <w:rPr>
            <w:rFonts w:ascii="Times New Roman" w:hAnsi="Times New Roman" w:cs="Times New Roman"/>
            <w:sz w:val="24"/>
            <w:szCs w:val="24"/>
          </w:rPr>
          <w:delText>sub-</w:delText>
        </w:r>
      </w:del>
      <w:r w:rsidR="00532C34" w:rsidRPr="00D7738C">
        <w:rPr>
          <w:rFonts w:ascii="Times New Roman" w:hAnsi="Times New Roman" w:cs="Times New Roman"/>
          <w:sz w:val="24"/>
          <w:szCs w:val="24"/>
        </w:rPr>
        <w:t xml:space="preserve">divided into four regions, i.e. Chester, Bull, North Canaveral Shoal (North Shoal), and South Canaveral Shoal (South Shoal) (Fig. </w:t>
      </w:r>
      <w:r w:rsidR="0014090B">
        <w:rPr>
          <w:rFonts w:ascii="Times New Roman" w:hAnsi="Times New Roman" w:cs="Times New Roman"/>
          <w:sz w:val="24"/>
          <w:szCs w:val="24"/>
        </w:rPr>
        <w:t>1).  Water samples</w:t>
      </w:r>
      <w:r w:rsidR="00532C34" w:rsidRPr="00D7738C">
        <w:rPr>
          <w:rFonts w:ascii="Times New Roman" w:hAnsi="Times New Roman" w:cs="Times New Roman"/>
          <w:sz w:val="24"/>
          <w:szCs w:val="24"/>
        </w:rPr>
        <w:t xml:space="preserve"> and </w:t>
      </w:r>
      <w:r w:rsidR="0014090B">
        <w:rPr>
          <w:rFonts w:ascii="Times New Roman" w:hAnsi="Times New Roman" w:cs="Times New Roman"/>
          <w:sz w:val="24"/>
          <w:szCs w:val="24"/>
        </w:rPr>
        <w:t xml:space="preserve">associated </w:t>
      </w:r>
      <w:r w:rsidR="00532C34" w:rsidRPr="00D7738C">
        <w:rPr>
          <w:rFonts w:ascii="Times New Roman" w:hAnsi="Times New Roman" w:cs="Times New Roman"/>
          <w:sz w:val="24"/>
          <w:szCs w:val="24"/>
        </w:rPr>
        <w:t xml:space="preserve">field data were collected at six sites in each region.  The bottom topography in the sampling area </w:t>
      </w:r>
      <w:r w:rsidR="0014090B">
        <w:rPr>
          <w:rFonts w:ascii="Times New Roman" w:hAnsi="Times New Roman" w:cs="Times New Roman"/>
          <w:sz w:val="24"/>
          <w:szCs w:val="24"/>
        </w:rPr>
        <w:t>was</w:t>
      </w:r>
      <w:r w:rsidR="00532C34" w:rsidRPr="00D7738C">
        <w:rPr>
          <w:rFonts w:ascii="Times New Roman" w:hAnsi="Times New Roman" w:cs="Times New Roman"/>
          <w:sz w:val="24"/>
          <w:szCs w:val="24"/>
        </w:rPr>
        <w:t xml:space="preserve"> characterized by ridges and swales.  The ridges typically</w:t>
      </w:r>
      <w:r w:rsidR="00860B59" w:rsidRPr="00D7738C">
        <w:rPr>
          <w:rFonts w:ascii="Times New Roman" w:hAnsi="Times New Roman" w:cs="Times New Roman"/>
          <w:sz w:val="24"/>
          <w:szCs w:val="24"/>
        </w:rPr>
        <w:t xml:space="preserve"> range</w:t>
      </w:r>
      <w:r w:rsidR="0014090B">
        <w:rPr>
          <w:rFonts w:ascii="Times New Roman" w:hAnsi="Times New Roman" w:cs="Times New Roman"/>
          <w:sz w:val="24"/>
          <w:szCs w:val="24"/>
        </w:rPr>
        <w:t>d</w:t>
      </w:r>
      <w:r w:rsidR="00860B59" w:rsidRPr="00D7738C">
        <w:rPr>
          <w:rFonts w:ascii="Times New Roman" w:hAnsi="Times New Roman" w:cs="Times New Roman"/>
          <w:sz w:val="24"/>
          <w:szCs w:val="24"/>
        </w:rPr>
        <w:t xml:space="preserve"> in depth from 4-6 m</w:t>
      </w:r>
      <w:r w:rsidR="00532C34" w:rsidRPr="00D7738C">
        <w:rPr>
          <w:rFonts w:ascii="Times New Roman" w:hAnsi="Times New Roman" w:cs="Times New Roman"/>
          <w:sz w:val="24"/>
          <w:szCs w:val="24"/>
        </w:rPr>
        <w:t>, while the swale locations typically range</w:t>
      </w:r>
      <w:r w:rsidR="0014090B">
        <w:rPr>
          <w:rFonts w:ascii="Times New Roman" w:hAnsi="Times New Roman" w:cs="Times New Roman"/>
          <w:sz w:val="24"/>
          <w:szCs w:val="24"/>
        </w:rPr>
        <w:t>d</w:t>
      </w:r>
      <w:r w:rsidR="00532C34" w:rsidRPr="00D7738C">
        <w:rPr>
          <w:rFonts w:ascii="Times New Roman" w:hAnsi="Times New Roman" w:cs="Times New Roman"/>
          <w:sz w:val="24"/>
          <w:szCs w:val="24"/>
        </w:rPr>
        <w:t xml:space="preserve"> f</w:t>
      </w:r>
      <w:r w:rsidR="00C03B10" w:rsidRPr="00D7738C">
        <w:rPr>
          <w:rFonts w:ascii="Times New Roman" w:hAnsi="Times New Roman" w:cs="Times New Roman"/>
          <w:sz w:val="24"/>
          <w:szCs w:val="24"/>
        </w:rPr>
        <w:t>rom 8-12 m.  Samples from t</w:t>
      </w:r>
      <w:r w:rsidR="00532C34" w:rsidRPr="00D7738C">
        <w:rPr>
          <w:rFonts w:ascii="Times New Roman" w:hAnsi="Times New Roman" w:cs="Times New Roman"/>
          <w:sz w:val="24"/>
          <w:szCs w:val="24"/>
        </w:rPr>
        <w:t xml:space="preserve">wo of the six sites in each region were collected from ridge locations and </w:t>
      </w:r>
      <w:r w:rsidR="009D13F9" w:rsidRPr="00D7738C">
        <w:rPr>
          <w:rFonts w:ascii="Times New Roman" w:hAnsi="Times New Roman" w:cs="Times New Roman"/>
          <w:sz w:val="24"/>
          <w:szCs w:val="24"/>
        </w:rPr>
        <w:t xml:space="preserve">samples from </w:t>
      </w:r>
      <w:r w:rsidR="00532C34" w:rsidRPr="00D7738C">
        <w:rPr>
          <w:rFonts w:ascii="Times New Roman" w:hAnsi="Times New Roman" w:cs="Times New Roman"/>
          <w:sz w:val="24"/>
          <w:szCs w:val="24"/>
        </w:rPr>
        <w:t>the other four sites from swale locations.</w:t>
      </w:r>
      <w:r w:rsidR="00EC569E" w:rsidRPr="00D7738C">
        <w:rPr>
          <w:rFonts w:ascii="Times New Roman" w:hAnsi="Times New Roman" w:cs="Times New Roman"/>
          <w:sz w:val="24"/>
          <w:szCs w:val="24"/>
        </w:rPr>
        <w:t xml:space="preserve">  </w:t>
      </w:r>
    </w:p>
    <w:p w14:paraId="2929FEF5" w14:textId="77777777" w:rsidR="00532C34" w:rsidRPr="00957E1A" w:rsidRDefault="00532C34" w:rsidP="009522C8">
      <w:pPr>
        <w:spacing w:after="0" w:line="480" w:lineRule="auto"/>
        <w:jc w:val="center"/>
        <w:rPr>
          <w:rFonts w:ascii="Times New Roman" w:hAnsi="Times New Roman" w:cs="Times New Roman"/>
          <w:sz w:val="24"/>
          <w:szCs w:val="24"/>
        </w:rPr>
      </w:pPr>
      <w:r w:rsidRPr="0078208A">
        <w:rPr>
          <w:rFonts w:ascii="Times New Roman" w:hAnsi="Times New Roman" w:cs="Times New Roman"/>
          <w:b/>
          <w:sz w:val="24"/>
          <w:szCs w:val="24"/>
        </w:rPr>
        <w:t>Sampling Pro</w:t>
      </w:r>
      <w:bookmarkStart w:id="26" w:name="SamplingProtocols"/>
      <w:bookmarkEnd w:id="26"/>
      <w:r w:rsidRPr="0078208A">
        <w:rPr>
          <w:rFonts w:ascii="Times New Roman" w:hAnsi="Times New Roman" w:cs="Times New Roman"/>
          <w:b/>
          <w:sz w:val="24"/>
          <w:szCs w:val="24"/>
        </w:rPr>
        <w:t>tocols</w:t>
      </w:r>
    </w:p>
    <w:p w14:paraId="4B26B87F" w14:textId="77777777" w:rsidR="00957E1A" w:rsidRDefault="00532C34" w:rsidP="009522C8">
      <w:pPr>
        <w:spacing w:after="0" w:line="480" w:lineRule="auto"/>
        <w:rPr>
          <w:rFonts w:ascii="Times New Roman" w:hAnsi="Times New Roman" w:cs="Times New Roman"/>
          <w:sz w:val="24"/>
          <w:szCs w:val="24"/>
        </w:rPr>
      </w:pPr>
      <w:r w:rsidRPr="00D7738C">
        <w:rPr>
          <w:rFonts w:ascii="Times New Roman" w:hAnsi="Times New Roman" w:cs="Times New Roman"/>
          <w:sz w:val="24"/>
          <w:szCs w:val="24"/>
        </w:rPr>
        <w:tab/>
        <w:t xml:space="preserve">For each site, water temperatures were recorded using a YSI multi-parameter field probe at 0.5 m from the surface and 1 m </w:t>
      </w:r>
      <w:r w:rsidR="0014090B">
        <w:rPr>
          <w:rFonts w:ascii="Times New Roman" w:hAnsi="Times New Roman" w:cs="Times New Roman"/>
          <w:sz w:val="24"/>
          <w:szCs w:val="24"/>
        </w:rPr>
        <w:t>off the bottom</w:t>
      </w:r>
      <w:r w:rsidRPr="00D7738C">
        <w:rPr>
          <w:rFonts w:ascii="Times New Roman" w:hAnsi="Times New Roman" w:cs="Times New Roman"/>
          <w:sz w:val="24"/>
          <w:szCs w:val="24"/>
        </w:rPr>
        <w:t xml:space="preserve">.  Surface water was collected at each sampling site using a vertical integrating sampling tube that </w:t>
      </w:r>
      <w:r w:rsidR="0014090B">
        <w:rPr>
          <w:rFonts w:ascii="Times New Roman" w:hAnsi="Times New Roman" w:cs="Times New Roman"/>
          <w:sz w:val="24"/>
          <w:szCs w:val="24"/>
        </w:rPr>
        <w:t>collects</w:t>
      </w:r>
      <w:r w:rsidRPr="00D7738C">
        <w:rPr>
          <w:rFonts w:ascii="Times New Roman" w:hAnsi="Times New Roman" w:cs="Times New Roman"/>
          <w:sz w:val="24"/>
          <w:szCs w:val="24"/>
        </w:rPr>
        <w:t xml:space="preserve"> water evenly from the surface to 2.5 m depth.  Bottom water samples were collected from 1 m off the benthos with a 5 L </w:t>
      </w:r>
      <w:proofErr w:type="spellStart"/>
      <w:r w:rsidRPr="00D7738C">
        <w:rPr>
          <w:rFonts w:ascii="Times New Roman" w:hAnsi="Times New Roman" w:cs="Times New Roman"/>
          <w:sz w:val="24"/>
          <w:szCs w:val="24"/>
        </w:rPr>
        <w:t>Niskin</w:t>
      </w:r>
      <w:proofErr w:type="spellEnd"/>
      <w:r w:rsidRPr="00D7738C">
        <w:rPr>
          <w:rFonts w:ascii="Times New Roman" w:hAnsi="Times New Roman" w:cs="Times New Roman"/>
          <w:sz w:val="24"/>
          <w:szCs w:val="24"/>
        </w:rPr>
        <w:t xml:space="preserve"> bottle.  </w:t>
      </w:r>
      <w:r w:rsidR="0014090B">
        <w:rPr>
          <w:rFonts w:ascii="Times New Roman" w:hAnsi="Times New Roman" w:cs="Times New Roman"/>
          <w:sz w:val="24"/>
          <w:szCs w:val="24"/>
        </w:rPr>
        <w:t>Three s</w:t>
      </w:r>
      <w:r w:rsidRPr="00D7738C">
        <w:rPr>
          <w:rFonts w:ascii="Times New Roman" w:hAnsi="Times New Roman" w:cs="Times New Roman"/>
          <w:sz w:val="24"/>
          <w:szCs w:val="24"/>
        </w:rPr>
        <w:t>ub</w:t>
      </w:r>
      <w:r w:rsidR="001D5B3F" w:rsidRPr="00D7738C">
        <w:rPr>
          <w:rFonts w:ascii="Times New Roman" w:hAnsi="Times New Roman" w:cs="Times New Roman"/>
          <w:sz w:val="24"/>
          <w:szCs w:val="24"/>
        </w:rPr>
        <w:t>samples of the water samples were</w:t>
      </w:r>
      <w:r w:rsidRPr="00D7738C">
        <w:rPr>
          <w:rFonts w:ascii="Times New Roman" w:hAnsi="Times New Roman" w:cs="Times New Roman"/>
          <w:sz w:val="24"/>
          <w:szCs w:val="24"/>
        </w:rPr>
        <w:t xml:space="preserve"> preserved on site</w:t>
      </w:r>
      <w:r w:rsidR="0014090B">
        <w:rPr>
          <w:rFonts w:ascii="Times New Roman" w:hAnsi="Times New Roman" w:cs="Times New Roman"/>
          <w:sz w:val="24"/>
          <w:szCs w:val="24"/>
        </w:rPr>
        <w:t>; one</w:t>
      </w:r>
      <w:r w:rsidRPr="00D7738C">
        <w:rPr>
          <w:rFonts w:ascii="Times New Roman" w:hAnsi="Times New Roman" w:cs="Times New Roman"/>
          <w:sz w:val="24"/>
          <w:szCs w:val="24"/>
        </w:rPr>
        <w:t xml:space="preserve"> with 1</w:t>
      </w:r>
      <w:r w:rsidR="0014090B">
        <w:rPr>
          <w:rFonts w:ascii="Times New Roman" w:hAnsi="Times New Roman" w:cs="Times New Roman"/>
          <w:sz w:val="24"/>
          <w:szCs w:val="24"/>
        </w:rPr>
        <w:t>% Lugol’s solution and one</w:t>
      </w:r>
      <w:r w:rsidR="001D5B3F" w:rsidRPr="00D7738C">
        <w:rPr>
          <w:rFonts w:ascii="Times New Roman" w:hAnsi="Times New Roman" w:cs="Times New Roman"/>
          <w:sz w:val="24"/>
          <w:szCs w:val="24"/>
        </w:rPr>
        <w:t xml:space="preserve"> with glutaraldehyde in 0.1-M sodium </w:t>
      </w:r>
      <w:r w:rsidR="00864424" w:rsidRPr="00D7738C">
        <w:rPr>
          <w:rFonts w:ascii="Times New Roman" w:hAnsi="Times New Roman" w:cs="Times New Roman"/>
          <w:sz w:val="24"/>
          <w:szCs w:val="24"/>
        </w:rPr>
        <w:t xml:space="preserve">cacodylate buffer.  </w:t>
      </w:r>
      <w:r w:rsidR="0014090B">
        <w:rPr>
          <w:rFonts w:ascii="Times New Roman" w:hAnsi="Times New Roman" w:cs="Times New Roman"/>
          <w:sz w:val="24"/>
          <w:szCs w:val="24"/>
        </w:rPr>
        <w:t>The third</w:t>
      </w:r>
      <w:r w:rsidR="00864424" w:rsidRPr="00D7738C">
        <w:rPr>
          <w:rFonts w:ascii="Times New Roman" w:hAnsi="Times New Roman" w:cs="Times New Roman"/>
          <w:sz w:val="24"/>
          <w:szCs w:val="24"/>
        </w:rPr>
        <w:t xml:space="preserve"> sub</w:t>
      </w:r>
      <w:r w:rsidR="001D5B3F" w:rsidRPr="00D7738C">
        <w:rPr>
          <w:rFonts w:ascii="Times New Roman" w:hAnsi="Times New Roman" w:cs="Times New Roman"/>
          <w:sz w:val="24"/>
          <w:szCs w:val="24"/>
        </w:rPr>
        <w:t>sample was frozen for subsequent analysis of total phosphorus and total nitrogen concentrations.</w:t>
      </w:r>
    </w:p>
    <w:p w14:paraId="2780C285" w14:textId="77777777" w:rsidR="00957E1A" w:rsidRDefault="00957E1A" w:rsidP="009522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1B32EC1" w14:textId="77777777" w:rsidR="001D5B3F" w:rsidRPr="0078208A" w:rsidRDefault="001D5B3F" w:rsidP="009522C8">
      <w:pPr>
        <w:spacing w:after="0" w:line="480" w:lineRule="auto"/>
        <w:jc w:val="center"/>
        <w:rPr>
          <w:rFonts w:ascii="Times New Roman" w:hAnsi="Times New Roman" w:cs="Times New Roman"/>
          <w:sz w:val="24"/>
          <w:szCs w:val="24"/>
        </w:rPr>
      </w:pPr>
      <w:bookmarkStart w:id="27" w:name="NutrientAnalyses"/>
      <w:r w:rsidRPr="0078208A">
        <w:rPr>
          <w:rFonts w:ascii="Times New Roman" w:hAnsi="Times New Roman" w:cs="Times New Roman"/>
          <w:b/>
          <w:sz w:val="24"/>
          <w:szCs w:val="24"/>
        </w:rPr>
        <w:lastRenderedPageBreak/>
        <w:t>Nutrient Analyses</w:t>
      </w:r>
    </w:p>
    <w:bookmarkEnd w:id="27"/>
    <w:p w14:paraId="22154BB3" w14:textId="77777777" w:rsidR="001D5B3F" w:rsidRPr="00D7738C" w:rsidRDefault="001D5B3F" w:rsidP="009522C8">
      <w:pPr>
        <w:spacing w:after="0" w:line="480" w:lineRule="auto"/>
        <w:rPr>
          <w:rFonts w:ascii="Times New Roman" w:hAnsi="Times New Roman" w:cs="Times New Roman"/>
          <w:sz w:val="24"/>
          <w:szCs w:val="24"/>
        </w:rPr>
      </w:pPr>
      <w:r w:rsidRPr="00D7738C">
        <w:rPr>
          <w:rFonts w:ascii="Times New Roman" w:hAnsi="Times New Roman" w:cs="Times New Roman"/>
          <w:sz w:val="24"/>
          <w:szCs w:val="24"/>
        </w:rPr>
        <w:tab/>
        <w:t xml:space="preserve">Total nitrogen (TN) and total phosphorus (TP) concentrations were determined using </w:t>
      </w:r>
      <w:r w:rsidR="0014090B">
        <w:rPr>
          <w:rFonts w:ascii="Times New Roman" w:hAnsi="Times New Roman" w:cs="Times New Roman"/>
          <w:sz w:val="24"/>
          <w:szCs w:val="24"/>
        </w:rPr>
        <w:t xml:space="preserve">the frozen subsamples mentioned above, via the </w:t>
      </w:r>
      <w:r w:rsidRPr="00D7738C">
        <w:rPr>
          <w:rFonts w:ascii="Times New Roman" w:hAnsi="Times New Roman" w:cs="Times New Roman"/>
          <w:sz w:val="24"/>
          <w:szCs w:val="24"/>
        </w:rPr>
        <w:t>Standard Methods APHA (1998), with some modifications from U.S.E.P.A. methods (1983).</w:t>
      </w:r>
      <w:r w:rsidR="00E21711">
        <w:rPr>
          <w:rFonts w:ascii="Times New Roman" w:hAnsi="Times New Roman" w:cs="Times New Roman"/>
          <w:sz w:val="24"/>
          <w:szCs w:val="24"/>
        </w:rPr>
        <w:t xml:space="preserve">  </w:t>
      </w:r>
    </w:p>
    <w:p w14:paraId="2605E49A" w14:textId="77777777" w:rsidR="001D5B3F" w:rsidRPr="0078208A" w:rsidRDefault="001D5B3F" w:rsidP="009522C8">
      <w:pPr>
        <w:spacing w:after="0" w:line="480" w:lineRule="auto"/>
        <w:jc w:val="center"/>
        <w:rPr>
          <w:rFonts w:ascii="Times New Roman" w:hAnsi="Times New Roman" w:cs="Times New Roman"/>
          <w:sz w:val="24"/>
          <w:szCs w:val="24"/>
        </w:rPr>
      </w:pPr>
      <w:bookmarkStart w:id="28" w:name="PhytoplanktonAnalysis"/>
      <w:r w:rsidRPr="0078208A">
        <w:rPr>
          <w:rFonts w:ascii="Times New Roman" w:hAnsi="Times New Roman" w:cs="Times New Roman"/>
          <w:b/>
          <w:sz w:val="24"/>
          <w:szCs w:val="24"/>
        </w:rPr>
        <w:t>Phytoplankton Analysis</w:t>
      </w:r>
    </w:p>
    <w:bookmarkEnd w:id="28"/>
    <w:p w14:paraId="4B1FA1DD" w14:textId="77777777" w:rsidR="001D5B3F" w:rsidRPr="00D7738C" w:rsidRDefault="001D5B3F" w:rsidP="009522C8">
      <w:pPr>
        <w:spacing w:after="0" w:line="480" w:lineRule="auto"/>
        <w:rPr>
          <w:rFonts w:ascii="Times New Roman" w:eastAsia="Times New Roman" w:hAnsi="Times New Roman" w:cs="Times New Roman"/>
          <w:sz w:val="24"/>
          <w:szCs w:val="24"/>
        </w:rPr>
      </w:pPr>
      <w:r w:rsidRPr="00D7738C">
        <w:rPr>
          <w:rFonts w:ascii="Times New Roman" w:hAnsi="Times New Roman" w:cs="Times New Roman"/>
          <w:sz w:val="24"/>
          <w:szCs w:val="24"/>
        </w:rPr>
        <w:tab/>
      </w:r>
      <w:r w:rsidR="0014090B">
        <w:rPr>
          <w:rFonts w:ascii="Times New Roman" w:hAnsi="Times New Roman" w:cs="Times New Roman"/>
          <w:sz w:val="24"/>
          <w:szCs w:val="24"/>
        </w:rPr>
        <w:t>The subs</w:t>
      </w:r>
      <w:r w:rsidR="007D181B" w:rsidRPr="00D7738C">
        <w:rPr>
          <w:rFonts w:ascii="Times New Roman" w:hAnsi="Times New Roman" w:cs="Times New Roman"/>
          <w:sz w:val="24"/>
          <w:szCs w:val="24"/>
        </w:rPr>
        <w:t xml:space="preserve">amples </w:t>
      </w:r>
      <w:r w:rsidR="0014090B">
        <w:rPr>
          <w:rFonts w:ascii="Times New Roman" w:hAnsi="Times New Roman" w:cs="Times New Roman"/>
          <w:sz w:val="24"/>
          <w:szCs w:val="24"/>
        </w:rPr>
        <w:t xml:space="preserve">that were preserved with Lugol’s solution </w:t>
      </w:r>
      <w:r w:rsidR="007D181B" w:rsidRPr="00D7738C">
        <w:rPr>
          <w:rFonts w:ascii="Times New Roman" w:hAnsi="Times New Roman" w:cs="Times New Roman"/>
          <w:sz w:val="24"/>
          <w:szCs w:val="24"/>
        </w:rPr>
        <w:t xml:space="preserve">were analyzed using the </w:t>
      </w:r>
      <w:proofErr w:type="spellStart"/>
      <w:r w:rsidR="007D181B" w:rsidRPr="00D7738C">
        <w:rPr>
          <w:rFonts w:ascii="Times New Roman" w:hAnsi="Times New Roman" w:cs="Times New Roman"/>
          <w:bCs/>
          <w:sz w:val="24"/>
          <w:szCs w:val="24"/>
          <w:shd w:val="clear" w:color="auto" w:fill="FFFFFF"/>
        </w:rPr>
        <w:t>Utermöhl</w:t>
      </w:r>
      <w:proofErr w:type="spellEnd"/>
      <w:r w:rsidR="007D181B" w:rsidRPr="00D7738C">
        <w:rPr>
          <w:rFonts w:ascii="Times New Roman" w:hAnsi="Times New Roman" w:cs="Times New Roman"/>
          <w:bCs/>
          <w:sz w:val="24"/>
          <w:szCs w:val="24"/>
          <w:shd w:val="clear" w:color="auto" w:fill="FFFFFF"/>
        </w:rPr>
        <w:t xml:space="preserve"> method (</w:t>
      </w:r>
      <w:proofErr w:type="spellStart"/>
      <w:r w:rsidR="007D181B" w:rsidRPr="00D7738C">
        <w:rPr>
          <w:rFonts w:ascii="Times New Roman" w:hAnsi="Times New Roman" w:cs="Times New Roman"/>
          <w:bCs/>
          <w:sz w:val="24"/>
          <w:szCs w:val="24"/>
          <w:shd w:val="clear" w:color="auto" w:fill="FFFFFF"/>
        </w:rPr>
        <w:t>Utermöhl</w:t>
      </w:r>
      <w:proofErr w:type="spellEnd"/>
      <w:r w:rsidR="008D54E7" w:rsidRPr="00D7738C">
        <w:rPr>
          <w:rFonts w:ascii="Times New Roman" w:hAnsi="Times New Roman" w:cs="Times New Roman"/>
          <w:bCs/>
          <w:sz w:val="24"/>
          <w:szCs w:val="24"/>
          <w:shd w:val="clear" w:color="auto" w:fill="FFFFFF"/>
        </w:rPr>
        <w:t>,</w:t>
      </w:r>
      <w:r w:rsidR="007D181B" w:rsidRPr="00D7738C">
        <w:rPr>
          <w:rFonts w:ascii="Times New Roman" w:hAnsi="Times New Roman" w:cs="Times New Roman"/>
          <w:bCs/>
          <w:sz w:val="24"/>
          <w:szCs w:val="24"/>
          <w:shd w:val="clear" w:color="auto" w:fill="FFFFFF"/>
        </w:rPr>
        <w:t xml:space="preserve"> 1958; </w:t>
      </w:r>
      <w:proofErr w:type="spellStart"/>
      <w:r w:rsidR="007D181B" w:rsidRPr="00D7738C">
        <w:rPr>
          <w:rFonts w:ascii="Times New Roman" w:hAnsi="Times New Roman" w:cs="Times New Roman"/>
          <w:bCs/>
          <w:sz w:val="24"/>
          <w:szCs w:val="24"/>
          <w:shd w:val="clear" w:color="auto" w:fill="FFFFFF"/>
        </w:rPr>
        <w:t>Rott</w:t>
      </w:r>
      <w:proofErr w:type="spellEnd"/>
      <w:r w:rsidR="007D181B" w:rsidRPr="00D7738C">
        <w:rPr>
          <w:rFonts w:ascii="Times New Roman" w:hAnsi="Times New Roman" w:cs="Times New Roman"/>
          <w:bCs/>
          <w:sz w:val="24"/>
          <w:szCs w:val="24"/>
          <w:shd w:val="clear" w:color="auto" w:fill="FFFFFF"/>
        </w:rPr>
        <w:t xml:space="preserve"> </w:t>
      </w:r>
      <w:r w:rsidR="007D181B" w:rsidRPr="00A57F2D">
        <w:rPr>
          <w:rFonts w:ascii="Times New Roman" w:hAnsi="Times New Roman" w:cs="Times New Roman"/>
          <w:bCs/>
          <w:i/>
          <w:sz w:val="24"/>
          <w:szCs w:val="24"/>
          <w:shd w:val="clear" w:color="auto" w:fill="FFFFFF"/>
        </w:rPr>
        <w:t>et al.</w:t>
      </w:r>
      <w:r w:rsidR="008D54E7" w:rsidRPr="00D7738C">
        <w:rPr>
          <w:rFonts w:ascii="Times New Roman" w:hAnsi="Times New Roman" w:cs="Times New Roman"/>
          <w:bCs/>
          <w:sz w:val="24"/>
          <w:szCs w:val="24"/>
          <w:shd w:val="clear" w:color="auto" w:fill="FFFFFF"/>
        </w:rPr>
        <w:t>,</w:t>
      </w:r>
      <w:r w:rsidR="007D181B" w:rsidRPr="00D7738C">
        <w:rPr>
          <w:rFonts w:ascii="Times New Roman" w:hAnsi="Times New Roman" w:cs="Times New Roman"/>
          <w:bCs/>
          <w:sz w:val="24"/>
          <w:szCs w:val="24"/>
          <w:shd w:val="clear" w:color="auto" w:fill="FFFFFF"/>
        </w:rPr>
        <w:t xml:space="preserve"> 2007; Phlips </w:t>
      </w:r>
      <w:r w:rsidR="007D181B" w:rsidRPr="00A57F2D">
        <w:rPr>
          <w:rFonts w:ascii="Times New Roman" w:hAnsi="Times New Roman" w:cs="Times New Roman"/>
          <w:bCs/>
          <w:i/>
          <w:sz w:val="24"/>
          <w:szCs w:val="24"/>
          <w:shd w:val="clear" w:color="auto" w:fill="FFFFFF"/>
        </w:rPr>
        <w:t>et al.</w:t>
      </w:r>
      <w:r w:rsidR="008D54E7" w:rsidRPr="00D7738C">
        <w:rPr>
          <w:rFonts w:ascii="Times New Roman" w:hAnsi="Times New Roman" w:cs="Times New Roman"/>
          <w:bCs/>
          <w:sz w:val="24"/>
          <w:szCs w:val="24"/>
          <w:shd w:val="clear" w:color="auto" w:fill="FFFFFF"/>
        </w:rPr>
        <w:t>,</w:t>
      </w:r>
      <w:r w:rsidR="007D181B" w:rsidRPr="00D7738C">
        <w:rPr>
          <w:rFonts w:ascii="Times New Roman" w:hAnsi="Times New Roman" w:cs="Times New Roman"/>
          <w:bCs/>
          <w:sz w:val="24"/>
          <w:szCs w:val="24"/>
          <w:shd w:val="clear" w:color="auto" w:fill="FFFFFF"/>
        </w:rPr>
        <w:t xml:space="preserve"> 1999).  Samples were settled in a chamber for approximately 24 hours to allow cells to settle at the bottom for counting.  The phytoplankton were identified and counted at both a 400X and 100X magnification using an inverted microscope.  A minimum of 30 and a maximum of 100 grids were counted for </w:t>
      </w:r>
      <w:r w:rsidR="0014090B">
        <w:rPr>
          <w:rFonts w:ascii="Times New Roman" w:hAnsi="Times New Roman" w:cs="Times New Roman"/>
          <w:bCs/>
          <w:sz w:val="24"/>
          <w:szCs w:val="24"/>
          <w:shd w:val="clear" w:color="auto" w:fill="FFFFFF"/>
        </w:rPr>
        <w:t>each</w:t>
      </w:r>
      <w:r w:rsidR="007D181B" w:rsidRPr="00D7738C">
        <w:rPr>
          <w:rFonts w:ascii="Times New Roman" w:hAnsi="Times New Roman" w:cs="Times New Roman"/>
          <w:bCs/>
          <w:sz w:val="24"/>
          <w:szCs w:val="24"/>
          <w:shd w:val="clear" w:color="auto" w:fill="FFFFFF"/>
        </w:rPr>
        <w:t xml:space="preserve"> 400X count.  At this magnification, the count was complete once 100 cells of a single taxon and at least 30 grids were observed (Phlips </w:t>
      </w:r>
      <w:r w:rsidR="007D181B" w:rsidRPr="00A57F2D">
        <w:rPr>
          <w:rFonts w:ascii="Times New Roman" w:hAnsi="Times New Roman" w:cs="Times New Roman"/>
          <w:bCs/>
          <w:i/>
          <w:sz w:val="24"/>
          <w:szCs w:val="24"/>
          <w:shd w:val="clear" w:color="auto" w:fill="FFFFFF"/>
        </w:rPr>
        <w:t>et al.</w:t>
      </w:r>
      <w:r w:rsidR="008D54E7" w:rsidRPr="00D7738C">
        <w:rPr>
          <w:rFonts w:ascii="Times New Roman" w:hAnsi="Times New Roman" w:cs="Times New Roman"/>
          <w:bCs/>
          <w:sz w:val="24"/>
          <w:szCs w:val="24"/>
          <w:shd w:val="clear" w:color="auto" w:fill="FFFFFF"/>
        </w:rPr>
        <w:t>,</w:t>
      </w:r>
      <w:r w:rsidR="007D181B" w:rsidRPr="00D7738C">
        <w:rPr>
          <w:rFonts w:ascii="Times New Roman" w:hAnsi="Times New Roman" w:cs="Times New Roman"/>
          <w:bCs/>
          <w:sz w:val="24"/>
          <w:szCs w:val="24"/>
          <w:shd w:val="clear" w:color="auto" w:fill="FFFFFF"/>
        </w:rPr>
        <w:t xml:space="preserve"> 1999).  If 100 individuals of a single species were not observed, the count continued until 100 grids were completed.  Only species smaller than 30 </w:t>
      </w:r>
      <w:r w:rsidR="007D181B" w:rsidRPr="00D7738C">
        <w:rPr>
          <w:rFonts w:ascii="Times New Roman" w:eastAsia="Times New Roman" w:hAnsi="Times New Roman" w:cs="Times New Roman"/>
          <w:sz w:val="24"/>
          <w:szCs w:val="24"/>
        </w:rPr>
        <w:t xml:space="preserve">µm in size were recorded at this magnification.  A total bottom count of the settling chamber was </w:t>
      </w:r>
      <w:r w:rsidR="0014090B">
        <w:rPr>
          <w:rFonts w:ascii="Times New Roman" w:eastAsia="Times New Roman" w:hAnsi="Times New Roman" w:cs="Times New Roman"/>
          <w:sz w:val="24"/>
          <w:szCs w:val="24"/>
        </w:rPr>
        <w:t>completed</w:t>
      </w:r>
      <w:r w:rsidR="007D181B" w:rsidRPr="00D7738C">
        <w:rPr>
          <w:rFonts w:ascii="Times New Roman" w:eastAsia="Times New Roman" w:hAnsi="Times New Roman" w:cs="Times New Roman"/>
          <w:sz w:val="24"/>
          <w:szCs w:val="24"/>
        </w:rPr>
        <w:t xml:space="preserve"> for </w:t>
      </w:r>
      <w:r w:rsidR="0014090B">
        <w:rPr>
          <w:rFonts w:ascii="Times New Roman" w:eastAsia="Times New Roman" w:hAnsi="Times New Roman" w:cs="Times New Roman"/>
          <w:sz w:val="24"/>
          <w:szCs w:val="24"/>
        </w:rPr>
        <w:t>each</w:t>
      </w:r>
      <w:r w:rsidR="007D181B" w:rsidRPr="00D7738C">
        <w:rPr>
          <w:rFonts w:ascii="Times New Roman" w:eastAsia="Times New Roman" w:hAnsi="Times New Roman" w:cs="Times New Roman"/>
          <w:sz w:val="24"/>
          <w:szCs w:val="24"/>
        </w:rPr>
        <w:t xml:space="preserve"> 100X count; all species larger than 30 µm in size were recorded at this magnification (Phlips </w:t>
      </w:r>
      <w:r w:rsidR="007D181B" w:rsidRPr="00A57F2D">
        <w:rPr>
          <w:rFonts w:ascii="Times New Roman" w:eastAsia="Times New Roman" w:hAnsi="Times New Roman" w:cs="Times New Roman"/>
          <w:i/>
          <w:sz w:val="24"/>
          <w:szCs w:val="24"/>
        </w:rPr>
        <w:t>et al.</w:t>
      </w:r>
      <w:r w:rsidR="008D54E7" w:rsidRPr="00D7738C">
        <w:rPr>
          <w:rFonts w:ascii="Times New Roman" w:eastAsia="Times New Roman" w:hAnsi="Times New Roman" w:cs="Times New Roman"/>
          <w:sz w:val="24"/>
          <w:szCs w:val="24"/>
        </w:rPr>
        <w:t>,</w:t>
      </w:r>
      <w:r w:rsidR="007D181B" w:rsidRPr="00D7738C">
        <w:rPr>
          <w:rFonts w:ascii="Times New Roman" w:eastAsia="Times New Roman" w:hAnsi="Times New Roman" w:cs="Times New Roman"/>
          <w:sz w:val="24"/>
          <w:szCs w:val="24"/>
        </w:rPr>
        <w:t xml:space="preserve"> 1999).  Subsamples of seawater were filtered onto 0.2 µm </w:t>
      </w:r>
      <w:proofErr w:type="spellStart"/>
      <w:r w:rsidR="007D181B" w:rsidRPr="00D7738C">
        <w:rPr>
          <w:rFonts w:ascii="Times New Roman" w:eastAsia="Times New Roman" w:hAnsi="Times New Roman" w:cs="Times New Roman"/>
          <w:sz w:val="24"/>
          <w:szCs w:val="24"/>
        </w:rPr>
        <w:t>Nuclepore</w:t>
      </w:r>
      <w:proofErr w:type="spellEnd"/>
      <w:r w:rsidR="007D181B" w:rsidRPr="00D7738C">
        <w:rPr>
          <w:rFonts w:ascii="Times New Roman" w:eastAsia="Times New Roman" w:hAnsi="Times New Roman" w:cs="Times New Roman"/>
          <w:sz w:val="24"/>
          <w:szCs w:val="24"/>
        </w:rPr>
        <w:t xml:space="preserve"> filters and mounted between a microscope slide and cover slip with immersion oil.  If not analyzed immediately, slides were stored in a freezer and counted within 72 hours.  In addition, picoplanktonic cyanobacteria were </w:t>
      </w:r>
      <w:r w:rsidR="00CB67DE">
        <w:rPr>
          <w:rFonts w:ascii="Times New Roman" w:eastAsia="Times New Roman" w:hAnsi="Times New Roman" w:cs="Times New Roman"/>
          <w:sz w:val="24"/>
          <w:szCs w:val="24"/>
        </w:rPr>
        <w:t>identified and enumerated</w:t>
      </w:r>
      <w:r w:rsidR="007D181B" w:rsidRPr="00D7738C">
        <w:rPr>
          <w:rFonts w:ascii="Times New Roman" w:eastAsia="Times New Roman" w:hAnsi="Times New Roman" w:cs="Times New Roman"/>
          <w:sz w:val="24"/>
          <w:szCs w:val="24"/>
        </w:rPr>
        <w:t xml:space="preserve"> at a 1000X magnification using a fluorescent microscope (</w:t>
      </w:r>
      <w:proofErr w:type="spellStart"/>
      <w:r w:rsidR="00CB67DE">
        <w:rPr>
          <w:rFonts w:ascii="Times New Roman" w:eastAsia="Times New Roman" w:hAnsi="Times New Roman" w:cs="Times New Roman"/>
          <w:sz w:val="24"/>
          <w:szCs w:val="24"/>
        </w:rPr>
        <w:t>Blanchot</w:t>
      </w:r>
      <w:proofErr w:type="spellEnd"/>
      <w:r w:rsidR="00CB67DE">
        <w:rPr>
          <w:rFonts w:ascii="Times New Roman" w:eastAsia="Times New Roman" w:hAnsi="Times New Roman" w:cs="Times New Roman"/>
          <w:sz w:val="24"/>
          <w:szCs w:val="24"/>
        </w:rPr>
        <w:t xml:space="preserve"> </w:t>
      </w:r>
      <w:r w:rsidR="00CB67DE">
        <w:rPr>
          <w:rFonts w:ascii="Times New Roman" w:eastAsia="Times New Roman" w:hAnsi="Times New Roman" w:cs="Times New Roman"/>
          <w:i/>
          <w:sz w:val="24"/>
          <w:szCs w:val="24"/>
        </w:rPr>
        <w:t>et al.</w:t>
      </w:r>
      <w:r w:rsidR="00CB67DE">
        <w:rPr>
          <w:rFonts w:ascii="Times New Roman" w:eastAsia="Times New Roman" w:hAnsi="Times New Roman" w:cs="Times New Roman"/>
          <w:sz w:val="24"/>
          <w:szCs w:val="24"/>
        </w:rPr>
        <w:t xml:space="preserve">, 1992; </w:t>
      </w:r>
      <w:r w:rsidR="007D181B" w:rsidRPr="00D7738C">
        <w:rPr>
          <w:rFonts w:ascii="Times New Roman" w:eastAsia="Times New Roman" w:hAnsi="Times New Roman" w:cs="Times New Roman"/>
          <w:sz w:val="24"/>
          <w:szCs w:val="24"/>
        </w:rPr>
        <w:t xml:space="preserve">Phlips </w:t>
      </w:r>
      <w:r w:rsidR="007D181B" w:rsidRPr="00A57F2D">
        <w:rPr>
          <w:rFonts w:ascii="Times New Roman" w:eastAsia="Times New Roman" w:hAnsi="Times New Roman" w:cs="Times New Roman"/>
          <w:i/>
          <w:sz w:val="24"/>
          <w:szCs w:val="24"/>
        </w:rPr>
        <w:t>et al.</w:t>
      </w:r>
      <w:r w:rsidR="008D54E7" w:rsidRPr="00D7738C">
        <w:rPr>
          <w:rFonts w:ascii="Times New Roman" w:eastAsia="Times New Roman" w:hAnsi="Times New Roman" w:cs="Times New Roman"/>
          <w:sz w:val="24"/>
          <w:szCs w:val="24"/>
        </w:rPr>
        <w:t>,</w:t>
      </w:r>
      <w:r w:rsidR="007D181B" w:rsidRPr="00D7738C">
        <w:rPr>
          <w:rFonts w:ascii="Times New Roman" w:eastAsia="Times New Roman" w:hAnsi="Times New Roman" w:cs="Times New Roman"/>
          <w:sz w:val="24"/>
          <w:szCs w:val="24"/>
        </w:rPr>
        <w:t xml:space="preserve"> 1999).</w:t>
      </w:r>
    </w:p>
    <w:p w14:paraId="179184C9" w14:textId="77777777" w:rsidR="007D181B" w:rsidRPr="00D7738C" w:rsidRDefault="00741F75" w:rsidP="009522C8">
      <w:pPr>
        <w:spacing w:after="0" w:line="480" w:lineRule="auto"/>
        <w:ind w:firstLine="720"/>
        <w:rPr>
          <w:rFonts w:ascii="Times New Roman" w:hAnsi="Times New Roman" w:cs="Times New Roman"/>
          <w:sz w:val="24"/>
          <w:szCs w:val="24"/>
        </w:rPr>
      </w:pPr>
      <w:r w:rsidRPr="00D7738C">
        <w:rPr>
          <w:rFonts w:ascii="Times New Roman" w:eastAsia="Times New Roman" w:hAnsi="Times New Roman" w:cs="Times New Roman"/>
          <w:sz w:val="24"/>
          <w:szCs w:val="24"/>
        </w:rPr>
        <w:t xml:space="preserve">Cell biovolumes were estimated by assigning </w:t>
      </w:r>
      <w:r w:rsidR="00E32B25" w:rsidRPr="00D7738C">
        <w:rPr>
          <w:rFonts w:ascii="Times New Roman" w:eastAsia="Times New Roman" w:hAnsi="Times New Roman" w:cs="Times New Roman"/>
          <w:sz w:val="24"/>
          <w:szCs w:val="24"/>
        </w:rPr>
        <w:t>combinations of geometric shapes to fit the characteristics of individual taxa (Smayda</w:t>
      </w:r>
      <w:r w:rsidR="008D54E7" w:rsidRPr="00D7738C">
        <w:rPr>
          <w:rFonts w:ascii="Times New Roman" w:eastAsia="Times New Roman" w:hAnsi="Times New Roman" w:cs="Times New Roman"/>
          <w:sz w:val="24"/>
          <w:szCs w:val="24"/>
        </w:rPr>
        <w:t>,</w:t>
      </w:r>
      <w:r w:rsidR="00E32B25" w:rsidRPr="00D7738C">
        <w:rPr>
          <w:rFonts w:ascii="Times New Roman" w:eastAsia="Times New Roman" w:hAnsi="Times New Roman" w:cs="Times New Roman"/>
          <w:sz w:val="24"/>
          <w:szCs w:val="24"/>
        </w:rPr>
        <w:t xml:space="preserve"> 1978).  Specific phytoplankton dimensions were measured for at least 30 randomly selected cells</w:t>
      </w:r>
      <w:r w:rsidR="00901838">
        <w:rPr>
          <w:rFonts w:ascii="Times New Roman" w:eastAsia="Times New Roman" w:hAnsi="Times New Roman" w:cs="Times New Roman"/>
          <w:sz w:val="24"/>
          <w:szCs w:val="24"/>
        </w:rPr>
        <w:t xml:space="preserve"> of each species</w:t>
      </w:r>
      <w:r w:rsidR="00E32B25" w:rsidRPr="00D7738C">
        <w:rPr>
          <w:rFonts w:ascii="Times New Roman" w:eastAsia="Times New Roman" w:hAnsi="Times New Roman" w:cs="Times New Roman"/>
          <w:sz w:val="24"/>
          <w:szCs w:val="24"/>
        </w:rPr>
        <w:t xml:space="preserve">.  Species which vary in size, </w:t>
      </w:r>
      <w:r w:rsidR="00E32B25" w:rsidRPr="00D7738C">
        <w:rPr>
          <w:rFonts w:ascii="Times New Roman" w:eastAsia="Times New Roman" w:hAnsi="Times New Roman" w:cs="Times New Roman"/>
          <w:sz w:val="24"/>
          <w:szCs w:val="24"/>
        </w:rPr>
        <w:lastRenderedPageBreak/>
        <w:t>such as many diatom species, were placed into size categories.  The number of cells of a species observed in a sample (cells/mL) was multiplied by the individual biovolume of that species</w:t>
      </w:r>
      <w:r w:rsidR="00901838">
        <w:rPr>
          <w:rFonts w:ascii="Times New Roman" w:eastAsia="Times New Roman" w:hAnsi="Times New Roman" w:cs="Times New Roman"/>
          <w:sz w:val="24"/>
          <w:szCs w:val="24"/>
        </w:rPr>
        <w:t>, yielding</w:t>
      </w:r>
      <w:r w:rsidR="00E32B25" w:rsidRPr="00D7738C">
        <w:rPr>
          <w:rFonts w:ascii="Times New Roman" w:eastAsia="Times New Roman" w:hAnsi="Times New Roman" w:cs="Times New Roman"/>
          <w:sz w:val="24"/>
          <w:szCs w:val="24"/>
        </w:rPr>
        <w:t xml:space="preserve"> the total biovolume of the respective species in the sample.  Phytoplankton carbon values</w:t>
      </w:r>
      <w:r w:rsidR="004A5BC2" w:rsidRPr="00D7738C">
        <w:rPr>
          <w:rFonts w:ascii="Times New Roman" w:eastAsia="Times New Roman" w:hAnsi="Times New Roman" w:cs="Times New Roman"/>
          <w:sz w:val="24"/>
          <w:szCs w:val="24"/>
        </w:rPr>
        <w:t>, or biomass</w:t>
      </w:r>
      <w:r w:rsidR="00E32B25" w:rsidRPr="00D7738C">
        <w:rPr>
          <w:rFonts w:ascii="Times New Roman" w:eastAsia="Times New Roman" w:hAnsi="Times New Roman" w:cs="Times New Roman"/>
          <w:sz w:val="24"/>
          <w:szCs w:val="24"/>
        </w:rPr>
        <w:t xml:space="preserve"> (as µg carbon mL</w:t>
      </w:r>
      <w:r w:rsidR="00E32B25" w:rsidRPr="00D7738C">
        <w:rPr>
          <w:rFonts w:ascii="Times New Roman" w:eastAsia="Times New Roman" w:hAnsi="Times New Roman" w:cs="Times New Roman"/>
          <w:sz w:val="24"/>
          <w:szCs w:val="24"/>
          <w:vertAlign w:val="superscript"/>
        </w:rPr>
        <w:t>-1</w:t>
      </w:r>
      <w:r w:rsidR="00E32B25" w:rsidRPr="00D7738C">
        <w:rPr>
          <w:rFonts w:ascii="Times New Roman" w:eastAsia="Times New Roman" w:hAnsi="Times New Roman" w:cs="Times New Roman"/>
          <w:sz w:val="24"/>
          <w:szCs w:val="24"/>
        </w:rPr>
        <w:t>)</w:t>
      </w:r>
      <w:r w:rsidR="004A5BC2" w:rsidRPr="00D7738C">
        <w:rPr>
          <w:rFonts w:ascii="Times New Roman" w:eastAsia="Times New Roman" w:hAnsi="Times New Roman" w:cs="Times New Roman"/>
          <w:sz w:val="24"/>
          <w:szCs w:val="24"/>
        </w:rPr>
        <w:t>,</w:t>
      </w:r>
      <w:r w:rsidR="00E32B25" w:rsidRPr="00D7738C">
        <w:rPr>
          <w:rFonts w:ascii="Times New Roman" w:eastAsia="Times New Roman" w:hAnsi="Times New Roman" w:cs="Times New Roman"/>
          <w:sz w:val="24"/>
          <w:szCs w:val="24"/>
        </w:rPr>
        <w:t xml:space="preserve"> were estimated by using conversion factors for different taxonomic groups</w:t>
      </w:r>
      <w:r w:rsidR="001E570D" w:rsidRPr="00D7738C">
        <w:rPr>
          <w:rFonts w:ascii="Times New Roman" w:eastAsia="Times New Roman" w:hAnsi="Times New Roman" w:cs="Times New Roman"/>
          <w:sz w:val="24"/>
          <w:szCs w:val="24"/>
        </w:rPr>
        <w:t xml:space="preserve"> applied to biovolume estimates (expressed as 10</w:t>
      </w:r>
      <w:r w:rsidR="001E570D" w:rsidRPr="00D7738C">
        <w:rPr>
          <w:rFonts w:ascii="Times New Roman" w:eastAsia="Times New Roman" w:hAnsi="Times New Roman" w:cs="Times New Roman"/>
          <w:sz w:val="24"/>
          <w:szCs w:val="24"/>
          <w:vertAlign w:val="superscript"/>
        </w:rPr>
        <w:t>6</w:t>
      </w:r>
      <w:r w:rsidR="001E570D" w:rsidRPr="00D7738C">
        <w:rPr>
          <w:rFonts w:ascii="Times New Roman" w:eastAsia="Times New Roman" w:hAnsi="Times New Roman" w:cs="Times New Roman"/>
          <w:sz w:val="24"/>
          <w:szCs w:val="24"/>
        </w:rPr>
        <w:t xml:space="preserve"> µm</w:t>
      </w:r>
      <w:r w:rsidR="001E570D" w:rsidRPr="00D7738C">
        <w:rPr>
          <w:rFonts w:ascii="Times New Roman" w:eastAsia="Times New Roman" w:hAnsi="Times New Roman" w:cs="Times New Roman"/>
          <w:sz w:val="24"/>
          <w:szCs w:val="24"/>
          <w:vertAlign w:val="superscript"/>
        </w:rPr>
        <w:t>3</w:t>
      </w:r>
      <w:r w:rsidR="001E570D" w:rsidRPr="00D7738C">
        <w:rPr>
          <w:rFonts w:ascii="Times New Roman" w:eastAsia="Times New Roman" w:hAnsi="Times New Roman" w:cs="Times New Roman"/>
          <w:sz w:val="24"/>
          <w:szCs w:val="24"/>
        </w:rPr>
        <w:t xml:space="preserve"> mL</w:t>
      </w:r>
      <w:r w:rsidR="001E570D" w:rsidRPr="00D7738C">
        <w:rPr>
          <w:rFonts w:ascii="Times New Roman" w:eastAsia="Times New Roman" w:hAnsi="Times New Roman" w:cs="Times New Roman"/>
          <w:sz w:val="24"/>
          <w:szCs w:val="24"/>
          <w:vertAlign w:val="superscript"/>
        </w:rPr>
        <w:t>-1</w:t>
      </w:r>
      <w:r w:rsidR="001E570D" w:rsidRPr="00D7738C">
        <w:rPr>
          <w:rFonts w:ascii="Times New Roman" w:eastAsia="Times New Roman" w:hAnsi="Times New Roman" w:cs="Times New Roman"/>
          <w:sz w:val="24"/>
          <w:szCs w:val="24"/>
        </w:rPr>
        <w:t>), i.e., 0.065 x biovolume of diatoms, 0.22 x biovolume of cyanobacteria or small nanoplanktonic eukaryotes (‘other’), and 0.16 x biovolume of dinoflagellates (Ahlgren</w:t>
      </w:r>
      <w:r w:rsidR="008D54E7" w:rsidRPr="00D7738C">
        <w:rPr>
          <w:rFonts w:ascii="Times New Roman" w:eastAsia="Times New Roman" w:hAnsi="Times New Roman" w:cs="Times New Roman"/>
          <w:sz w:val="24"/>
          <w:szCs w:val="24"/>
        </w:rPr>
        <w:t>,</w:t>
      </w:r>
      <w:r w:rsidR="001E570D" w:rsidRPr="00D7738C">
        <w:rPr>
          <w:rFonts w:ascii="Times New Roman" w:eastAsia="Times New Roman" w:hAnsi="Times New Roman" w:cs="Times New Roman"/>
          <w:sz w:val="24"/>
          <w:szCs w:val="24"/>
        </w:rPr>
        <w:t xml:space="preserve"> 1983; Sicko-Goad </w:t>
      </w:r>
      <w:r w:rsidR="001E570D" w:rsidRPr="00A57F2D">
        <w:rPr>
          <w:rFonts w:ascii="Times New Roman" w:eastAsia="Times New Roman" w:hAnsi="Times New Roman" w:cs="Times New Roman"/>
          <w:i/>
          <w:sz w:val="24"/>
          <w:szCs w:val="24"/>
        </w:rPr>
        <w:t>et al.</w:t>
      </w:r>
      <w:r w:rsidR="008D54E7" w:rsidRPr="00D7738C">
        <w:rPr>
          <w:rFonts w:ascii="Times New Roman" w:eastAsia="Times New Roman" w:hAnsi="Times New Roman" w:cs="Times New Roman"/>
          <w:sz w:val="24"/>
          <w:szCs w:val="24"/>
        </w:rPr>
        <w:t>,</w:t>
      </w:r>
      <w:r w:rsidR="001E570D" w:rsidRPr="00D7738C">
        <w:rPr>
          <w:rFonts w:ascii="Times New Roman" w:eastAsia="Times New Roman" w:hAnsi="Times New Roman" w:cs="Times New Roman"/>
          <w:sz w:val="24"/>
          <w:szCs w:val="24"/>
        </w:rPr>
        <w:t xml:space="preserve"> 1984; Ve</w:t>
      </w:r>
      <w:r w:rsidR="007B1E63" w:rsidRPr="00D7738C">
        <w:rPr>
          <w:rFonts w:ascii="Times New Roman" w:eastAsia="Times New Roman" w:hAnsi="Times New Roman" w:cs="Times New Roman"/>
          <w:sz w:val="24"/>
          <w:szCs w:val="24"/>
        </w:rPr>
        <w:t xml:space="preserve">rity </w:t>
      </w:r>
      <w:r w:rsidR="007B1E63" w:rsidRPr="00A57F2D">
        <w:rPr>
          <w:rFonts w:ascii="Times New Roman" w:eastAsia="Times New Roman" w:hAnsi="Times New Roman" w:cs="Times New Roman"/>
          <w:i/>
          <w:sz w:val="24"/>
          <w:szCs w:val="24"/>
        </w:rPr>
        <w:t>et al.</w:t>
      </w:r>
      <w:r w:rsidR="008D54E7" w:rsidRPr="00D7738C">
        <w:rPr>
          <w:rFonts w:ascii="Times New Roman" w:eastAsia="Times New Roman" w:hAnsi="Times New Roman" w:cs="Times New Roman"/>
          <w:sz w:val="24"/>
          <w:szCs w:val="24"/>
        </w:rPr>
        <w:t>,</w:t>
      </w:r>
      <w:r w:rsidR="007B1E63" w:rsidRPr="00D7738C">
        <w:rPr>
          <w:rFonts w:ascii="Times New Roman" w:eastAsia="Times New Roman" w:hAnsi="Times New Roman" w:cs="Times New Roman"/>
          <w:sz w:val="24"/>
          <w:szCs w:val="24"/>
        </w:rPr>
        <w:t xml:space="preserve"> 1992; Strathmann</w:t>
      </w:r>
      <w:r w:rsidR="008D54E7" w:rsidRPr="00D7738C">
        <w:rPr>
          <w:rFonts w:ascii="Times New Roman" w:eastAsia="Times New Roman" w:hAnsi="Times New Roman" w:cs="Times New Roman"/>
          <w:sz w:val="24"/>
          <w:szCs w:val="24"/>
        </w:rPr>
        <w:t>,</w:t>
      </w:r>
      <w:r w:rsidR="007B1E63" w:rsidRPr="00D7738C">
        <w:rPr>
          <w:rFonts w:ascii="Times New Roman" w:eastAsia="Times New Roman" w:hAnsi="Times New Roman" w:cs="Times New Roman"/>
          <w:sz w:val="24"/>
          <w:szCs w:val="24"/>
        </w:rPr>
        <w:t xml:space="preserve"> 196</w:t>
      </w:r>
      <w:r w:rsidR="001E570D" w:rsidRPr="00D7738C">
        <w:rPr>
          <w:rFonts w:ascii="Times New Roman" w:eastAsia="Times New Roman" w:hAnsi="Times New Roman" w:cs="Times New Roman"/>
          <w:sz w:val="24"/>
          <w:szCs w:val="24"/>
        </w:rPr>
        <w:t xml:space="preserve">7; Work </w:t>
      </w:r>
      <w:r w:rsidR="001E570D" w:rsidRPr="00A57F2D">
        <w:rPr>
          <w:rFonts w:ascii="Times New Roman" w:eastAsia="Times New Roman" w:hAnsi="Times New Roman" w:cs="Times New Roman"/>
          <w:i/>
          <w:sz w:val="24"/>
          <w:szCs w:val="24"/>
        </w:rPr>
        <w:t>et al.</w:t>
      </w:r>
      <w:r w:rsidR="008D54E7" w:rsidRPr="00D7738C">
        <w:rPr>
          <w:rFonts w:ascii="Times New Roman" w:eastAsia="Times New Roman" w:hAnsi="Times New Roman" w:cs="Times New Roman"/>
          <w:sz w:val="24"/>
          <w:szCs w:val="24"/>
        </w:rPr>
        <w:t>,</w:t>
      </w:r>
      <w:r w:rsidR="001E570D" w:rsidRPr="00D7738C">
        <w:rPr>
          <w:rFonts w:ascii="Times New Roman" w:eastAsia="Times New Roman" w:hAnsi="Times New Roman" w:cs="Times New Roman"/>
          <w:sz w:val="24"/>
          <w:szCs w:val="24"/>
        </w:rPr>
        <w:t xml:space="preserve"> 2005).</w:t>
      </w:r>
      <w:r w:rsidR="00454E1D">
        <w:rPr>
          <w:rFonts w:ascii="Times New Roman" w:eastAsia="Times New Roman" w:hAnsi="Times New Roman" w:cs="Times New Roman"/>
          <w:sz w:val="24"/>
          <w:szCs w:val="24"/>
        </w:rPr>
        <w:t xml:space="preserve"> </w:t>
      </w:r>
      <w:r w:rsidR="00AF49DF" w:rsidRPr="00D7738C">
        <w:rPr>
          <w:rFonts w:ascii="Times New Roman" w:eastAsia="Times New Roman" w:hAnsi="Times New Roman" w:cs="Times New Roman"/>
          <w:sz w:val="24"/>
          <w:szCs w:val="24"/>
        </w:rPr>
        <w:t xml:space="preserve"> </w:t>
      </w:r>
    </w:p>
    <w:p w14:paraId="449FE345" w14:textId="77777777" w:rsidR="001E570D" w:rsidRPr="00D7738C" w:rsidRDefault="001E570D" w:rsidP="009522C8">
      <w:pPr>
        <w:spacing w:after="0" w:line="480" w:lineRule="auto"/>
        <w:rPr>
          <w:rFonts w:ascii="Times New Roman" w:eastAsia="Times New Roman" w:hAnsi="Times New Roman" w:cs="Times New Roman"/>
          <w:sz w:val="24"/>
          <w:szCs w:val="24"/>
        </w:rPr>
      </w:pPr>
      <w:r w:rsidRPr="00D7738C">
        <w:rPr>
          <w:rFonts w:ascii="Times New Roman" w:eastAsia="Times New Roman" w:hAnsi="Times New Roman" w:cs="Times New Roman"/>
          <w:sz w:val="24"/>
          <w:szCs w:val="24"/>
        </w:rPr>
        <w:tab/>
        <w:t xml:space="preserve">The phytoplankton species observed </w:t>
      </w:r>
      <w:r w:rsidR="005D6B1A" w:rsidRPr="00D7738C">
        <w:rPr>
          <w:rFonts w:ascii="Times New Roman" w:eastAsia="Times New Roman" w:hAnsi="Times New Roman" w:cs="Times New Roman"/>
          <w:sz w:val="24"/>
          <w:szCs w:val="24"/>
        </w:rPr>
        <w:t xml:space="preserve">were divided into four categories for general comparisons of compositional differences </w:t>
      </w:r>
      <w:r w:rsidR="00C661F6">
        <w:rPr>
          <w:rFonts w:ascii="Times New Roman" w:eastAsia="Times New Roman" w:hAnsi="Times New Roman" w:cs="Times New Roman"/>
          <w:sz w:val="24"/>
          <w:szCs w:val="24"/>
        </w:rPr>
        <w:t>at</w:t>
      </w:r>
      <w:r w:rsidR="005D6B1A" w:rsidRPr="00D7738C">
        <w:rPr>
          <w:rFonts w:ascii="Times New Roman" w:eastAsia="Times New Roman" w:hAnsi="Times New Roman" w:cs="Times New Roman"/>
          <w:sz w:val="24"/>
          <w:szCs w:val="24"/>
        </w:rPr>
        <w:t xml:space="preserve"> spatial and temporal scales, i.e. diatoms, dinoflagellates, cy</w:t>
      </w:r>
      <w:r w:rsidR="005F7660" w:rsidRPr="00D7738C">
        <w:rPr>
          <w:rFonts w:ascii="Times New Roman" w:eastAsia="Times New Roman" w:hAnsi="Times New Roman" w:cs="Times New Roman"/>
          <w:sz w:val="24"/>
          <w:szCs w:val="24"/>
        </w:rPr>
        <w:t xml:space="preserve">anobacteria, and all other taxa (i.e. </w:t>
      </w:r>
      <w:r w:rsidR="00860B59" w:rsidRPr="00D7738C">
        <w:rPr>
          <w:rFonts w:ascii="Times New Roman" w:eastAsia="Times New Roman" w:hAnsi="Times New Roman" w:cs="Times New Roman"/>
          <w:sz w:val="24"/>
          <w:szCs w:val="24"/>
        </w:rPr>
        <w:t>‘</w:t>
      </w:r>
      <w:r w:rsidR="005F7660" w:rsidRPr="00D7738C">
        <w:rPr>
          <w:rFonts w:ascii="Times New Roman" w:eastAsia="Times New Roman" w:hAnsi="Times New Roman" w:cs="Times New Roman"/>
          <w:sz w:val="24"/>
          <w:szCs w:val="24"/>
        </w:rPr>
        <w:t>other</w:t>
      </w:r>
      <w:r w:rsidR="00860B59" w:rsidRPr="00D7738C">
        <w:rPr>
          <w:rFonts w:ascii="Times New Roman" w:eastAsia="Times New Roman" w:hAnsi="Times New Roman" w:cs="Times New Roman"/>
          <w:sz w:val="24"/>
          <w:szCs w:val="24"/>
        </w:rPr>
        <w:t>’</w:t>
      </w:r>
      <w:r w:rsidR="005F7660" w:rsidRPr="00D7738C">
        <w:rPr>
          <w:rFonts w:ascii="Times New Roman" w:eastAsia="Times New Roman" w:hAnsi="Times New Roman" w:cs="Times New Roman"/>
          <w:sz w:val="24"/>
          <w:szCs w:val="24"/>
        </w:rPr>
        <w:t xml:space="preserve">).  The ‘other’ category </w:t>
      </w:r>
      <w:r w:rsidR="00C661F6">
        <w:rPr>
          <w:rFonts w:ascii="Times New Roman" w:eastAsia="Times New Roman" w:hAnsi="Times New Roman" w:cs="Times New Roman"/>
          <w:sz w:val="24"/>
          <w:szCs w:val="24"/>
        </w:rPr>
        <w:t>included species that did</w:t>
      </w:r>
      <w:r w:rsidR="005F7660" w:rsidRPr="00D7738C">
        <w:rPr>
          <w:rFonts w:ascii="Times New Roman" w:eastAsia="Times New Roman" w:hAnsi="Times New Roman" w:cs="Times New Roman"/>
          <w:sz w:val="24"/>
          <w:szCs w:val="24"/>
        </w:rPr>
        <w:t xml:space="preserve"> not fit into the first three categories, and </w:t>
      </w:r>
      <w:r w:rsidR="00C661F6">
        <w:rPr>
          <w:rFonts w:ascii="Times New Roman" w:eastAsia="Times New Roman" w:hAnsi="Times New Roman" w:cs="Times New Roman"/>
          <w:sz w:val="24"/>
          <w:szCs w:val="24"/>
        </w:rPr>
        <w:t>was</w:t>
      </w:r>
      <w:r w:rsidR="005F7660" w:rsidRPr="00D7738C">
        <w:rPr>
          <w:rFonts w:ascii="Times New Roman" w:eastAsia="Times New Roman" w:hAnsi="Times New Roman" w:cs="Times New Roman"/>
          <w:sz w:val="24"/>
          <w:szCs w:val="24"/>
        </w:rPr>
        <w:t xml:space="preserve"> dominantly made up of </w:t>
      </w:r>
      <w:r w:rsidR="00572777">
        <w:rPr>
          <w:rFonts w:ascii="Times New Roman" w:eastAsia="Times New Roman" w:hAnsi="Times New Roman" w:cs="Times New Roman"/>
          <w:sz w:val="24"/>
          <w:szCs w:val="24"/>
        </w:rPr>
        <w:t>e</w:t>
      </w:r>
      <w:r w:rsidR="005F7660" w:rsidRPr="00D7738C">
        <w:rPr>
          <w:rFonts w:ascii="Times New Roman" w:eastAsia="Times New Roman" w:hAnsi="Times New Roman" w:cs="Times New Roman"/>
          <w:sz w:val="24"/>
          <w:szCs w:val="24"/>
        </w:rPr>
        <w:t xml:space="preserve">ukaryotic flagellates, such as </w:t>
      </w:r>
      <w:r w:rsidR="00DD4E10">
        <w:rPr>
          <w:rFonts w:ascii="Times New Roman" w:eastAsia="Times New Roman" w:hAnsi="Times New Roman" w:cs="Times New Roman"/>
          <w:sz w:val="24"/>
          <w:szCs w:val="24"/>
        </w:rPr>
        <w:t>c</w:t>
      </w:r>
      <w:r w:rsidR="005F7660" w:rsidRPr="00D7738C">
        <w:rPr>
          <w:rFonts w:ascii="Times New Roman" w:eastAsia="Times New Roman" w:hAnsi="Times New Roman" w:cs="Times New Roman"/>
          <w:sz w:val="24"/>
          <w:szCs w:val="24"/>
        </w:rPr>
        <w:t xml:space="preserve">ryptophytes, </w:t>
      </w:r>
      <w:r w:rsidR="00DD4E10">
        <w:rPr>
          <w:rFonts w:ascii="Times New Roman" w:eastAsia="Times New Roman" w:hAnsi="Times New Roman" w:cs="Times New Roman"/>
          <w:sz w:val="24"/>
          <w:szCs w:val="24"/>
        </w:rPr>
        <w:t>h</w:t>
      </w:r>
      <w:r w:rsidR="005F7660" w:rsidRPr="00D7738C">
        <w:rPr>
          <w:rFonts w:ascii="Times New Roman" w:eastAsia="Times New Roman" w:hAnsi="Times New Roman" w:cs="Times New Roman"/>
          <w:sz w:val="24"/>
          <w:szCs w:val="24"/>
        </w:rPr>
        <w:t xml:space="preserve">aptophytes, </w:t>
      </w:r>
      <w:r w:rsidR="00DD4E10">
        <w:rPr>
          <w:rFonts w:ascii="Times New Roman" w:eastAsia="Times New Roman" w:hAnsi="Times New Roman" w:cs="Times New Roman"/>
          <w:sz w:val="24"/>
          <w:szCs w:val="24"/>
        </w:rPr>
        <w:t>e</w:t>
      </w:r>
      <w:r w:rsidR="005F7660" w:rsidRPr="00D7738C">
        <w:rPr>
          <w:rFonts w:ascii="Times New Roman" w:eastAsia="Times New Roman" w:hAnsi="Times New Roman" w:cs="Times New Roman"/>
          <w:sz w:val="24"/>
          <w:szCs w:val="24"/>
        </w:rPr>
        <w:t>uglenophy</w:t>
      </w:r>
      <w:r w:rsidR="00DD4E10">
        <w:rPr>
          <w:rFonts w:ascii="Times New Roman" w:eastAsia="Times New Roman" w:hAnsi="Times New Roman" w:cs="Times New Roman"/>
          <w:sz w:val="24"/>
          <w:szCs w:val="24"/>
        </w:rPr>
        <w:t>tes</w:t>
      </w:r>
      <w:r w:rsidR="005F7660" w:rsidRPr="00D7738C">
        <w:rPr>
          <w:rFonts w:ascii="Times New Roman" w:eastAsia="Times New Roman" w:hAnsi="Times New Roman" w:cs="Times New Roman"/>
          <w:sz w:val="24"/>
          <w:szCs w:val="24"/>
        </w:rPr>
        <w:t xml:space="preserve">, and </w:t>
      </w:r>
      <w:proofErr w:type="spellStart"/>
      <w:r w:rsidR="00DD4E10">
        <w:rPr>
          <w:rFonts w:ascii="Times New Roman" w:eastAsia="Times New Roman" w:hAnsi="Times New Roman" w:cs="Times New Roman"/>
          <w:sz w:val="24"/>
          <w:szCs w:val="24"/>
        </w:rPr>
        <w:t>p</w:t>
      </w:r>
      <w:r w:rsidR="005F7660" w:rsidRPr="00D7738C">
        <w:rPr>
          <w:rFonts w:ascii="Times New Roman" w:eastAsia="Times New Roman" w:hAnsi="Times New Roman" w:cs="Times New Roman"/>
          <w:sz w:val="24"/>
          <w:szCs w:val="24"/>
        </w:rPr>
        <w:t>rasinophy</w:t>
      </w:r>
      <w:r w:rsidR="00DD4E10">
        <w:rPr>
          <w:rFonts w:ascii="Times New Roman" w:eastAsia="Times New Roman" w:hAnsi="Times New Roman" w:cs="Times New Roman"/>
          <w:sz w:val="24"/>
          <w:szCs w:val="24"/>
        </w:rPr>
        <w:t>tes</w:t>
      </w:r>
      <w:proofErr w:type="spellEnd"/>
      <w:r w:rsidR="005F7660" w:rsidRPr="00D7738C">
        <w:rPr>
          <w:rFonts w:ascii="Times New Roman" w:eastAsia="Times New Roman" w:hAnsi="Times New Roman" w:cs="Times New Roman"/>
          <w:sz w:val="24"/>
          <w:szCs w:val="24"/>
        </w:rPr>
        <w:t>.</w:t>
      </w:r>
    </w:p>
    <w:p w14:paraId="44DE9626" w14:textId="77777777" w:rsidR="00AF49DF" w:rsidRPr="00D7738C" w:rsidRDefault="00DA2ACB" w:rsidP="00DD4E10">
      <w:pPr>
        <w:spacing w:after="0" w:line="480" w:lineRule="auto"/>
        <w:rPr>
          <w:rFonts w:ascii="Times New Roman" w:eastAsia="Times New Roman" w:hAnsi="Times New Roman" w:cs="Times New Roman"/>
          <w:sz w:val="24"/>
          <w:szCs w:val="24"/>
        </w:rPr>
      </w:pPr>
      <w:r w:rsidRPr="00D7738C">
        <w:rPr>
          <w:rFonts w:ascii="Times New Roman" w:eastAsia="Times New Roman" w:hAnsi="Times New Roman" w:cs="Times New Roman"/>
          <w:sz w:val="24"/>
          <w:szCs w:val="24"/>
        </w:rPr>
        <w:tab/>
      </w:r>
      <w:r w:rsidR="00C661F6">
        <w:rPr>
          <w:rFonts w:ascii="Times New Roman" w:eastAsia="Times New Roman" w:hAnsi="Times New Roman" w:cs="Times New Roman"/>
          <w:sz w:val="24"/>
          <w:szCs w:val="24"/>
        </w:rPr>
        <w:t>T</w:t>
      </w:r>
      <w:r w:rsidR="00032E5C" w:rsidRPr="00D7738C">
        <w:rPr>
          <w:rFonts w:ascii="Times New Roman" w:eastAsia="Times New Roman" w:hAnsi="Times New Roman" w:cs="Times New Roman"/>
          <w:sz w:val="24"/>
          <w:szCs w:val="24"/>
        </w:rPr>
        <w:t xml:space="preserve">he 50 </w:t>
      </w:r>
      <w:r w:rsidR="00AF49DF" w:rsidRPr="00D7738C">
        <w:rPr>
          <w:rFonts w:ascii="Times New Roman" w:eastAsia="Times New Roman" w:hAnsi="Times New Roman" w:cs="Times New Roman"/>
          <w:sz w:val="24"/>
          <w:szCs w:val="24"/>
        </w:rPr>
        <w:t>taxa</w:t>
      </w:r>
      <w:r w:rsidR="00032E5C" w:rsidRPr="00D7738C">
        <w:rPr>
          <w:rFonts w:ascii="Times New Roman" w:eastAsia="Times New Roman" w:hAnsi="Times New Roman" w:cs="Times New Roman"/>
          <w:sz w:val="24"/>
          <w:szCs w:val="24"/>
        </w:rPr>
        <w:t xml:space="preserve"> with the highest total biomass within each region</w:t>
      </w:r>
      <w:r w:rsidR="003F6E0C" w:rsidRPr="00D7738C">
        <w:rPr>
          <w:rFonts w:ascii="Times New Roman" w:eastAsia="Times New Roman" w:hAnsi="Times New Roman" w:cs="Times New Roman"/>
          <w:sz w:val="24"/>
          <w:szCs w:val="24"/>
        </w:rPr>
        <w:t xml:space="preserve">, depth (per year), </w:t>
      </w:r>
      <w:r w:rsidR="00AF49DF" w:rsidRPr="00D7738C">
        <w:rPr>
          <w:rFonts w:ascii="Times New Roman" w:eastAsia="Times New Roman" w:hAnsi="Times New Roman" w:cs="Times New Roman"/>
          <w:sz w:val="24"/>
          <w:szCs w:val="24"/>
        </w:rPr>
        <w:t>or</w:t>
      </w:r>
      <w:r w:rsidR="003F6E0C" w:rsidRPr="00D7738C">
        <w:rPr>
          <w:rFonts w:ascii="Times New Roman" w:eastAsia="Times New Roman" w:hAnsi="Times New Roman" w:cs="Times New Roman"/>
          <w:sz w:val="24"/>
          <w:szCs w:val="24"/>
        </w:rPr>
        <w:t xml:space="preserve"> season (per depth)</w:t>
      </w:r>
      <w:r w:rsidR="00032E5C" w:rsidRPr="00D7738C">
        <w:rPr>
          <w:rFonts w:ascii="Times New Roman" w:eastAsia="Times New Roman" w:hAnsi="Times New Roman" w:cs="Times New Roman"/>
          <w:sz w:val="24"/>
          <w:szCs w:val="24"/>
        </w:rPr>
        <w:t xml:space="preserve"> were </w:t>
      </w:r>
      <w:r w:rsidR="00C661F6">
        <w:rPr>
          <w:rFonts w:ascii="Times New Roman" w:eastAsia="Times New Roman" w:hAnsi="Times New Roman" w:cs="Times New Roman"/>
          <w:sz w:val="24"/>
          <w:szCs w:val="24"/>
        </w:rPr>
        <w:t>ranked</w:t>
      </w:r>
      <w:r w:rsidR="00864424" w:rsidRPr="00D7738C">
        <w:rPr>
          <w:rFonts w:ascii="Times New Roman" w:eastAsia="Times New Roman" w:hAnsi="Times New Roman" w:cs="Times New Roman"/>
          <w:sz w:val="24"/>
          <w:szCs w:val="24"/>
        </w:rPr>
        <w:t>.</w:t>
      </w:r>
      <w:r w:rsidR="00BE0EC5">
        <w:rPr>
          <w:rFonts w:ascii="Times New Roman" w:eastAsia="Times New Roman" w:hAnsi="Times New Roman" w:cs="Times New Roman"/>
          <w:sz w:val="24"/>
          <w:szCs w:val="24"/>
        </w:rPr>
        <w:t xml:space="preserve">  To examine differences in the character of dominant phytoplankton species in surface and bottom water samples, the Top-50 individual biomass observations were compared for each sample set.  The data for Years 1 and 2 of the study were examined separately to reveal several noteworthy differences between years.</w:t>
      </w:r>
    </w:p>
    <w:p w14:paraId="2A32FF9B" w14:textId="77777777" w:rsidR="005D6B1A" w:rsidRPr="0078208A" w:rsidRDefault="005D6B1A" w:rsidP="009522C8">
      <w:pPr>
        <w:spacing w:after="0" w:line="480" w:lineRule="auto"/>
        <w:jc w:val="center"/>
        <w:rPr>
          <w:rFonts w:ascii="Times New Roman" w:eastAsia="Times New Roman" w:hAnsi="Times New Roman" w:cs="Times New Roman"/>
          <w:sz w:val="24"/>
          <w:szCs w:val="24"/>
        </w:rPr>
      </w:pPr>
      <w:bookmarkStart w:id="29" w:name="StatisticalAnalyses"/>
      <w:r w:rsidRPr="0078208A">
        <w:rPr>
          <w:rFonts w:ascii="Times New Roman" w:eastAsia="Times New Roman" w:hAnsi="Times New Roman" w:cs="Times New Roman"/>
          <w:b/>
          <w:sz w:val="24"/>
          <w:szCs w:val="24"/>
        </w:rPr>
        <w:t>Statistical Analyses</w:t>
      </w:r>
    </w:p>
    <w:bookmarkEnd w:id="29"/>
    <w:p w14:paraId="0184A1F2" w14:textId="5FF94AF7" w:rsidR="00E72F5D" w:rsidRPr="00692DC5" w:rsidRDefault="005D6B1A" w:rsidP="009522C8">
      <w:pPr>
        <w:spacing w:after="0" w:line="480" w:lineRule="auto"/>
        <w:rPr>
          <w:rFonts w:ascii="Times New Roman" w:eastAsia="Times New Roman" w:hAnsi="Times New Roman" w:cs="Times New Roman"/>
          <w:sz w:val="24"/>
          <w:szCs w:val="24"/>
        </w:rPr>
      </w:pPr>
      <w:r w:rsidRPr="00D7738C">
        <w:rPr>
          <w:rFonts w:ascii="Times New Roman" w:eastAsia="Times New Roman" w:hAnsi="Times New Roman" w:cs="Times New Roman"/>
          <w:sz w:val="24"/>
          <w:szCs w:val="24"/>
        </w:rPr>
        <w:tab/>
        <w:t xml:space="preserve">Basic statistical procedures (i.e., determination of mean values, standard deviations, Duncan’s Multiple Range Test) were carried out using </w:t>
      </w:r>
      <w:r w:rsidR="000A625F" w:rsidRPr="00D7738C">
        <w:rPr>
          <w:rFonts w:ascii="Times New Roman" w:eastAsia="Times New Roman" w:hAnsi="Times New Roman" w:cs="Times New Roman"/>
          <w:sz w:val="24"/>
          <w:szCs w:val="24"/>
        </w:rPr>
        <w:t xml:space="preserve">statistical programs </w:t>
      </w:r>
      <w:r w:rsidR="00511AA7" w:rsidRPr="00D7738C">
        <w:rPr>
          <w:rFonts w:ascii="Times New Roman" w:eastAsia="Times New Roman" w:hAnsi="Times New Roman" w:cs="Times New Roman"/>
          <w:sz w:val="24"/>
          <w:szCs w:val="24"/>
        </w:rPr>
        <w:t>R and PRIMER</w:t>
      </w:r>
      <w:r w:rsidR="00663EED">
        <w:rPr>
          <w:rFonts w:ascii="Times New Roman" w:eastAsia="Times New Roman" w:hAnsi="Times New Roman" w:cs="Times New Roman"/>
          <w:sz w:val="24"/>
          <w:szCs w:val="24"/>
        </w:rPr>
        <w:t xml:space="preserve"> (</w:t>
      </w:r>
      <w:r w:rsidR="00663EED">
        <w:rPr>
          <w:rFonts w:ascii="Times New Roman" w:hAnsi="Times New Roman" w:cs="Times New Roman"/>
          <w:sz w:val="24"/>
          <w:szCs w:val="24"/>
        </w:rPr>
        <w:t xml:space="preserve">R Core Team, 2013; Clarke &amp; </w:t>
      </w:r>
      <w:proofErr w:type="spellStart"/>
      <w:r w:rsidR="00663EED">
        <w:rPr>
          <w:rFonts w:ascii="Times New Roman" w:hAnsi="Times New Roman" w:cs="Times New Roman"/>
          <w:sz w:val="24"/>
          <w:szCs w:val="24"/>
        </w:rPr>
        <w:t>Gorley</w:t>
      </w:r>
      <w:proofErr w:type="spellEnd"/>
      <w:r w:rsidR="00663EED">
        <w:rPr>
          <w:rFonts w:ascii="Times New Roman" w:hAnsi="Times New Roman" w:cs="Times New Roman"/>
          <w:sz w:val="24"/>
          <w:szCs w:val="24"/>
        </w:rPr>
        <w:t>, 2015</w:t>
      </w:r>
      <w:r w:rsidR="00663EED">
        <w:rPr>
          <w:rFonts w:ascii="Times New Roman" w:eastAsia="Times New Roman" w:hAnsi="Times New Roman" w:cs="Times New Roman"/>
          <w:sz w:val="24"/>
          <w:szCs w:val="24"/>
        </w:rPr>
        <w:t>).</w:t>
      </w:r>
      <w:r w:rsidR="00692DC5">
        <w:rPr>
          <w:rFonts w:ascii="Times New Roman" w:eastAsia="Times New Roman" w:hAnsi="Times New Roman" w:cs="Times New Roman"/>
          <w:sz w:val="24"/>
          <w:szCs w:val="24"/>
        </w:rPr>
        <w:t xml:space="preserve"> </w:t>
      </w:r>
      <w:r w:rsidR="00B239AA">
        <w:rPr>
          <w:rFonts w:ascii="Times New Roman" w:eastAsia="Times New Roman" w:hAnsi="Times New Roman" w:cs="Times New Roman"/>
          <w:sz w:val="24"/>
          <w:szCs w:val="24"/>
        </w:rPr>
        <w:t>A Log</w:t>
      </w:r>
      <w:r w:rsidR="00B239AA">
        <w:rPr>
          <w:rFonts w:ascii="Times New Roman" w:eastAsia="Times New Roman" w:hAnsi="Times New Roman" w:cs="Times New Roman"/>
          <w:sz w:val="24"/>
          <w:szCs w:val="24"/>
          <w:vertAlign w:val="subscript"/>
        </w:rPr>
        <w:t>10</w:t>
      </w:r>
      <w:r w:rsidR="00B239AA">
        <w:rPr>
          <w:rFonts w:ascii="Times New Roman" w:eastAsia="Times New Roman" w:hAnsi="Times New Roman" w:cs="Times New Roman"/>
          <w:sz w:val="24"/>
          <w:szCs w:val="24"/>
        </w:rPr>
        <w:t xml:space="preserve"> transformation was used to normalize the carbon biomass data for the comparison of means.</w:t>
      </w:r>
    </w:p>
    <w:p w14:paraId="58458313" w14:textId="77777777" w:rsidR="00957E1A" w:rsidRPr="009522C8" w:rsidRDefault="00AE525C" w:rsidP="00572777">
      <w:pPr>
        <w:spacing w:after="0" w:line="480" w:lineRule="auto"/>
        <w:rPr>
          <w:rFonts w:ascii="Times New Roman" w:hAnsi="Times New Roman" w:cs="Times New Roman"/>
          <w:sz w:val="24"/>
          <w:szCs w:val="24"/>
        </w:rPr>
      </w:pPr>
      <w:r w:rsidRPr="00D7738C">
        <w:rPr>
          <w:rFonts w:ascii="Times New Roman" w:eastAsia="Times New Roman" w:hAnsi="Times New Roman" w:cs="Times New Roman"/>
          <w:sz w:val="24"/>
          <w:szCs w:val="24"/>
        </w:rPr>
        <w:lastRenderedPageBreak/>
        <w:tab/>
      </w:r>
    </w:p>
    <w:p w14:paraId="7DC258A6" w14:textId="77777777" w:rsidR="00957E1A" w:rsidRPr="00D7738C" w:rsidRDefault="00957E1A" w:rsidP="00A83985">
      <w:pPr>
        <w:spacing w:after="0" w:line="240" w:lineRule="auto"/>
        <w:rPr>
          <w:rFonts w:ascii="Times New Roman" w:hAnsi="Times New Roman" w:cs="Times New Roman"/>
          <w:sz w:val="24"/>
          <w:szCs w:val="24"/>
        </w:rPr>
      </w:pPr>
      <w:r>
        <w:rPr>
          <w:rFonts w:ascii="Times New Roman" w:hAnsi="Times New Roman" w:cs="Times New Roman"/>
          <w:noProof/>
          <w:sz w:val="24"/>
          <w:szCs w:val="24"/>
        </w:rPr>
        <w:t xml:space="preserve">         </w:t>
      </w:r>
      <w:bookmarkStart w:id="30" w:name="Fig21"/>
      <w:r w:rsidR="008967D5">
        <w:rPr>
          <w:rFonts w:ascii="Times New Roman" w:hAnsi="Times New Roman" w:cs="Times New Roman"/>
          <w:noProof/>
          <w:sz w:val="24"/>
          <w:szCs w:val="24"/>
        </w:rPr>
        <w:t xml:space="preserve">  </w:t>
      </w:r>
      <w:r w:rsidR="00A83985">
        <w:rPr>
          <w:rFonts w:ascii="Times New Roman" w:hAnsi="Times New Roman" w:cs="Times New Roman"/>
          <w:noProof/>
          <w:sz w:val="24"/>
          <w:szCs w:val="24"/>
          <w:lang w:eastAsia="ja-JP"/>
        </w:rPr>
        <w:drawing>
          <wp:inline distT="0" distB="0" distL="0" distR="0" wp14:anchorId="0ABF7B7B" wp14:editId="6EF0D0A2">
            <wp:extent cx="4907492" cy="6858000"/>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tudy region.jpg"/>
                    <pic:cNvPicPr/>
                  </pic:nvPicPr>
                  <pic:blipFill>
                    <a:blip r:embed="rId7">
                      <a:extLst>
                        <a:ext uri="{28A0092B-C50C-407E-A947-70E740481C1C}">
                          <a14:useLocalDpi xmlns:a14="http://schemas.microsoft.com/office/drawing/2010/main" val="0"/>
                        </a:ext>
                      </a:extLst>
                    </a:blip>
                    <a:stretch>
                      <a:fillRect/>
                    </a:stretch>
                  </pic:blipFill>
                  <pic:spPr>
                    <a:xfrm>
                      <a:off x="0" y="0"/>
                      <a:ext cx="4907492" cy="6858000"/>
                    </a:xfrm>
                    <a:prstGeom prst="rect">
                      <a:avLst/>
                    </a:prstGeom>
                  </pic:spPr>
                </pic:pic>
              </a:graphicData>
            </a:graphic>
          </wp:inline>
        </w:drawing>
      </w:r>
      <w:bookmarkEnd w:id="30"/>
    </w:p>
    <w:p w14:paraId="23CFE16D" w14:textId="77777777" w:rsidR="008967D5" w:rsidRDefault="008967D5" w:rsidP="00A83985">
      <w:pPr>
        <w:spacing w:after="0" w:line="240" w:lineRule="auto"/>
        <w:rPr>
          <w:rFonts w:ascii="Times New Roman" w:hAnsi="Times New Roman" w:cs="Times New Roman"/>
          <w:sz w:val="24"/>
          <w:szCs w:val="24"/>
        </w:rPr>
      </w:pPr>
    </w:p>
    <w:p w14:paraId="7907D5A8" w14:textId="77777777" w:rsidR="009522C8" w:rsidRDefault="00957E1A" w:rsidP="00A83985">
      <w:pPr>
        <w:spacing w:after="0" w:line="240" w:lineRule="auto"/>
        <w:rPr>
          <w:rFonts w:ascii="Times New Roman" w:hAnsi="Times New Roman" w:cs="Times New Roman"/>
          <w:sz w:val="24"/>
          <w:szCs w:val="24"/>
        </w:rPr>
      </w:pPr>
      <w:r w:rsidRPr="00D7738C">
        <w:rPr>
          <w:rFonts w:ascii="Times New Roman" w:hAnsi="Times New Roman" w:cs="Times New Roman"/>
          <w:sz w:val="24"/>
          <w:szCs w:val="24"/>
        </w:rPr>
        <w:t xml:space="preserve">Figure 1. </w:t>
      </w:r>
      <w:r>
        <w:rPr>
          <w:rFonts w:ascii="Times New Roman" w:hAnsi="Times New Roman" w:cs="Times New Roman"/>
          <w:sz w:val="24"/>
          <w:szCs w:val="24"/>
        </w:rPr>
        <w:t xml:space="preserve"> </w:t>
      </w:r>
      <w:r w:rsidR="0008701E">
        <w:rPr>
          <w:rFonts w:ascii="Times New Roman" w:hAnsi="Times New Roman" w:cs="Times New Roman"/>
          <w:sz w:val="24"/>
          <w:szCs w:val="24"/>
        </w:rPr>
        <w:t>East coast of Florida</w:t>
      </w:r>
      <w:r w:rsidRPr="00D7738C">
        <w:rPr>
          <w:rFonts w:ascii="Times New Roman" w:hAnsi="Times New Roman" w:cs="Times New Roman"/>
          <w:sz w:val="24"/>
          <w:szCs w:val="24"/>
        </w:rPr>
        <w:t xml:space="preserve"> showing the location of the ridge-swale systems of the study.  For each shoal, the ridge area is outlined in blue, the swale area in green, with the buffer zone between the ridge and swale areas.  Each shoal system was quartered for stratified random sampling.  The ‘+’ represents sampling locations within the ridge area; the ‘*’ represen</w:t>
      </w:r>
      <w:r>
        <w:rPr>
          <w:rFonts w:ascii="Times New Roman" w:hAnsi="Times New Roman" w:cs="Times New Roman"/>
          <w:sz w:val="24"/>
          <w:szCs w:val="24"/>
        </w:rPr>
        <w:t xml:space="preserve">ts those </w:t>
      </w:r>
      <w:r>
        <w:rPr>
          <w:rFonts w:ascii="Times New Roman" w:hAnsi="Times New Roman" w:cs="Times New Roman"/>
          <w:sz w:val="24"/>
          <w:szCs w:val="24"/>
        </w:rPr>
        <w:lastRenderedPageBreak/>
        <w:t>within the swale area.</w:t>
      </w:r>
      <w:bookmarkStart w:id="31" w:name="_Hlk484988292"/>
      <w:r w:rsidR="0014090B">
        <w:rPr>
          <w:rFonts w:ascii="Times New Roman" w:hAnsi="Times New Roman" w:cs="Times New Roman"/>
          <w:sz w:val="24"/>
          <w:szCs w:val="24"/>
        </w:rPr>
        <w:t xml:space="preserve">  The pink area represents the N. Shoal region, and is located within the S. Shoal region.</w:t>
      </w:r>
    </w:p>
    <w:p w14:paraId="3C9C7DAD" w14:textId="77777777" w:rsidR="003E3A82" w:rsidRPr="00887552" w:rsidRDefault="00E86303" w:rsidP="002E7B3F">
      <w:pPr>
        <w:spacing w:after="0" w:line="240" w:lineRule="auto"/>
        <w:jc w:val="center"/>
        <w:rPr>
          <w:rFonts w:ascii="Times New Roman" w:hAnsi="Times New Roman" w:cs="Times New Roman"/>
          <w:b/>
          <w:sz w:val="24"/>
          <w:szCs w:val="24"/>
        </w:rPr>
      </w:pPr>
      <w:r w:rsidRPr="00887552">
        <w:rPr>
          <w:rFonts w:ascii="Times New Roman" w:hAnsi="Times New Roman" w:cs="Times New Roman"/>
          <w:b/>
          <w:sz w:val="24"/>
          <w:szCs w:val="24"/>
        </w:rPr>
        <w:t>R</w:t>
      </w:r>
      <w:r w:rsidR="00AC6FAD" w:rsidRPr="00887552">
        <w:rPr>
          <w:rFonts w:ascii="Times New Roman" w:hAnsi="Times New Roman" w:cs="Times New Roman"/>
          <w:b/>
          <w:sz w:val="24"/>
          <w:szCs w:val="24"/>
        </w:rPr>
        <w:t>ESULTS</w:t>
      </w:r>
    </w:p>
    <w:p w14:paraId="5A8E2233" w14:textId="77777777" w:rsidR="002E7B3F" w:rsidRPr="0078208A" w:rsidRDefault="002E7B3F" w:rsidP="002E7B3F">
      <w:pPr>
        <w:spacing w:after="0" w:line="240" w:lineRule="auto"/>
        <w:jc w:val="center"/>
        <w:rPr>
          <w:rFonts w:ascii="Times New Roman" w:hAnsi="Times New Roman" w:cs="Times New Roman"/>
          <w:sz w:val="24"/>
          <w:szCs w:val="24"/>
        </w:rPr>
      </w:pPr>
    </w:p>
    <w:p w14:paraId="19C2DBE4" w14:textId="77777777" w:rsidR="00EC569E" w:rsidRPr="002E7B3F" w:rsidRDefault="00EC569E" w:rsidP="002E7B3F">
      <w:pPr>
        <w:spacing w:after="0" w:line="480" w:lineRule="auto"/>
        <w:jc w:val="center"/>
        <w:rPr>
          <w:rFonts w:ascii="Times New Roman" w:hAnsi="Times New Roman" w:cs="Times New Roman"/>
          <w:sz w:val="24"/>
          <w:szCs w:val="24"/>
        </w:rPr>
      </w:pPr>
      <w:bookmarkStart w:id="32" w:name="PhysicalChemicalData"/>
      <w:r w:rsidRPr="002E7B3F">
        <w:rPr>
          <w:rFonts w:ascii="Times New Roman" w:hAnsi="Times New Roman" w:cs="Times New Roman"/>
          <w:b/>
          <w:sz w:val="24"/>
          <w:szCs w:val="24"/>
        </w:rPr>
        <w:t>Physical-Chemical Data</w:t>
      </w:r>
    </w:p>
    <w:bookmarkEnd w:id="32"/>
    <w:p w14:paraId="637A79BD" w14:textId="1AF243B4" w:rsidR="003D038B" w:rsidRPr="00D7738C" w:rsidRDefault="00EC569E" w:rsidP="003E3A82">
      <w:pPr>
        <w:spacing w:after="0" w:line="480" w:lineRule="auto"/>
        <w:ind w:firstLine="720"/>
        <w:rPr>
          <w:rFonts w:ascii="Times New Roman" w:hAnsi="Times New Roman" w:cs="Times New Roman"/>
          <w:sz w:val="24"/>
          <w:szCs w:val="24"/>
        </w:rPr>
      </w:pPr>
      <w:r w:rsidRPr="00D7738C">
        <w:rPr>
          <w:rFonts w:ascii="Times New Roman" w:hAnsi="Times New Roman" w:cs="Times New Roman"/>
          <w:sz w:val="24"/>
          <w:szCs w:val="24"/>
        </w:rPr>
        <w:t>Mean surface water t</w:t>
      </w:r>
      <w:r w:rsidR="00C27CE6">
        <w:rPr>
          <w:rFonts w:ascii="Times New Roman" w:hAnsi="Times New Roman" w:cs="Times New Roman"/>
          <w:sz w:val="24"/>
          <w:szCs w:val="24"/>
        </w:rPr>
        <w:t xml:space="preserve">emperatures ranged from </w:t>
      </w:r>
      <w:r w:rsidR="00FF48F1">
        <w:rPr>
          <w:rFonts w:ascii="Times New Roman" w:hAnsi="Times New Roman" w:cs="Times New Roman"/>
          <w:sz w:val="24"/>
          <w:szCs w:val="24"/>
        </w:rPr>
        <w:t>near 20</w:t>
      </w:r>
      <w:r w:rsidR="00C27CE6">
        <w:rPr>
          <w:rFonts w:ascii="Times New Roman" w:hAnsi="Times New Roman" w:cs="Times New Roman"/>
          <w:sz w:val="24"/>
          <w:szCs w:val="24"/>
        </w:rPr>
        <w:t>°C</w:t>
      </w:r>
      <w:r w:rsidRPr="00D7738C">
        <w:rPr>
          <w:rFonts w:ascii="Times New Roman" w:hAnsi="Times New Roman" w:cs="Times New Roman"/>
          <w:sz w:val="24"/>
          <w:szCs w:val="24"/>
        </w:rPr>
        <w:t xml:space="preserve"> in t</w:t>
      </w:r>
      <w:r w:rsidR="00C27CE6">
        <w:rPr>
          <w:rFonts w:ascii="Times New Roman" w:hAnsi="Times New Roman" w:cs="Times New Roman"/>
          <w:sz w:val="24"/>
          <w:szCs w:val="24"/>
        </w:rPr>
        <w:t>he winter of 2013/14 to near 28°C</w:t>
      </w:r>
      <w:r w:rsidRPr="00D7738C">
        <w:rPr>
          <w:rFonts w:ascii="Times New Roman" w:hAnsi="Times New Roman" w:cs="Times New Roman"/>
          <w:sz w:val="24"/>
          <w:szCs w:val="24"/>
        </w:rPr>
        <w:t xml:space="preserve"> in the summ</w:t>
      </w:r>
      <w:r w:rsidR="00FC1021">
        <w:rPr>
          <w:rFonts w:ascii="Times New Roman" w:hAnsi="Times New Roman" w:cs="Times New Roman"/>
          <w:sz w:val="24"/>
          <w:szCs w:val="24"/>
        </w:rPr>
        <w:t xml:space="preserve">er of 2014 at both ridge </w:t>
      </w:r>
      <w:r w:rsidRPr="00D7738C">
        <w:rPr>
          <w:rFonts w:ascii="Times New Roman" w:hAnsi="Times New Roman" w:cs="Times New Roman"/>
          <w:sz w:val="24"/>
          <w:szCs w:val="24"/>
        </w:rPr>
        <w:t>and swale sites</w:t>
      </w:r>
      <w:r w:rsidR="00BC5991">
        <w:rPr>
          <w:rFonts w:ascii="Times New Roman" w:hAnsi="Times New Roman" w:cs="Times New Roman"/>
          <w:sz w:val="24"/>
          <w:szCs w:val="24"/>
        </w:rPr>
        <w:t>, as illustrated by results for the South Shoal region (Fig. 2)</w:t>
      </w:r>
      <w:r w:rsidRPr="00D7738C">
        <w:rPr>
          <w:rFonts w:ascii="Times New Roman" w:hAnsi="Times New Roman" w:cs="Times New Roman"/>
          <w:sz w:val="24"/>
          <w:szCs w:val="24"/>
        </w:rPr>
        <w:t xml:space="preserve">.  </w:t>
      </w:r>
      <w:r w:rsidR="00FF48F1">
        <w:rPr>
          <w:rFonts w:ascii="Times New Roman" w:hAnsi="Times New Roman" w:cs="Times New Roman"/>
          <w:sz w:val="24"/>
          <w:szCs w:val="24"/>
        </w:rPr>
        <w:t xml:space="preserve">All four regions had similar temporal patterns in water temperature. </w:t>
      </w:r>
      <w:r w:rsidR="00406FCE" w:rsidRPr="00D7738C">
        <w:rPr>
          <w:rFonts w:ascii="Times New Roman" w:hAnsi="Times New Roman" w:cs="Times New Roman"/>
          <w:sz w:val="24"/>
          <w:szCs w:val="24"/>
        </w:rPr>
        <w:t xml:space="preserve">Water temperatures were uncharacteristically low in the summer of 2015, possibly because of cooler upwelled water from deep waters of the Florida Straits (Valle-Levinson, </w:t>
      </w:r>
      <w:r w:rsidR="007F3D7A" w:rsidRPr="00D7738C">
        <w:rPr>
          <w:rFonts w:ascii="Times New Roman" w:hAnsi="Times New Roman" w:cs="Times New Roman"/>
          <w:sz w:val="24"/>
          <w:szCs w:val="24"/>
        </w:rPr>
        <w:t>Civil and Coastal Engineering Department</w:t>
      </w:r>
      <w:r w:rsidR="00AB452C" w:rsidRPr="00D7738C">
        <w:rPr>
          <w:rFonts w:ascii="Times New Roman" w:hAnsi="Times New Roman" w:cs="Times New Roman"/>
          <w:sz w:val="24"/>
          <w:szCs w:val="24"/>
        </w:rPr>
        <w:t xml:space="preserve">, University of Florida, </w:t>
      </w:r>
      <w:r w:rsidR="00406FCE" w:rsidRPr="00D7738C">
        <w:rPr>
          <w:rFonts w:ascii="Times New Roman" w:hAnsi="Times New Roman" w:cs="Times New Roman"/>
          <w:sz w:val="24"/>
          <w:szCs w:val="24"/>
        </w:rPr>
        <w:t xml:space="preserve">personal communication).  In </w:t>
      </w:r>
      <w:r w:rsidR="007C42DB" w:rsidRPr="00D7738C">
        <w:rPr>
          <w:rFonts w:ascii="Times New Roman" w:hAnsi="Times New Roman" w:cs="Times New Roman"/>
          <w:sz w:val="24"/>
          <w:szCs w:val="24"/>
        </w:rPr>
        <w:t xml:space="preserve">general, bottom water temperatures were </w:t>
      </w:r>
      <w:r w:rsidR="00FF48F1">
        <w:rPr>
          <w:rFonts w:ascii="Times New Roman" w:hAnsi="Times New Roman" w:cs="Times New Roman"/>
          <w:sz w:val="24"/>
          <w:szCs w:val="24"/>
        </w:rPr>
        <w:t>no more than 1-2°C</w:t>
      </w:r>
      <w:r w:rsidR="007C42DB" w:rsidRPr="00D7738C">
        <w:rPr>
          <w:rFonts w:ascii="Times New Roman" w:hAnsi="Times New Roman" w:cs="Times New Roman"/>
          <w:sz w:val="24"/>
          <w:szCs w:val="24"/>
        </w:rPr>
        <w:t xml:space="preserve"> lower than surface water temperatures</w:t>
      </w:r>
      <w:r w:rsidR="00FF48F1">
        <w:rPr>
          <w:rFonts w:ascii="Times New Roman" w:hAnsi="Times New Roman" w:cs="Times New Roman"/>
          <w:sz w:val="24"/>
          <w:szCs w:val="24"/>
        </w:rPr>
        <w:t>, reflecting the shallow depths and strong vertical mixing energy in the study area</w:t>
      </w:r>
      <w:r w:rsidR="00BC5991">
        <w:rPr>
          <w:rFonts w:ascii="Times New Roman" w:hAnsi="Times New Roman" w:cs="Times New Roman"/>
          <w:sz w:val="24"/>
          <w:szCs w:val="24"/>
        </w:rPr>
        <w:t xml:space="preserve"> (Fig. 2). </w:t>
      </w:r>
    </w:p>
    <w:p w14:paraId="6C9D458A" w14:textId="77777777" w:rsidR="00BC5991" w:rsidRPr="00FF0056" w:rsidRDefault="007C42DB" w:rsidP="00BC5991">
      <w:pPr>
        <w:spacing w:after="0" w:line="480" w:lineRule="auto"/>
        <w:ind w:firstLine="720"/>
        <w:rPr>
          <w:rFonts w:ascii="Times New Roman" w:eastAsia="Times New Roman" w:hAnsi="Times New Roman" w:cs="Times New Roman"/>
          <w:color w:val="FF0000"/>
          <w:sz w:val="24"/>
          <w:szCs w:val="24"/>
        </w:rPr>
      </w:pPr>
      <w:r w:rsidRPr="00FF0056">
        <w:rPr>
          <w:rFonts w:ascii="Times New Roman" w:hAnsi="Times New Roman" w:cs="Times New Roman"/>
          <w:color w:val="FF0000"/>
          <w:sz w:val="24"/>
          <w:szCs w:val="24"/>
        </w:rPr>
        <w:t xml:space="preserve">Mean total phosphorus concentrations </w:t>
      </w:r>
      <w:r w:rsidR="00BC5991" w:rsidRPr="00FF0056">
        <w:rPr>
          <w:rFonts w:ascii="Times New Roman" w:hAnsi="Times New Roman" w:cs="Times New Roman"/>
          <w:color w:val="FF0000"/>
          <w:sz w:val="24"/>
          <w:szCs w:val="24"/>
        </w:rPr>
        <w:t xml:space="preserve">in the four regions of the study </w:t>
      </w:r>
      <w:r w:rsidRPr="00FF0056">
        <w:rPr>
          <w:rFonts w:ascii="Times New Roman" w:hAnsi="Times New Roman" w:cs="Times New Roman"/>
          <w:color w:val="FF0000"/>
          <w:sz w:val="24"/>
          <w:szCs w:val="24"/>
        </w:rPr>
        <w:t xml:space="preserve">ranged from below 10 </w:t>
      </w:r>
      <w:r w:rsidRPr="00FF0056">
        <w:rPr>
          <w:rFonts w:ascii="Times New Roman" w:eastAsia="Times New Roman" w:hAnsi="Times New Roman" w:cs="Times New Roman"/>
          <w:color w:val="FF0000"/>
          <w:sz w:val="24"/>
          <w:szCs w:val="24"/>
        </w:rPr>
        <w:t>µg L</w:t>
      </w:r>
      <w:r w:rsidRPr="00FF0056">
        <w:rPr>
          <w:rFonts w:ascii="Times New Roman" w:eastAsia="Times New Roman" w:hAnsi="Times New Roman" w:cs="Times New Roman"/>
          <w:color w:val="FF0000"/>
          <w:sz w:val="24"/>
          <w:szCs w:val="24"/>
          <w:vertAlign w:val="superscript"/>
        </w:rPr>
        <w:t>-1</w:t>
      </w:r>
      <w:r w:rsidRPr="00FF0056">
        <w:rPr>
          <w:rFonts w:ascii="Times New Roman" w:eastAsia="Times New Roman" w:hAnsi="Times New Roman" w:cs="Times New Roman"/>
          <w:color w:val="FF0000"/>
          <w:sz w:val="24"/>
          <w:szCs w:val="24"/>
        </w:rPr>
        <w:t xml:space="preserve"> in the </w:t>
      </w:r>
      <w:r w:rsidR="00BC5991" w:rsidRPr="00FF0056">
        <w:rPr>
          <w:rFonts w:ascii="Times New Roman" w:eastAsia="Times New Roman" w:hAnsi="Times New Roman" w:cs="Times New Roman"/>
          <w:color w:val="FF0000"/>
          <w:sz w:val="24"/>
          <w:szCs w:val="24"/>
        </w:rPr>
        <w:t>first year of the study to up to</w:t>
      </w:r>
      <w:r w:rsidRPr="00FF0056">
        <w:rPr>
          <w:rFonts w:ascii="Times New Roman" w:eastAsia="Times New Roman" w:hAnsi="Times New Roman" w:cs="Times New Roman"/>
          <w:color w:val="FF0000"/>
          <w:sz w:val="24"/>
          <w:szCs w:val="24"/>
        </w:rPr>
        <w:t xml:space="preserve"> 50-70 µg L</w:t>
      </w:r>
      <w:r w:rsidRPr="00FF0056">
        <w:rPr>
          <w:rFonts w:ascii="Times New Roman" w:eastAsia="Times New Roman" w:hAnsi="Times New Roman" w:cs="Times New Roman"/>
          <w:color w:val="FF0000"/>
          <w:sz w:val="24"/>
          <w:szCs w:val="24"/>
          <w:vertAlign w:val="superscript"/>
        </w:rPr>
        <w:t>-1</w:t>
      </w:r>
      <w:r w:rsidRPr="00FF0056">
        <w:rPr>
          <w:rFonts w:ascii="Times New Roman" w:eastAsia="Times New Roman" w:hAnsi="Times New Roman" w:cs="Times New Roman"/>
          <w:color w:val="FF0000"/>
          <w:sz w:val="24"/>
          <w:szCs w:val="24"/>
        </w:rPr>
        <w:t xml:space="preserve"> in the </w:t>
      </w:r>
      <w:r w:rsidR="00BC5991" w:rsidRPr="00FF0056">
        <w:rPr>
          <w:rFonts w:ascii="Times New Roman" w:eastAsia="Times New Roman" w:hAnsi="Times New Roman" w:cs="Times New Roman"/>
          <w:color w:val="FF0000"/>
          <w:sz w:val="24"/>
          <w:szCs w:val="24"/>
        </w:rPr>
        <w:t>second year (</w:t>
      </w:r>
      <w:r w:rsidR="005546A6" w:rsidRPr="00FF0056">
        <w:rPr>
          <w:rFonts w:ascii="Times New Roman" w:eastAsia="Times New Roman" w:hAnsi="Times New Roman" w:cs="Times New Roman"/>
          <w:color w:val="FF0000"/>
          <w:sz w:val="24"/>
          <w:szCs w:val="24"/>
        </w:rPr>
        <w:t>Fig. 3)</w:t>
      </w:r>
      <w:r w:rsidRPr="00FF0056">
        <w:rPr>
          <w:rFonts w:ascii="Times New Roman" w:eastAsia="Times New Roman" w:hAnsi="Times New Roman" w:cs="Times New Roman"/>
          <w:color w:val="FF0000"/>
          <w:sz w:val="24"/>
          <w:szCs w:val="24"/>
        </w:rPr>
        <w:t xml:space="preserve">.  </w:t>
      </w:r>
      <w:r w:rsidR="00757C4B" w:rsidRPr="00FF0056">
        <w:rPr>
          <w:rFonts w:ascii="Times New Roman" w:eastAsia="Times New Roman" w:hAnsi="Times New Roman" w:cs="Times New Roman"/>
          <w:color w:val="FF0000"/>
          <w:sz w:val="24"/>
          <w:szCs w:val="24"/>
        </w:rPr>
        <w:t xml:space="preserve">Overall, mean total phosphorus concentrations were higher from the fall through the spring of </w:t>
      </w:r>
      <w:r w:rsidR="005953B6" w:rsidRPr="00FF0056">
        <w:rPr>
          <w:rFonts w:ascii="Times New Roman" w:eastAsia="Times New Roman" w:hAnsi="Times New Roman" w:cs="Times New Roman"/>
          <w:color w:val="FF0000"/>
          <w:sz w:val="24"/>
          <w:szCs w:val="24"/>
        </w:rPr>
        <w:t>the second year of the study</w:t>
      </w:r>
      <w:r w:rsidR="00757C4B" w:rsidRPr="00FF0056">
        <w:rPr>
          <w:rFonts w:ascii="Times New Roman" w:eastAsia="Times New Roman" w:hAnsi="Times New Roman" w:cs="Times New Roman"/>
          <w:color w:val="FF0000"/>
          <w:sz w:val="24"/>
          <w:szCs w:val="24"/>
        </w:rPr>
        <w:t xml:space="preserve"> than </w:t>
      </w:r>
      <w:r w:rsidR="005953B6" w:rsidRPr="00FF0056">
        <w:rPr>
          <w:rFonts w:ascii="Times New Roman" w:eastAsia="Times New Roman" w:hAnsi="Times New Roman" w:cs="Times New Roman"/>
          <w:color w:val="FF0000"/>
          <w:sz w:val="24"/>
          <w:szCs w:val="24"/>
        </w:rPr>
        <w:t xml:space="preserve">they were </w:t>
      </w:r>
      <w:r w:rsidR="00757C4B" w:rsidRPr="00FF0056">
        <w:rPr>
          <w:rFonts w:ascii="Times New Roman" w:eastAsia="Times New Roman" w:hAnsi="Times New Roman" w:cs="Times New Roman"/>
          <w:color w:val="FF0000"/>
          <w:sz w:val="24"/>
          <w:szCs w:val="24"/>
        </w:rPr>
        <w:t xml:space="preserve">during the same </w:t>
      </w:r>
      <w:r w:rsidR="005953B6" w:rsidRPr="00FF0056">
        <w:rPr>
          <w:rFonts w:ascii="Times New Roman" w:eastAsia="Times New Roman" w:hAnsi="Times New Roman" w:cs="Times New Roman"/>
          <w:color w:val="FF0000"/>
          <w:sz w:val="24"/>
          <w:szCs w:val="24"/>
        </w:rPr>
        <w:t>months in the first year</w:t>
      </w:r>
      <w:r w:rsidR="00757C4B" w:rsidRPr="00FF0056">
        <w:rPr>
          <w:rFonts w:ascii="Times New Roman" w:eastAsia="Times New Roman" w:hAnsi="Times New Roman" w:cs="Times New Roman"/>
          <w:color w:val="FF0000"/>
          <w:sz w:val="24"/>
          <w:szCs w:val="24"/>
        </w:rPr>
        <w:t xml:space="preserve">. </w:t>
      </w:r>
      <w:r w:rsidR="00BC5991" w:rsidRPr="00FF0056">
        <w:rPr>
          <w:rFonts w:ascii="Times New Roman" w:eastAsia="Times New Roman" w:hAnsi="Times New Roman" w:cs="Times New Roman"/>
          <w:color w:val="FF0000"/>
          <w:sz w:val="24"/>
          <w:szCs w:val="24"/>
        </w:rPr>
        <w:t>There were differences between mean values at ridge and swale sites, but there was no consistent pattern.</w:t>
      </w:r>
    </w:p>
    <w:p w14:paraId="68819EF7" w14:textId="4D40AEE9" w:rsidR="005E6F26" w:rsidRPr="00FF0056" w:rsidRDefault="00757C4B" w:rsidP="005E6F26">
      <w:pPr>
        <w:spacing w:after="0" w:line="480" w:lineRule="auto"/>
        <w:ind w:firstLine="720"/>
        <w:rPr>
          <w:rFonts w:ascii="Times New Roman" w:eastAsia="Times New Roman" w:hAnsi="Times New Roman" w:cs="Times New Roman"/>
          <w:color w:val="FF0000"/>
          <w:sz w:val="24"/>
          <w:szCs w:val="24"/>
        </w:rPr>
      </w:pPr>
      <w:r w:rsidRPr="00FF0056">
        <w:rPr>
          <w:rFonts w:ascii="Times New Roman" w:eastAsia="Times New Roman" w:hAnsi="Times New Roman" w:cs="Times New Roman"/>
          <w:color w:val="FF0000"/>
          <w:sz w:val="24"/>
          <w:szCs w:val="24"/>
        </w:rPr>
        <w:t>Mean total nitrogen concentrations ranged from less than 100 µg L</w:t>
      </w:r>
      <w:r w:rsidRPr="00FF0056">
        <w:rPr>
          <w:rFonts w:ascii="Times New Roman" w:eastAsia="Times New Roman" w:hAnsi="Times New Roman" w:cs="Times New Roman"/>
          <w:color w:val="FF0000"/>
          <w:sz w:val="24"/>
          <w:szCs w:val="24"/>
          <w:vertAlign w:val="superscript"/>
        </w:rPr>
        <w:t>-1</w:t>
      </w:r>
      <w:r w:rsidRPr="00FF0056">
        <w:rPr>
          <w:rFonts w:ascii="Times New Roman" w:eastAsia="Times New Roman" w:hAnsi="Times New Roman" w:cs="Times New Roman"/>
          <w:color w:val="FF0000"/>
          <w:sz w:val="24"/>
          <w:szCs w:val="24"/>
        </w:rPr>
        <w:t xml:space="preserve"> in the summer of 2014 to greater than 300 µg L</w:t>
      </w:r>
      <w:r w:rsidRPr="00FF0056">
        <w:rPr>
          <w:rFonts w:ascii="Times New Roman" w:eastAsia="Times New Roman" w:hAnsi="Times New Roman" w:cs="Times New Roman"/>
          <w:color w:val="FF0000"/>
          <w:sz w:val="24"/>
          <w:szCs w:val="24"/>
          <w:vertAlign w:val="superscript"/>
        </w:rPr>
        <w:t>-1</w:t>
      </w:r>
      <w:r w:rsidRPr="00FF0056">
        <w:rPr>
          <w:rFonts w:ascii="Times New Roman" w:eastAsia="Times New Roman" w:hAnsi="Times New Roman" w:cs="Times New Roman"/>
          <w:color w:val="FF0000"/>
          <w:sz w:val="24"/>
          <w:szCs w:val="24"/>
        </w:rPr>
        <w:t xml:space="preserve"> in the fall of 2013</w:t>
      </w:r>
      <w:r w:rsidR="005546A6" w:rsidRPr="00FF0056">
        <w:rPr>
          <w:rFonts w:ascii="Times New Roman" w:eastAsia="Times New Roman" w:hAnsi="Times New Roman" w:cs="Times New Roman"/>
          <w:color w:val="FF0000"/>
          <w:sz w:val="24"/>
          <w:szCs w:val="24"/>
        </w:rPr>
        <w:t xml:space="preserve"> (Fig. 4)</w:t>
      </w:r>
      <w:r w:rsidRPr="00FF0056">
        <w:rPr>
          <w:rFonts w:ascii="Times New Roman" w:eastAsia="Times New Roman" w:hAnsi="Times New Roman" w:cs="Times New Roman"/>
          <w:color w:val="FF0000"/>
          <w:sz w:val="24"/>
          <w:szCs w:val="24"/>
        </w:rPr>
        <w:t xml:space="preserve">.  Most </w:t>
      </w:r>
      <w:r w:rsidR="005953B6" w:rsidRPr="00FF0056">
        <w:rPr>
          <w:rFonts w:ascii="Times New Roman" w:eastAsia="Times New Roman" w:hAnsi="Times New Roman" w:cs="Times New Roman"/>
          <w:color w:val="FF0000"/>
          <w:sz w:val="24"/>
          <w:szCs w:val="24"/>
        </w:rPr>
        <w:t xml:space="preserve">seasonal </w:t>
      </w:r>
      <w:r w:rsidRPr="00FF0056">
        <w:rPr>
          <w:rFonts w:ascii="Times New Roman" w:eastAsia="Times New Roman" w:hAnsi="Times New Roman" w:cs="Times New Roman"/>
          <w:color w:val="FF0000"/>
          <w:sz w:val="24"/>
          <w:szCs w:val="24"/>
        </w:rPr>
        <w:t xml:space="preserve">mean </w:t>
      </w:r>
      <w:r w:rsidR="005953B6" w:rsidRPr="00FF0056">
        <w:rPr>
          <w:rFonts w:ascii="Times New Roman" w:eastAsia="Times New Roman" w:hAnsi="Times New Roman" w:cs="Times New Roman"/>
          <w:color w:val="FF0000"/>
          <w:sz w:val="24"/>
          <w:szCs w:val="24"/>
        </w:rPr>
        <w:t xml:space="preserve">nitrogen </w:t>
      </w:r>
      <w:r w:rsidRPr="00FF0056">
        <w:rPr>
          <w:rFonts w:ascii="Times New Roman" w:eastAsia="Times New Roman" w:hAnsi="Times New Roman" w:cs="Times New Roman"/>
          <w:color w:val="FF0000"/>
          <w:sz w:val="24"/>
          <w:szCs w:val="24"/>
        </w:rPr>
        <w:t>values were between 100 to 200 µg L</w:t>
      </w:r>
      <w:r w:rsidRPr="00FF0056">
        <w:rPr>
          <w:rFonts w:ascii="Times New Roman" w:eastAsia="Times New Roman" w:hAnsi="Times New Roman" w:cs="Times New Roman"/>
          <w:color w:val="FF0000"/>
          <w:sz w:val="24"/>
          <w:szCs w:val="24"/>
          <w:vertAlign w:val="superscript"/>
        </w:rPr>
        <w:t>-1</w:t>
      </w:r>
      <w:r w:rsidRPr="00FF0056">
        <w:rPr>
          <w:rFonts w:ascii="Times New Roman" w:eastAsia="Times New Roman" w:hAnsi="Times New Roman" w:cs="Times New Roman"/>
          <w:color w:val="FF0000"/>
          <w:sz w:val="24"/>
          <w:szCs w:val="24"/>
        </w:rPr>
        <w:t>.</w:t>
      </w:r>
    </w:p>
    <w:p w14:paraId="45830A4B" w14:textId="77777777" w:rsidR="007E0466" w:rsidRDefault="007E0466" w:rsidP="005E6F26">
      <w:pPr>
        <w:spacing w:after="0" w:line="480" w:lineRule="auto"/>
        <w:ind w:firstLine="720"/>
        <w:rPr>
          <w:rFonts w:ascii="Times New Roman" w:hAnsi="Times New Roman" w:cs="Times New Roman"/>
          <w:sz w:val="24"/>
          <w:szCs w:val="24"/>
        </w:rPr>
      </w:pPr>
    </w:p>
    <w:p w14:paraId="4FBC4FDB" w14:textId="0CCF558A" w:rsidR="00635625" w:rsidRPr="002E7B3F" w:rsidRDefault="000E2B5F" w:rsidP="00A83985">
      <w:pPr>
        <w:spacing w:after="0" w:line="480" w:lineRule="auto"/>
        <w:jc w:val="center"/>
        <w:rPr>
          <w:rFonts w:ascii="Times New Roman" w:hAnsi="Times New Roman" w:cs="Times New Roman"/>
          <w:sz w:val="24"/>
          <w:szCs w:val="24"/>
        </w:rPr>
      </w:pPr>
      <w:bookmarkStart w:id="33" w:name="PhytoSpatialVariability"/>
      <w:r w:rsidRPr="002E7B3F">
        <w:rPr>
          <w:rFonts w:ascii="Times New Roman" w:hAnsi="Times New Roman" w:cs="Times New Roman"/>
          <w:b/>
          <w:sz w:val="24"/>
          <w:szCs w:val="24"/>
        </w:rPr>
        <w:t>Variability</w:t>
      </w:r>
      <w:r w:rsidR="00BC5991">
        <w:rPr>
          <w:rFonts w:ascii="Times New Roman" w:hAnsi="Times New Roman" w:cs="Times New Roman"/>
          <w:b/>
          <w:sz w:val="24"/>
          <w:szCs w:val="24"/>
        </w:rPr>
        <w:t xml:space="preserve"> of Phytoplankton</w:t>
      </w:r>
      <w:r w:rsidR="00C34220">
        <w:rPr>
          <w:rFonts w:ascii="Times New Roman" w:hAnsi="Times New Roman" w:cs="Times New Roman"/>
          <w:b/>
          <w:sz w:val="24"/>
          <w:szCs w:val="24"/>
        </w:rPr>
        <w:t xml:space="preserve"> Biomass and Composition</w:t>
      </w:r>
    </w:p>
    <w:bookmarkEnd w:id="33"/>
    <w:p w14:paraId="57381282" w14:textId="370DA9FB" w:rsidR="00D52004" w:rsidRDefault="00D52004" w:rsidP="007926C2">
      <w:pPr>
        <w:spacing w:after="0" w:line="480" w:lineRule="auto"/>
        <w:rPr>
          <w:rFonts w:ascii="Times New Roman" w:eastAsia="Times New Roman" w:hAnsi="Times New Roman" w:cs="Times New Roman"/>
          <w:sz w:val="24"/>
          <w:szCs w:val="24"/>
        </w:rPr>
      </w:pPr>
      <w:r>
        <w:rPr>
          <w:rFonts w:ascii="Times New Roman" w:hAnsi="Times New Roman" w:cs="Times New Roman"/>
          <w:sz w:val="24"/>
          <w:szCs w:val="24"/>
        </w:rPr>
        <w:tab/>
        <w:t xml:space="preserve">Mean total surface water phytoplankton biomass ranged from less than 50 </w:t>
      </w:r>
      <w:r w:rsidRPr="00D7738C">
        <w:rPr>
          <w:rFonts w:ascii="Times New Roman" w:eastAsia="Times New Roman" w:hAnsi="Times New Roman" w:cs="Times New Roman"/>
          <w:sz w:val="24"/>
          <w:szCs w:val="24"/>
        </w:rPr>
        <w:t>µg</w:t>
      </w:r>
      <w:r>
        <w:rPr>
          <w:rFonts w:ascii="Times New Roman" w:eastAsia="Times New Roman" w:hAnsi="Times New Roman" w:cs="Times New Roman"/>
          <w:sz w:val="24"/>
          <w:szCs w:val="24"/>
        </w:rPr>
        <w:t xml:space="preserve"> carbon</w:t>
      </w:r>
      <w:r w:rsidRPr="00D7738C">
        <w:rPr>
          <w:rFonts w:ascii="Times New Roman" w:eastAsia="Times New Roman" w:hAnsi="Times New Roman" w:cs="Times New Roman"/>
          <w:sz w:val="24"/>
          <w:szCs w:val="24"/>
        </w:rPr>
        <w:t xml:space="preserve"> L</w:t>
      </w:r>
      <w:r w:rsidRPr="00D7738C">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Pr>
          <w:rFonts w:ascii="Times New Roman" w:hAnsi="Times New Roman" w:cs="Times New Roman"/>
          <w:sz w:val="24"/>
          <w:szCs w:val="24"/>
        </w:rPr>
        <w:t>to</w:t>
      </w:r>
      <w:del w:id="34" w:author="Stelling,Benjamin D" w:date="2018-10-11T09:58:00Z">
        <w:r w:rsidDel="00D843E9">
          <w:rPr>
            <w:rFonts w:ascii="Times New Roman" w:hAnsi="Times New Roman" w:cs="Times New Roman"/>
            <w:sz w:val="24"/>
            <w:szCs w:val="24"/>
          </w:rPr>
          <w:delText>o</w:delText>
        </w:r>
      </w:del>
      <w:r>
        <w:rPr>
          <w:rFonts w:ascii="Times New Roman" w:hAnsi="Times New Roman" w:cs="Times New Roman"/>
          <w:sz w:val="24"/>
          <w:szCs w:val="24"/>
        </w:rPr>
        <w:t xml:space="preserve"> a maximum of 550 </w:t>
      </w:r>
      <w:r w:rsidRPr="00D7738C">
        <w:rPr>
          <w:rFonts w:ascii="Times New Roman" w:eastAsia="Times New Roman" w:hAnsi="Times New Roman" w:cs="Times New Roman"/>
          <w:sz w:val="24"/>
          <w:szCs w:val="24"/>
        </w:rPr>
        <w:t>µg</w:t>
      </w:r>
      <w:r>
        <w:rPr>
          <w:rFonts w:ascii="Times New Roman" w:eastAsia="Times New Roman" w:hAnsi="Times New Roman" w:cs="Times New Roman"/>
          <w:sz w:val="24"/>
          <w:szCs w:val="24"/>
        </w:rPr>
        <w:t xml:space="preserve"> carbon</w:t>
      </w:r>
      <w:r w:rsidRPr="00D7738C">
        <w:rPr>
          <w:rFonts w:ascii="Times New Roman" w:eastAsia="Times New Roman" w:hAnsi="Times New Roman" w:cs="Times New Roman"/>
          <w:sz w:val="24"/>
          <w:szCs w:val="24"/>
        </w:rPr>
        <w:t xml:space="preserve"> L</w:t>
      </w:r>
      <w:r w:rsidRPr="00D7738C">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in the North Shoal region during the Fall 2013 sampling </w:t>
      </w:r>
      <w:r>
        <w:rPr>
          <w:rFonts w:ascii="Times New Roman" w:eastAsia="Times New Roman" w:hAnsi="Times New Roman" w:cs="Times New Roman"/>
          <w:sz w:val="24"/>
          <w:szCs w:val="24"/>
        </w:rPr>
        <w:lastRenderedPageBreak/>
        <w:t>event (Fig.</w:t>
      </w:r>
      <w:r w:rsidR="0030697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 In </w:t>
      </w:r>
      <w:r w:rsidR="00EA10EC">
        <w:rPr>
          <w:rFonts w:ascii="Times New Roman" w:eastAsia="Times New Roman" w:hAnsi="Times New Roman" w:cs="Times New Roman"/>
          <w:sz w:val="24"/>
          <w:szCs w:val="24"/>
        </w:rPr>
        <w:t>Y</w:t>
      </w:r>
      <w:r>
        <w:rPr>
          <w:rFonts w:ascii="Times New Roman" w:eastAsia="Times New Roman" w:hAnsi="Times New Roman" w:cs="Times New Roman"/>
          <w:sz w:val="24"/>
          <w:szCs w:val="24"/>
        </w:rPr>
        <w:t>ear 1 of the study, the highest mean biomass was observed in the Fall sampling of 2013</w:t>
      </w:r>
      <w:r w:rsidR="0030697A">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w:t>
      </w:r>
      <w:r w:rsidR="0030697A">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ll four groupings of phytoplankton (i.e. cyanobacteria, diatoms, dinoflagellates and “other” taxa) were significantly </w:t>
      </w:r>
      <w:r w:rsidR="00EA10EC">
        <w:rPr>
          <w:rFonts w:ascii="Times New Roman" w:eastAsia="Times New Roman" w:hAnsi="Times New Roman" w:cs="Times New Roman"/>
          <w:sz w:val="24"/>
          <w:szCs w:val="24"/>
        </w:rPr>
        <w:t>represented in one o</w:t>
      </w:r>
      <w:r w:rsidR="0030697A">
        <w:rPr>
          <w:rFonts w:ascii="Times New Roman" w:eastAsia="Times New Roman" w:hAnsi="Times New Roman" w:cs="Times New Roman"/>
          <w:sz w:val="24"/>
          <w:szCs w:val="24"/>
        </w:rPr>
        <w:t>r</w:t>
      </w:r>
      <w:r w:rsidR="00EA10EC">
        <w:rPr>
          <w:rFonts w:ascii="Times New Roman" w:eastAsia="Times New Roman" w:hAnsi="Times New Roman" w:cs="Times New Roman"/>
          <w:sz w:val="24"/>
          <w:szCs w:val="24"/>
        </w:rPr>
        <w:t xml:space="preserve"> more of the four sampling events. In Year 2, mean biomass levels were highest in the summer sampling event in three of four regions, and cyanobacteria took on a more important role among the four groups in most of the events, compared to Year 1. </w:t>
      </w:r>
      <w:r>
        <w:rPr>
          <w:rFonts w:ascii="Times New Roman" w:eastAsia="Times New Roman" w:hAnsi="Times New Roman" w:cs="Times New Roman"/>
          <w:sz w:val="24"/>
          <w:szCs w:val="24"/>
        </w:rPr>
        <w:t xml:space="preserve"> </w:t>
      </w:r>
    </w:p>
    <w:p w14:paraId="3F820D49" w14:textId="0D362D7E" w:rsidR="00E265D2" w:rsidRPr="00D52004" w:rsidRDefault="00E265D2" w:rsidP="007926C2">
      <w:pPr>
        <w:spacing w:after="0" w:line="480" w:lineRule="auto"/>
        <w:rPr>
          <w:rFonts w:ascii="Times New Roman" w:hAnsi="Times New Roman" w:cs="Times New Roman"/>
          <w:sz w:val="24"/>
          <w:szCs w:val="24"/>
        </w:rPr>
      </w:pPr>
      <w:r>
        <w:rPr>
          <w:rFonts w:ascii="Times New Roman" w:hAnsi="Times New Roman" w:cs="Times New Roman"/>
          <w:sz w:val="24"/>
          <w:szCs w:val="24"/>
        </w:rPr>
        <w:tab/>
        <w:t>Mean total bottom water phytoplankton biomass ranged from les</w:t>
      </w:r>
      <w:ins w:id="35" w:author="Stelling,Benjamin D" w:date="2018-10-11T10:00:00Z">
        <w:r w:rsidR="00F848A5">
          <w:rPr>
            <w:rFonts w:ascii="Times New Roman" w:hAnsi="Times New Roman" w:cs="Times New Roman"/>
            <w:sz w:val="24"/>
            <w:szCs w:val="24"/>
          </w:rPr>
          <w:t>s</w:t>
        </w:r>
      </w:ins>
      <w:r>
        <w:rPr>
          <w:rFonts w:ascii="Times New Roman" w:hAnsi="Times New Roman" w:cs="Times New Roman"/>
          <w:sz w:val="24"/>
          <w:szCs w:val="24"/>
        </w:rPr>
        <w:t xml:space="preserve"> </w:t>
      </w:r>
      <w:del w:id="36" w:author="Stelling,Benjamin D" w:date="2018-10-11T10:00:00Z">
        <w:r w:rsidDel="00F848A5">
          <w:rPr>
            <w:rFonts w:ascii="Times New Roman" w:hAnsi="Times New Roman" w:cs="Times New Roman"/>
            <w:sz w:val="24"/>
            <w:szCs w:val="24"/>
          </w:rPr>
          <w:delText>then</w:delText>
        </w:r>
      </w:del>
      <w:ins w:id="37" w:author="Stelling,Benjamin D" w:date="2018-10-11T10:00:00Z">
        <w:r w:rsidR="00F848A5">
          <w:rPr>
            <w:rFonts w:ascii="Times New Roman" w:hAnsi="Times New Roman" w:cs="Times New Roman"/>
            <w:sz w:val="24"/>
            <w:szCs w:val="24"/>
          </w:rPr>
          <w:t>than</w:t>
        </w:r>
      </w:ins>
      <w:r>
        <w:rPr>
          <w:rFonts w:ascii="Times New Roman" w:hAnsi="Times New Roman" w:cs="Times New Roman"/>
          <w:sz w:val="24"/>
          <w:szCs w:val="24"/>
        </w:rPr>
        <w:t xml:space="preserve"> 50 </w:t>
      </w:r>
      <w:r w:rsidRPr="00D7738C">
        <w:rPr>
          <w:rFonts w:ascii="Times New Roman" w:eastAsia="Times New Roman" w:hAnsi="Times New Roman" w:cs="Times New Roman"/>
          <w:sz w:val="24"/>
          <w:szCs w:val="24"/>
        </w:rPr>
        <w:t>µg</w:t>
      </w:r>
      <w:r>
        <w:rPr>
          <w:rFonts w:ascii="Times New Roman" w:eastAsia="Times New Roman" w:hAnsi="Times New Roman" w:cs="Times New Roman"/>
          <w:sz w:val="24"/>
          <w:szCs w:val="24"/>
        </w:rPr>
        <w:t xml:space="preserve"> carbon</w:t>
      </w:r>
      <w:r w:rsidRPr="00D7738C">
        <w:rPr>
          <w:rFonts w:ascii="Times New Roman" w:eastAsia="Times New Roman" w:hAnsi="Times New Roman" w:cs="Times New Roman"/>
          <w:sz w:val="24"/>
          <w:szCs w:val="24"/>
        </w:rPr>
        <w:t xml:space="preserve"> L</w:t>
      </w:r>
      <w:r w:rsidRPr="00D7738C">
        <w:rPr>
          <w:rFonts w:ascii="Times New Roman" w:eastAsia="Times New Roman" w:hAnsi="Times New Roman" w:cs="Times New Roman"/>
          <w:sz w:val="24"/>
          <w:szCs w:val="24"/>
          <w:vertAlign w:val="superscript"/>
        </w:rPr>
        <w:t>-1</w:t>
      </w:r>
    </w:p>
    <w:p w14:paraId="2A8FC6D3" w14:textId="727C01CD" w:rsidR="00D31A6E" w:rsidRDefault="00F848A5" w:rsidP="007926C2">
      <w:pPr>
        <w:spacing w:after="0" w:line="480" w:lineRule="auto"/>
        <w:rPr>
          <w:rFonts w:ascii="Times New Roman" w:hAnsi="Times New Roman" w:cs="Times New Roman"/>
          <w:sz w:val="24"/>
          <w:szCs w:val="24"/>
        </w:rPr>
      </w:pPr>
      <w:ins w:id="38" w:author="Stelling,Benjamin D" w:date="2018-10-11T10:01:00Z">
        <w:r>
          <w:rPr>
            <w:rFonts w:ascii="Times New Roman" w:hAnsi="Times New Roman" w:cs="Times New Roman"/>
            <w:sz w:val="24"/>
            <w:szCs w:val="24"/>
          </w:rPr>
          <w:t>t</w:t>
        </w:r>
      </w:ins>
      <w:del w:id="39" w:author="Stelling,Benjamin D" w:date="2018-10-11T10:01:00Z">
        <w:r w:rsidR="00E265D2" w:rsidDel="00F848A5">
          <w:rPr>
            <w:rFonts w:ascii="Times New Roman" w:hAnsi="Times New Roman" w:cs="Times New Roman"/>
            <w:sz w:val="24"/>
            <w:szCs w:val="24"/>
          </w:rPr>
          <w:delText>T</w:delText>
        </w:r>
      </w:del>
      <w:r w:rsidR="00E265D2">
        <w:rPr>
          <w:rFonts w:ascii="Times New Roman" w:hAnsi="Times New Roman" w:cs="Times New Roman"/>
          <w:sz w:val="24"/>
          <w:szCs w:val="24"/>
        </w:rPr>
        <w:t xml:space="preserve">o a maximum of 300 </w:t>
      </w:r>
      <w:r w:rsidR="00E265D2" w:rsidRPr="00D7738C">
        <w:rPr>
          <w:rFonts w:ascii="Times New Roman" w:eastAsia="Times New Roman" w:hAnsi="Times New Roman" w:cs="Times New Roman"/>
          <w:sz w:val="24"/>
          <w:szCs w:val="24"/>
        </w:rPr>
        <w:t>µg</w:t>
      </w:r>
      <w:r w:rsidR="00E265D2">
        <w:rPr>
          <w:rFonts w:ascii="Times New Roman" w:eastAsia="Times New Roman" w:hAnsi="Times New Roman" w:cs="Times New Roman"/>
          <w:sz w:val="24"/>
          <w:szCs w:val="24"/>
        </w:rPr>
        <w:t xml:space="preserve"> carbon</w:t>
      </w:r>
      <w:r w:rsidR="00E265D2" w:rsidRPr="00D7738C">
        <w:rPr>
          <w:rFonts w:ascii="Times New Roman" w:eastAsia="Times New Roman" w:hAnsi="Times New Roman" w:cs="Times New Roman"/>
          <w:sz w:val="24"/>
          <w:szCs w:val="24"/>
        </w:rPr>
        <w:t xml:space="preserve"> L</w:t>
      </w:r>
      <w:r w:rsidR="00E265D2" w:rsidRPr="00D7738C">
        <w:rPr>
          <w:rFonts w:ascii="Times New Roman" w:eastAsia="Times New Roman" w:hAnsi="Times New Roman" w:cs="Times New Roman"/>
          <w:sz w:val="24"/>
          <w:szCs w:val="24"/>
          <w:vertAlign w:val="superscript"/>
        </w:rPr>
        <w:t>-1</w:t>
      </w:r>
      <w:r w:rsidR="00E265D2">
        <w:rPr>
          <w:rFonts w:ascii="Times New Roman" w:hAnsi="Times New Roman" w:cs="Times New Roman"/>
          <w:sz w:val="24"/>
          <w:szCs w:val="24"/>
        </w:rPr>
        <w:t xml:space="preserve"> in the South Shoal region during the Fall 2013 sampling event (Fig. 3). In contrast with surface water samples, diatoms were more consistently significant contributors to total phytoplankton biomass</w:t>
      </w:r>
      <w:r w:rsidR="00FF0056">
        <w:rPr>
          <w:rFonts w:ascii="Times New Roman" w:hAnsi="Times New Roman" w:cs="Times New Roman"/>
          <w:sz w:val="24"/>
          <w:szCs w:val="24"/>
        </w:rPr>
        <w:t xml:space="preserve"> in the bottom samples (Fig. 3, Table 1)</w:t>
      </w:r>
      <w:r w:rsidR="00E265D2">
        <w:rPr>
          <w:rFonts w:ascii="Times New Roman" w:hAnsi="Times New Roman" w:cs="Times New Roman"/>
          <w:sz w:val="24"/>
          <w:szCs w:val="24"/>
        </w:rPr>
        <w:t xml:space="preserve">. </w:t>
      </w:r>
      <w:r w:rsidR="00FF0056">
        <w:rPr>
          <w:rFonts w:ascii="Times New Roman" w:hAnsi="Times New Roman" w:cs="Times New Roman"/>
          <w:sz w:val="24"/>
          <w:szCs w:val="24"/>
        </w:rPr>
        <w:t xml:space="preserve">Conversely, mean dinoflagellate biomass levels tended to be lower in bottom water samples, although the overall difference was not statistically significant (Table 1). </w:t>
      </w:r>
      <w:r w:rsidR="00E265D2">
        <w:rPr>
          <w:rFonts w:ascii="Times New Roman" w:hAnsi="Times New Roman" w:cs="Times New Roman"/>
          <w:sz w:val="24"/>
          <w:szCs w:val="24"/>
        </w:rPr>
        <w:t xml:space="preserve">Similar to surface water samples, bottom water samples showed significant representation of all four groupings of phytoplankton in Year 1, while in Year 2 </w:t>
      </w:r>
      <w:r w:rsidR="00FF0056">
        <w:rPr>
          <w:rFonts w:ascii="Times New Roman" w:hAnsi="Times New Roman" w:cs="Times New Roman"/>
          <w:sz w:val="24"/>
          <w:szCs w:val="24"/>
        </w:rPr>
        <w:t>t</w:t>
      </w:r>
      <w:r w:rsidR="00E265D2">
        <w:rPr>
          <w:rFonts w:ascii="Times New Roman" w:hAnsi="Times New Roman" w:cs="Times New Roman"/>
          <w:sz w:val="24"/>
          <w:szCs w:val="24"/>
        </w:rPr>
        <w:t>he relative importance of cyanobacteria increased</w:t>
      </w:r>
      <w:r w:rsidR="00FF0056">
        <w:rPr>
          <w:rFonts w:ascii="Times New Roman" w:hAnsi="Times New Roman" w:cs="Times New Roman"/>
          <w:sz w:val="24"/>
          <w:szCs w:val="24"/>
        </w:rPr>
        <w:t xml:space="preserve"> (Fig. 3)</w:t>
      </w:r>
      <w:r w:rsidR="00E265D2">
        <w:rPr>
          <w:rFonts w:ascii="Times New Roman" w:hAnsi="Times New Roman" w:cs="Times New Roman"/>
          <w:sz w:val="24"/>
          <w:szCs w:val="24"/>
        </w:rPr>
        <w:t>.</w:t>
      </w:r>
    </w:p>
    <w:p w14:paraId="09113A12" w14:textId="2C0D4AAC" w:rsidR="00C34220" w:rsidRDefault="00D31A6E" w:rsidP="00C34220">
      <w:pPr>
        <w:spacing w:after="0" w:line="480" w:lineRule="auto"/>
        <w:rPr>
          <w:rFonts w:ascii="Times New Roman" w:hAnsi="Times New Roman" w:cs="Times New Roman"/>
          <w:sz w:val="24"/>
          <w:szCs w:val="24"/>
        </w:rPr>
      </w:pPr>
      <w:r>
        <w:rPr>
          <w:rFonts w:ascii="Times New Roman" w:hAnsi="Times New Roman" w:cs="Times New Roman"/>
          <w:sz w:val="24"/>
          <w:szCs w:val="24"/>
        </w:rPr>
        <w:tab/>
        <w:t>For the two year study period, mean total phytoplankton biomass was higher in bottom than surface water samples in all four regions, but there were no significant differences between regions</w:t>
      </w:r>
      <w:r w:rsidR="0030697A">
        <w:rPr>
          <w:rFonts w:ascii="Times New Roman" w:hAnsi="Times New Roman" w:cs="Times New Roman"/>
          <w:sz w:val="24"/>
          <w:szCs w:val="24"/>
        </w:rPr>
        <w:t xml:space="preserve"> within each depth category</w:t>
      </w:r>
      <w:r>
        <w:rPr>
          <w:rFonts w:ascii="Times New Roman" w:hAnsi="Times New Roman" w:cs="Times New Roman"/>
          <w:sz w:val="24"/>
          <w:szCs w:val="24"/>
        </w:rPr>
        <w:t xml:space="preserve"> (Table </w:t>
      </w:r>
      <w:r w:rsidR="00FF0056">
        <w:rPr>
          <w:rFonts w:ascii="Times New Roman" w:hAnsi="Times New Roman" w:cs="Times New Roman"/>
          <w:sz w:val="24"/>
          <w:szCs w:val="24"/>
        </w:rPr>
        <w:t>2</w:t>
      </w:r>
      <w:r>
        <w:rPr>
          <w:rFonts w:ascii="Times New Roman" w:hAnsi="Times New Roman" w:cs="Times New Roman"/>
          <w:sz w:val="24"/>
          <w:szCs w:val="24"/>
        </w:rPr>
        <w:t xml:space="preserve">). A </w:t>
      </w:r>
      <w:r w:rsidR="00C34220">
        <w:rPr>
          <w:rFonts w:ascii="Times New Roman" w:hAnsi="Times New Roman" w:cs="Times New Roman"/>
          <w:sz w:val="24"/>
          <w:szCs w:val="24"/>
        </w:rPr>
        <w:t xml:space="preserve">seasonal </w:t>
      </w:r>
      <w:r>
        <w:rPr>
          <w:rFonts w:ascii="Times New Roman" w:hAnsi="Times New Roman" w:cs="Times New Roman"/>
          <w:sz w:val="24"/>
          <w:szCs w:val="24"/>
        </w:rPr>
        <w:t xml:space="preserve">comparison of mean total phytoplankton </w:t>
      </w:r>
      <w:r w:rsidR="00C34220">
        <w:rPr>
          <w:rFonts w:ascii="Times New Roman" w:hAnsi="Times New Roman" w:cs="Times New Roman"/>
          <w:sz w:val="24"/>
          <w:szCs w:val="24"/>
        </w:rPr>
        <w:t>biomass in surface and bottom water samples showed only one significant difference, i.e. mean surface water biomass in the fall season was higher than the other three seasons</w:t>
      </w:r>
      <w:r w:rsidR="00A22955">
        <w:rPr>
          <w:rFonts w:ascii="Times New Roman" w:hAnsi="Times New Roman" w:cs="Times New Roman"/>
          <w:sz w:val="24"/>
          <w:szCs w:val="24"/>
        </w:rPr>
        <w:t xml:space="preserve"> (Table </w:t>
      </w:r>
      <w:r w:rsidR="0030697A">
        <w:rPr>
          <w:rFonts w:ascii="Times New Roman" w:hAnsi="Times New Roman" w:cs="Times New Roman"/>
          <w:sz w:val="24"/>
          <w:szCs w:val="24"/>
        </w:rPr>
        <w:t>3</w:t>
      </w:r>
      <w:r w:rsidR="00A22955">
        <w:rPr>
          <w:rFonts w:ascii="Times New Roman" w:hAnsi="Times New Roman" w:cs="Times New Roman"/>
          <w:sz w:val="24"/>
          <w:szCs w:val="24"/>
        </w:rPr>
        <w:t>)</w:t>
      </w:r>
      <w:r w:rsidR="00C34220">
        <w:rPr>
          <w:rFonts w:ascii="Times New Roman" w:hAnsi="Times New Roman" w:cs="Times New Roman"/>
          <w:sz w:val="24"/>
          <w:szCs w:val="24"/>
        </w:rPr>
        <w:t>. The lat</w:t>
      </w:r>
      <w:r w:rsidR="00A22955">
        <w:rPr>
          <w:rFonts w:ascii="Times New Roman" w:hAnsi="Times New Roman" w:cs="Times New Roman"/>
          <w:sz w:val="24"/>
          <w:szCs w:val="24"/>
        </w:rPr>
        <w:t>t</w:t>
      </w:r>
      <w:r w:rsidR="00C34220">
        <w:rPr>
          <w:rFonts w:ascii="Times New Roman" w:hAnsi="Times New Roman" w:cs="Times New Roman"/>
          <w:sz w:val="24"/>
          <w:szCs w:val="24"/>
        </w:rPr>
        <w:t xml:space="preserve">er difference was primarily driven by the </w:t>
      </w:r>
      <w:r w:rsidR="00C34220" w:rsidRPr="00D7738C">
        <w:rPr>
          <w:rFonts w:ascii="Times New Roman" w:hAnsi="Times New Roman" w:cs="Times New Roman"/>
          <w:sz w:val="24"/>
          <w:szCs w:val="24"/>
        </w:rPr>
        <w:t xml:space="preserve">surface blooms of the cyanobacterium </w:t>
      </w:r>
      <w:proofErr w:type="spellStart"/>
      <w:r w:rsidR="00C34220" w:rsidRPr="00D7738C">
        <w:rPr>
          <w:rFonts w:ascii="Times New Roman" w:hAnsi="Times New Roman" w:cs="Times New Roman"/>
          <w:i/>
          <w:sz w:val="24"/>
          <w:szCs w:val="24"/>
        </w:rPr>
        <w:t>Trichodesmium</w:t>
      </w:r>
      <w:proofErr w:type="spellEnd"/>
      <w:r w:rsidR="00C34220" w:rsidRPr="00D7738C">
        <w:rPr>
          <w:rFonts w:ascii="Times New Roman" w:hAnsi="Times New Roman" w:cs="Times New Roman"/>
          <w:i/>
          <w:sz w:val="24"/>
          <w:szCs w:val="24"/>
        </w:rPr>
        <w:t xml:space="preserve"> </w:t>
      </w:r>
      <w:proofErr w:type="spellStart"/>
      <w:r w:rsidR="00C34220" w:rsidRPr="00D7738C">
        <w:rPr>
          <w:rFonts w:ascii="Times New Roman" w:hAnsi="Times New Roman" w:cs="Times New Roman"/>
          <w:i/>
          <w:sz w:val="24"/>
          <w:szCs w:val="24"/>
        </w:rPr>
        <w:t>erythraeum</w:t>
      </w:r>
      <w:proofErr w:type="spellEnd"/>
      <w:r w:rsidR="00C34220">
        <w:rPr>
          <w:rFonts w:ascii="Times New Roman" w:hAnsi="Times New Roman" w:cs="Times New Roman"/>
          <w:sz w:val="24"/>
          <w:szCs w:val="24"/>
        </w:rPr>
        <w:t>, dinoflagellates and “other” taxa in the Fall sampling of 2013</w:t>
      </w:r>
      <w:r w:rsidR="00C34220" w:rsidRPr="00D7738C">
        <w:rPr>
          <w:rFonts w:ascii="Times New Roman" w:hAnsi="Times New Roman" w:cs="Times New Roman"/>
          <w:sz w:val="24"/>
          <w:szCs w:val="24"/>
        </w:rPr>
        <w:t xml:space="preserve">.  </w:t>
      </w:r>
    </w:p>
    <w:p w14:paraId="14F67357" w14:textId="68EFEA68" w:rsidR="0030697A" w:rsidRPr="00D7738C" w:rsidRDefault="0030697A" w:rsidP="00C3422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30697A">
        <w:rPr>
          <w:rFonts w:ascii="Times New Roman" w:hAnsi="Times New Roman" w:cs="Times New Roman"/>
          <w:color w:val="FF0000"/>
          <w:sz w:val="24"/>
          <w:szCs w:val="24"/>
        </w:rPr>
        <w:t>Text for Year 1 an</w:t>
      </w:r>
      <w:r>
        <w:rPr>
          <w:rFonts w:ascii="Times New Roman" w:hAnsi="Times New Roman" w:cs="Times New Roman"/>
          <w:color w:val="FF0000"/>
          <w:sz w:val="24"/>
          <w:szCs w:val="24"/>
        </w:rPr>
        <w:t>d</w:t>
      </w:r>
      <w:r w:rsidRPr="0030697A">
        <w:rPr>
          <w:rFonts w:ascii="Times New Roman" w:hAnsi="Times New Roman" w:cs="Times New Roman"/>
          <w:color w:val="FF0000"/>
          <w:sz w:val="24"/>
          <w:szCs w:val="24"/>
        </w:rPr>
        <w:t xml:space="preserve"> 2 comparison in Tables 4 and 5</w:t>
      </w:r>
    </w:p>
    <w:p w14:paraId="76644A7D" w14:textId="610D1AEA" w:rsidR="00353FB4" w:rsidRDefault="00032E5C" w:rsidP="00D133C3">
      <w:pPr>
        <w:spacing w:after="0" w:line="480" w:lineRule="auto"/>
        <w:rPr>
          <w:rFonts w:ascii="Times New Roman" w:hAnsi="Times New Roman" w:cs="Times New Roman"/>
          <w:sz w:val="24"/>
          <w:szCs w:val="24"/>
        </w:rPr>
      </w:pPr>
      <w:r w:rsidRPr="00D7738C">
        <w:rPr>
          <w:rFonts w:ascii="Times New Roman" w:hAnsi="Times New Roman" w:cs="Times New Roman"/>
          <w:sz w:val="24"/>
          <w:szCs w:val="24"/>
        </w:rPr>
        <w:tab/>
        <w:t>The dominant phytoplankton taxa</w:t>
      </w:r>
      <w:r w:rsidR="00F75E78">
        <w:rPr>
          <w:rFonts w:ascii="Times New Roman" w:hAnsi="Times New Roman" w:cs="Times New Roman"/>
          <w:sz w:val="24"/>
          <w:szCs w:val="24"/>
        </w:rPr>
        <w:t>,</w:t>
      </w:r>
      <w:r w:rsidRPr="00D7738C">
        <w:rPr>
          <w:rFonts w:ascii="Times New Roman" w:hAnsi="Times New Roman" w:cs="Times New Roman"/>
          <w:sz w:val="24"/>
          <w:szCs w:val="24"/>
        </w:rPr>
        <w:t xml:space="preserve"> in terms of biomass</w:t>
      </w:r>
      <w:r w:rsidR="00F75E78">
        <w:rPr>
          <w:rFonts w:ascii="Times New Roman" w:hAnsi="Times New Roman" w:cs="Times New Roman"/>
          <w:sz w:val="24"/>
          <w:szCs w:val="24"/>
        </w:rPr>
        <w:t>,</w:t>
      </w:r>
      <w:r w:rsidRPr="00D7738C">
        <w:rPr>
          <w:rFonts w:ascii="Times New Roman" w:hAnsi="Times New Roman" w:cs="Times New Roman"/>
          <w:sz w:val="24"/>
          <w:szCs w:val="24"/>
        </w:rPr>
        <w:t xml:space="preserve"> in </w:t>
      </w:r>
      <w:r w:rsidR="00FF0056">
        <w:rPr>
          <w:rFonts w:ascii="Times New Roman" w:hAnsi="Times New Roman" w:cs="Times New Roman"/>
          <w:sz w:val="24"/>
          <w:szCs w:val="24"/>
        </w:rPr>
        <w:t xml:space="preserve">surface and bottom water samples in Years 1 and 2 </w:t>
      </w:r>
      <w:r w:rsidRPr="00D7738C">
        <w:rPr>
          <w:rFonts w:ascii="Times New Roman" w:hAnsi="Times New Roman" w:cs="Times New Roman"/>
          <w:sz w:val="24"/>
          <w:szCs w:val="24"/>
        </w:rPr>
        <w:t>are shown in the Top-</w:t>
      </w:r>
      <w:r w:rsidR="00353FB4">
        <w:rPr>
          <w:rFonts w:ascii="Times New Roman" w:hAnsi="Times New Roman" w:cs="Times New Roman"/>
          <w:sz w:val="24"/>
          <w:szCs w:val="24"/>
        </w:rPr>
        <w:t>100</w:t>
      </w:r>
      <w:r w:rsidRPr="00D7738C">
        <w:rPr>
          <w:rFonts w:ascii="Times New Roman" w:hAnsi="Times New Roman" w:cs="Times New Roman"/>
          <w:sz w:val="24"/>
          <w:szCs w:val="24"/>
        </w:rPr>
        <w:t xml:space="preserve"> list of </w:t>
      </w:r>
      <w:r w:rsidR="004A03A1">
        <w:rPr>
          <w:rFonts w:ascii="Times New Roman" w:hAnsi="Times New Roman" w:cs="Times New Roman"/>
          <w:sz w:val="24"/>
          <w:szCs w:val="24"/>
        </w:rPr>
        <w:t xml:space="preserve">individual observations (Table </w:t>
      </w:r>
      <w:r w:rsidR="00353FB4">
        <w:rPr>
          <w:rFonts w:ascii="Times New Roman" w:hAnsi="Times New Roman" w:cs="Times New Roman"/>
          <w:sz w:val="24"/>
          <w:szCs w:val="24"/>
        </w:rPr>
        <w:t>4</w:t>
      </w:r>
      <w:r w:rsidRPr="00D7738C">
        <w:rPr>
          <w:rFonts w:ascii="Times New Roman" w:hAnsi="Times New Roman" w:cs="Times New Roman"/>
          <w:sz w:val="24"/>
          <w:szCs w:val="24"/>
        </w:rPr>
        <w:t xml:space="preserve">).  </w:t>
      </w:r>
    </w:p>
    <w:p w14:paraId="7BD4C7A5" w14:textId="1BFA5E8E" w:rsidR="00A677BF" w:rsidRDefault="0030697A" w:rsidP="00A677BF">
      <w:pPr>
        <w:spacing w:line="480" w:lineRule="auto"/>
        <w:rPr>
          <w:rFonts w:ascii="Times New Roman" w:hAnsi="Times New Roman" w:cs="Times New Roman"/>
          <w:sz w:val="24"/>
          <w:szCs w:val="24"/>
        </w:rPr>
      </w:pPr>
      <w:r>
        <w:rPr>
          <w:rFonts w:ascii="Times New Roman" w:hAnsi="Times New Roman" w:cs="Times New Roman"/>
          <w:sz w:val="24"/>
          <w:szCs w:val="24"/>
        </w:rPr>
        <w:t>I</w:t>
      </w:r>
      <w:r w:rsidRPr="00D7738C">
        <w:rPr>
          <w:rFonts w:ascii="Times New Roman" w:hAnsi="Times New Roman" w:cs="Times New Roman"/>
          <w:sz w:val="24"/>
          <w:szCs w:val="24"/>
        </w:rPr>
        <w:t xml:space="preserve">n Year 1, </w:t>
      </w:r>
      <w:proofErr w:type="spellStart"/>
      <w:r w:rsidR="006E0409">
        <w:rPr>
          <w:rFonts w:ascii="Times New Roman" w:hAnsi="Times New Roman" w:cs="Times New Roman"/>
          <w:sz w:val="24"/>
          <w:szCs w:val="24"/>
        </w:rPr>
        <w:t>p</w:t>
      </w:r>
      <w:r w:rsidRPr="00D7738C">
        <w:rPr>
          <w:rFonts w:ascii="Times New Roman" w:hAnsi="Times New Roman" w:cs="Times New Roman"/>
          <w:sz w:val="24"/>
          <w:szCs w:val="24"/>
        </w:rPr>
        <w:t>rasinophy</w:t>
      </w:r>
      <w:r w:rsidR="006E0409">
        <w:rPr>
          <w:rFonts w:ascii="Times New Roman" w:hAnsi="Times New Roman" w:cs="Times New Roman"/>
          <w:sz w:val="24"/>
          <w:szCs w:val="24"/>
        </w:rPr>
        <w:t>te</w:t>
      </w:r>
      <w:proofErr w:type="spellEnd"/>
      <w:r w:rsidRPr="00D7738C">
        <w:rPr>
          <w:rFonts w:ascii="Times New Roman" w:hAnsi="Times New Roman" w:cs="Times New Roman"/>
          <w:sz w:val="24"/>
          <w:szCs w:val="24"/>
        </w:rPr>
        <w:t xml:space="preserve"> species were most frequently encountered on the Top-</w:t>
      </w:r>
      <w:r>
        <w:rPr>
          <w:rFonts w:ascii="Times New Roman" w:hAnsi="Times New Roman" w:cs="Times New Roman"/>
          <w:sz w:val="24"/>
          <w:szCs w:val="24"/>
        </w:rPr>
        <w:t>100</w:t>
      </w:r>
      <w:r w:rsidRPr="00D7738C">
        <w:rPr>
          <w:rFonts w:ascii="Times New Roman" w:hAnsi="Times New Roman" w:cs="Times New Roman"/>
          <w:sz w:val="24"/>
          <w:szCs w:val="24"/>
        </w:rPr>
        <w:t xml:space="preserve"> list, appearing </w:t>
      </w:r>
      <w:r>
        <w:rPr>
          <w:rFonts w:ascii="Times New Roman" w:hAnsi="Times New Roman" w:cs="Times New Roman"/>
          <w:sz w:val="24"/>
          <w:szCs w:val="24"/>
        </w:rPr>
        <w:t>31</w:t>
      </w:r>
      <w:r w:rsidRPr="00D7738C">
        <w:rPr>
          <w:rFonts w:ascii="Times New Roman" w:hAnsi="Times New Roman" w:cs="Times New Roman"/>
          <w:sz w:val="24"/>
          <w:szCs w:val="24"/>
        </w:rPr>
        <w:t xml:space="preserve"> times in the surface water sample list </w:t>
      </w:r>
      <w:r>
        <w:rPr>
          <w:rFonts w:ascii="Times New Roman" w:hAnsi="Times New Roman" w:cs="Times New Roman"/>
          <w:sz w:val="24"/>
          <w:szCs w:val="24"/>
        </w:rPr>
        <w:t>(Table 6)</w:t>
      </w:r>
      <w:r w:rsidRPr="00D7738C">
        <w:rPr>
          <w:rFonts w:ascii="Times New Roman" w:hAnsi="Times New Roman" w:cs="Times New Roman"/>
          <w:sz w:val="24"/>
          <w:szCs w:val="24"/>
        </w:rPr>
        <w:t>.  Picoplanktonic cyanobacteria were the next most common entries on the Top-</w:t>
      </w:r>
      <w:r>
        <w:rPr>
          <w:rFonts w:ascii="Times New Roman" w:hAnsi="Times New Roman" w:cs="Times New Roman"/>
          <w:sz w:val="24"/>
          <w:szCs w:val="24"/>
        </w:rPr>
        <w:t>100</w:t>
      </w:r>
      <w:r w:rsidRPr="00D7738C">
        <w:rPr>
          <w:rFonts w:ascii="Times New Roman" w:hAnsi="Times New Roman" w:cs="Times New Roman"/>
          <w:sz w:val="24"/>
          <w:szCs w:val="24"/>
        </w:rPr>
        <w:t xml:space="preserve"> list, with 1</w:t>
      </w:r>
      <w:r>
        <w:rPr>
          <w:rFonts w:ascii="Times New Roman" w:hAnsi="Times New Roman" w:cs="Times New Roman"/>
          <w:sz w:val="24"/>
          <w:szCs w:val="24"/>
        </w:rPr>
        <w:t>9</w:t>
      </w:r>
      <w:r w:rsidRPr="00D7738C">
        <w:rPr>
          <w:rFonts w:ascii="Times New Roman" w:hAnsi="Times New Roman" w:cs="Times New Roman"/>
          <w:sz w:val="24"/>
          <w:szCs w:val="24"/>
        </w:rPr>
        <w:t xml:space="preserve"> entries in the surface water list.  Among the cyanobacteria, another major player on the surface water list in Year 1 was the filamentous nitrogen-fixing species </w:t>
      </w:r>
      <w:proofErr w:type="spellStart"/>
      <w:r w:rsidRPr="00D7738C">
        <w:rPr>
          <w:rFonts w:ascii="Times New Roman" w:hAnsi="Times New Roman" w:cs="Times New Roman"/>
          <w:i/>
          <w:sz w:val="24"/>
          <w:szCs w:val="24"/>
        </w:rPr>
        <w:t>Trichodesmium</w:t>
      </w:r>
      <w:proofErr w:type="spellEnd"/>
      <w:r w:rsidRPr="00D7738C">
        <w:rPr>
          <w:rFonts w:ascii="Times New Roman" w:hAnsi="Times New Roman" w:cs="Times New Roman"/>
          <w:i/>
          <w:sz w:val="24"/>
          <w:szCs w:val="24"/>
        </w:rPr>
        <w:t xml:space="preserve"> </w:t>
      </w:r>
      <w:proofErr w:type="spellStart"/>
      <w:r w:rsidRPr="00D7738C">
        <w:rPr>
          <w:rFonts w:ascii="Times New Roman" w:hAnsi="Times New Roman" w:cs="Times New Roman"/>
          <w:i/>
          <w:sz w:val="24"/>
          <w:szCs w:val="24"/>
        </w:rPr>
        <w:t>erythraeum</w:t>
      </w:r>
      <w:proofErr w:type="spellEnd"/>
      <w:r w:rsidR="00A677BF">
        <w:rPr>
          <w:rFonts w:ascii="Times New Roman" w:hAnsi="Times New Roman" w:cs="Times New Roman"/>
          <w:i/>
          <w:sz w:val="24"/>
          <w:szCs w:val="24"/>
        </w:rPr>
        <w:t xml:space="preserve">, </w:t>
      </w:r>
      <w:r w:rsidR="00A677BF">
        <w:rPr>
          <w:rFonts w:ascii="Times New Roman" w:hAnsi="Times New Roman" w:cs="Times New Roman"/>
          <w:sz w:val="24"/>
          <w:szCs w:val="24"/>
        </w:rPr>
        <w:t>which was observed as surface scum</w:t>
      </w:r>
      <w:r w:rsidR="003856C1">
        <w:rPr>
          <w:rFonts w:ascii="Times New Roman" w:hAnsi="Times New Roman" w:cs="Times New Roman"/>
          <w:sz w:val="24"/>
          <w:szCs w:val="24"/>
        </w:rPr>
        <w:t>s of clustered filaments</w:t>
      </w:r>
      <w:r w:rsidR="00A677BF">
        <w:rPr>
          <w:rFonts w:ascii="Times New Roman" w:hAnsi="Times New Roman" w:cs="Times New Roman"/>
          <w:sz w:val="24"/>
          <w:szCs w:val="24"/>
        </w:rPr>
        <w:t xml:space="preserve">. Dinoflagellates were also strongly represented in the list, most of which were mixotrophic or heterotrophic species. </w:t>
      </w:r>
      <w:r w:rsidR="003856C1">
        <w:rPr>
          <w:rFonts w:ascii="Times New Roman" w:hAnsi="Times New Roman" w:cs="Times New Roman"/>
          <w:sz w:val="24"/>
          <w:szCs w:val="24"/>
        </w:rPr>
        <w:t xml:space="preserve">Diatom taxa on the list were mostly large centric forms (i.e. &gt;100 µm). In bottom water samples, </w:t>
      </w:r>
      <w:proofErr w:type="spellStart"/>
      <w:r w:rsidR="003856C1">
        <w:rPr>
          <w:rFonts w:ascii="Times New Roman" w:hAnsi="Times New Roman" w:cs="Times New Roman"/>
          <w:sz w:val="24"/>
          <w:szCs w:val="24"/>
        </w:rPr>
        <w:t>prasinophyte</w:t>
      </w:r>
      <w:proofErr w:type="spellEnd"/>
      <w:r w:rsidR="003856C1">
        <w:rPr>
          <w:rFonts w:ascii="Times New Roman" w:hAnsi="Times New Roman" w:cs="Times New Roman"/>
          <w:sz w:val="24"/>
          <w:szCs w:val="24"/>
        </w:rPr>
        <w:t xml:space="preserve"> species and </w:t>
      </w:r>
      <w:proofErr w:type="spellStart"/>
      <w:r w:rsidR="003856C1">
        <w:rPr>
          <w:rFonts w:ascii="Times New Roman" w:hAnsi="Times New Roman" w:cs="Times New Roman"/>
          <w:sz w:val="24"/>
          <w:szCs w:val="24"/>
        </w:rPr>
        <w:t>picocyanobacteria</w:t>
      </w:r>
      <w:proofErr w:type="spellEnd"/>
      <w:r w:rsidR="003856C1">
        <w:rPr>
          <w:rFonts w:ascii="Times New Roman" w:hAnsi="Times New Roman" w:cs="Times New Roman"/>
          <w:sz w:val="24"/>
          <w:szCs w:val="24"/>
        </w:rPr>
        <w:t xml:space="preserve"> were both strongly represented, with 34 and 33 entries on the Top-100 list, respectively. A wide range of centric diatom species were also present on the list, reflecting the greater contribution of diatom biomass in bottom water compared to surface samples. Conversely, dinoflagellates were less prominent on the list for bottom water samples, although the species present were also observed in the surface samples. </w:t>
      </w:r>
      <w:proofErr w:type="spellStart"/>
      <w:r w:rsidR="00A72B27">
        <w:rPr>
          <w:rFonts w:ascii="Times New Roman" w:hAnsi="Times New Roman" w:cs="Times New Roman"/>
          <w:sz w:val="24"/>
          <w:szCs w:val="24"/>
        </w:rPr>
        <w:t>Prasinophytes</w:t>
      </w:r>
      <w:proofErr w:type="spellEnd"/>
      <w:r w:rsidR="00A72B27">
        <w:rPr>
          <w:rFonts w:ascii="Times New Roman" w:hAnsi="Times New Roman" w:cs="Times New Roman"/>
          <w:sz w:val="24"/>
          <w:szCs w:val="24"/>
        </w:rPr>
        <w:t>, which were major elements in Year 1, did not make the Top-100 list in Year 2.</w:t>
      </w:r>
    </w:p>
    <w:p w14:paraId="4A442C08" w14:textId="2487532C" w:rsidR="00A72B27" w:rsidRPr="00A72B27" w:rsidRDefault="00A72B27" w:rsidP="00A677BF">
      <w:pPr>
        <w:spacing w:line="48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ab/>
        <w:t xml:space="preserve">In Year 2 of the study, picoplanktonic cyanobacteria dominated the Top-100 list in terms of biomass in surface water samples, with 85 entries. The latter observation reflected the greater contribution of picoplanktonic cyanobacteria to total phytoplankton biomass in the second versus the first year of the study. Centric diatom and mixotrophic/heterotrophic dinoflagellate species filled out the rest of the Top-100 list. Bottom water samples exhibited the same dominance in the </w:t>
      </w:r>
      <w:r>
        <w:rPr>
          <w:rFonts w:ascii="Times New Roman" w:eastAsia="Times New Roman" w:hAnsi="Times New Roman" w:cs="Times New Roman"/>
          <w:iCs/>
          <w:color w:val="000000"/>
          <w:sz w:val="24"/>
          <w:szCs w:val="24"/>
        </w:rPr>
        <w:lastRenderedPageBreak/>
        <w:t xml:space="preserve">Top-100 list, with 82 entries. The rest of the list was taken by a range of centric diatom species. Dinoflagellates did not make the list.  </w:t>
      </w:r>
    </w:p>
    <w:p w14:paraId="73460728" w14:textId="69EB01A5" w:rsidR="00AF1C7E" w:rsidRDefault="00A677BF" w:rsidP="0054046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30697A" w:rsidRPr="00D7738C">
        <w:rPr>
          <w:rFonts w:ascii="Times New Roman" w:hAnsi="Times New Roman" w:cs="Times New Roman"/>
          <w:sz w:val="24"/>
          <w:szCs w:val="24"/>
        </w:rPr>
        <w:t xml:space="preserve">.  </w:t>
      </w:r>
      <w:bookmarkStart w:id="40" w:name="_Hlk484988436"/>
      <w:bookmarkEnd w:id="31"/>
      <w:r w:rsidR="00FE6ACD">
        <w:rPr>
          <w:rFonts w:ascii="Times New Roman" w:hAnsi="Times New Roman" w:cs="Times New Roman"/>
          <w:sz w:val="24"/>
          <w:szCs w:val="24"/>
        </w:rPr>
        <w:t>Fig</w:t>
      </w:r>
      <w:r w:rsidR="00F3083B">
        <w:rPr>
          <w:rFonts w:ascii="Times New Roman" w:hAnsi="Times New Roman" w:cs="Times New Roman"/>
          <w:sz w:val="24"/>
          <w:szCs w:val="24"/>
        </w:rPr>
        <w:t>ure 2. Surface and bottom water temperatures in the four sampling regions.</w:t>
      </w:r>
    </w:p>
    <w:p w14:paraId="608D7906" w14:textId="77777777" w:rsidR="00F3083B" w:rsidRDefault="00F3083B" w:rsidP="00AF1C7E">
      <w:pPr>
        <w:spacing w:after="0" w:line="240" w:lineRule="auto"/>
        <w:ind w:firstLine="720"/>
        <w:rPr>
          <w:rFonts w:ascii="Times New Roman" w:hAnsi="Times New Roman" w:cs="Times New Roman"/>
          <w:sz w:val="24"/>
          <w:szCs w:val="24"/>
        </w:rPr>
      </w:pPr>
    </w:p>
    <w:p w14:paraId="2E68BFCF" w14:textId="2553F3FD" w:rsidR="00F3083B" w:rsidRDefault="00D32DD3" w:rsidP="00AF1C7E">
      <w:pPr>
        <w:spacing w:after="0" w:line="240" w:lineRule="auto"/>
        <w:ind w:firstLine="720"/>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14:anchorId="20C3F2B3" wp14:editId="184282F0">
            <wp:extent cx="5760732" cy="3761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ne_tem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32" cy="3761240"/>
                    </a:xfrm>
                    <a:prstGeom prst="rect">
                      <a:avLst/>
                    </a:prstGeom>
                  </pic:spPr>
                </pic:pic>
              </a:graphicData>
            </a:graphic>
          </wp:inline>
        </w:drawing>
      </w:r>
    </w:p>
    <w:p w14:paraId="03933FDF" w14:textId="77777777" w:rsidR="00AF1C7E" w:rsidRDefault="00AF1C7E" w:rsidP="00AF1C7E">
      <w:pPr>
        <w:spacing w:after="0" w:line="240" w:lineRule="auto"/>
        <w:rPr>
          <w:rFonts w:ascii="Times New Roman" w:hAnsi="Times New Roman" w:cs="Times New Roman"/>
          <w:sz w:val="24"/>
          <w:szCs w:val="24"/>
        </w:rPr>
      </w:pPr>
    </w:p>
    <w:p w14:paraId="4305EF0E" w14:textId="77777777" w:rsidR="00A247A9" w:rsidRDefault="00A247A9">
      <w:pPr>
        <w:rPr>
          <w:rFonts w:ascii="Times New Roman" w:hAnsi="Times New Roman" w:cs="Times New Roman"/>
          <w:sz w:val="24"/>
          <w:szCs w:val="24"/>
        </w:rPr>
      </w:pPr>
      <w:r>
        <w:rPr>
          <w:rFonts w:ascii="Times New Roman" w:hAnsi="Times New Roman" w:cs="Times New Roman"/>
          <w:sz w:val="24"/>
          <w:szCs w:val="24"/>
        </w:rPr>
        <w:br w:type="page"/>
      </w:r>
    </w:p>
    <w:p w14:paraId="55B0C9E5" w14:textId="77777777" w:rsidR="00F3083B" w:rsidRDefault="00F3083B" w:rsidP="00F3083B">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Figure 2. Surface and bottom water total nitrogen concentrations (TN) in the four sampling regions.</w:t>
      </w:r>
    </w:p>
    <w:p w14:paraId="7A3E3FE9" w14:textId="77777777" w:rsidR="00F3083B" w:rsidRDefault="00F3083B" w:rsidP="00F3083B">
      <w:pPr>
        <w:spacing w:after="0" w:line="240" w:lineRule="auto"/>
        <w:rPr>
          <w:rFonts w:ascii="Times New Roman" w:hAnsi="Times New Roman" w:cs="Times New Roman"/>
          <w:sz w:val="24"/>
          <w:szCs w:val="24"/>
        </w:rPr>
      </w:pPr>
    </w:p>
    <w:p w14:paraId="4126D929" w14:textId="0F9D6A43" w:rsidR="00F3083B" w:rsidRDefault="00D32DD3" w:rsidP="00F3083B">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14:anchorId="25023D0C" wp14:editId="61ECAB62">
            <wp:extent cx="5760732" cy="3761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N_lin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32" cy="3761240"/>
                    </a:xfrm>
                    <a:prstGeom prst="rect">
                      <a:avLst/>
                    </a:prstGeom>
                  </pic:spPr>
                </pic:pic>
              </a:graphicData>
            </a:graphic>
          </wp:inline>
        </w:drawing>
      </w:r>
    </w:p>
    <w:p w14:paraId="0A65DC21" w14:textId="77777777" w:rsidR="00380F58" w:rsidRDefault="00380F58">
      <w:pPr>
        <w:rPr>
          <w:rFonts w:ascii="Times New Roman" w:hAnsi="Times New Roman" w:cs="Times New Roman"/>
          <w:sz w:val="24"/>
          <w:szCs w:val="24"/>
        </w:rPr>
      </w:pPr>
    </w:p>
    <w:p w14:paraId="00BA967D" w14:textId="77777777" w:rsidR="00626907" w:rsidRDefault="00626907" w:rsidP="00626907">
      <w:pPr>
        <w:rPr>
          <w:rFonts w:ascii="Times New Roman" w:hAnsi="Times New Roman" w:cs="Times New Roman"/>
          <w:sz w:val="24"/>
          <w:szCs w:val="24"/>
        </w:rPr>
      </w:pPr>
    </w:p>
    <w:p w14:paraId="112BEB3E" w14:textId="77777777" w:rsidR="00F3083B" w:rsidRDefault="00F3083B">
      <w:pPr>
        <w:rPr>
          <w:rFonts w:ascii="Times New Roman" w:hAnsi="Times New Roman" w:cs="Times New Roman"/>
          <w:sz w:val="24"/>
          <w:szCs w:val="24"/>
        </w:rPr>
      </w:pPr>
      <w:bookmarkStart w:id="41" w:name="Table38"/>
      <w:r>
        <w:rPr>
          <w:rFonts w:ascii="Times New Roman" w:hAnsi="Times New Roman" w:cs="Times New Roman"/>
          <w:sz w:val="24"/>
          <w:szCs w:val="24"/>
        </w:rPr>
        <w:br w:type="page"/>
      </w:r>
    </w:p>
    <w:p w14:paraId="42722691" w14:textId="77777777" w:rsidR="00D32DD3" w:rsidRDefault="00F3083B" w:rsidP="00D32DD3">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Figure 3. Surface and bottom water total phosphorus concentrations (TP) in the four sampling regions.</w:t>
      </w:r>
    </w:p>
    <w:p w14:paraId="63CC39D5" w14:textId="77777777" w:rsidR="00D32DD3" w:rsidRDefault="00D32DD3" w:rsidP="00D32DD3">
      <w:pPr>
        <w:spacing w:after="0" w:line="240" w:lineRule="auto"/>
        <w:rPr>
          <w:rFonts w:ascii="Times New Roman" w:hAnsi="Times New Roman" w:cs="Times New Roman"/>
          <w:sz w:val="24"/>
          <w:szCs w:val="24"/>
        </w:rPr>
      </w:pPr>
    </w:p>
    <w:p w14:paraId="195D8BC3" w14:textId="303E5EEB" w:rsidR="00F3083B" w:rsidRDefault="00D32DD3" w:rsidP="00D32DD3">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14:anchorId="6AE30911" wp14:editId="22DFB5A8">
            <wp:extent cx="5760732" cy="37612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P_lin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32" cy="3761240"/>
                    </a:xfrm>
                    <a:prstGeom prst="rect">
                      <a:avLst/>
                    </a:prstGeom>
                  </pic:spPr>
                </pic:pic>
              </a:graphicData>
            </a:graphic>
          </wp:inline>
        </w:drawing>
      </w:r>
      <w:r w:rsidR="00F3083B">
        <w:rPr>
          <w:rFonts w:ascii="Times New Roman" w:hAnsi="Times New Roman" w:cs="Times New Roman"/>
          <w:sz w:val="24"/>
          <w:szCs w:val="24"/>
        </w:rPr>
        <w:br w:type="page"/>
      </w:r>
    </w:p>
    <w:p w14:paraId="62E84306" w14:textId="1D824A78" w:rsidR="00F3083B" w:rsidRDefault="00F3083B" w:rsidP="00F3083B">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Figure 4. Surface water phytoplankton biomass (µg carbon L</w:t>
      </w:r>
      <w:r>
        <w:rPr>
          <w:rFonts w:ascii="Times New Roman" w:hAnsi="Times New Roman" w:cs="Times New Roman"/>
          <w:sz w:val="24"/>
          <w:szCs w:val="24"/>
          <w:vertAlign w:val="superscript"/>
        </w:rPr>
        <w:t>-1</w:t>
      </w:r>
      <w:r>
        <w:rPr>
          <w:rFonts w:ascii="Times New Roman" w:hAnsi="Times New Roman" w:cs="Times New Roman"/>
          <w:sz w:val="24"/>
          <w:szCs w:val="24"/>
        </w:rPr>
        <w:t xml:space="preserve">), sub-divided into four major groups, i.e. cyanobacteria, diatoms, dinoflagellates and all “other” groups. </w:t>
      </w:r>
    </w:p>
    <w:p w14:paraId="0360360B" w14:textId="2A6F9C3C" w:rsidR="00F3083B" w:rsidRDefault="00FF0979" w:rsidP="00945123">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14:anchorId="2274E34B" wp14:editId="79407668">
            <wp:extent cx="5943600" cy="5940425"/>
            <wp:effectExtent l="0" t="0" r="0" b="3175"/>
            <wp:docPr id="4" name="Picture 4" descr="A screenshot of a video gam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y_biomass_barplot_final_Surfac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940425"/>
                    </a:xfrm>
                    <a:prstGeom prst="rect">
                      <a:avLst/>
                    </a:prstGeom>
                  </pic:spPr>
                </pic:pic>
              </a:graphicData>
            </a:graphic>
          </wp:inline>
        </w:drawing>
      </w:r>
    </w:p>
    <w:p w14:paraId="1D05F6F3" w14:textId="77777777" w:rsidR="00F3083B" w:rsidRDefault="00F3083B">
      <w:pPr>
        <w:rPr>
          <w:rFonts w:ascii="Times New Roman" w:hAnsi="Times New Roman" w:cs="Times New Roman"/>
          <w:sz w:val="24"/>
          <w:szCs w:val="24"/>
        </w:rPr>
      </w:pPr>
      <w:r>
        <w:rPr>
          <w:rFonts w:ascii="Times New Roman" w:hAnsi="Times New Roman" w:cs="Times New Roman"/>
          <w:sz w:val="24"/>
          <w:szCs w:val="24"/>
        </w:rPr>
        <w:br w:type="page"/>
      </w:r>
    </w:p>
    <w:p w14:paraId="08DF8F8A" w14:textId="691D191B" w:rsidR="00F3083B" w:rsidRDefault="00F3083B" w:rsidP="00F3083B">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381B83">
        <w:rPr>
          <w:rFonts w:ascii="Times New Roman" w:hAnsi="Times New Roman" w:cs="Times New Roman"/>
          <w:sz w:val="24"/>
          <w:szCs w:val="24"/>
        </w:rPr>
        <w:t>5</w:t>
      </w:r>
      <w:r>
        <w:rPr>
          <w:rFonts w:ascii="Times New Roman" w:hAnsi="Times New Roman" w:cs="Times New Roman"/>
          <w:sz w:val="24"/>
          <w:szCs w:val="24"/>
        </w:rPr>
        <w:t>. Bottom water phytoplankton biomass (µg carbon L</w:t>
      </w:r>
      <w:r>
        <w:rPr>
          <w:rFonts w:ascii="Times New Roman" w:hAnsi="Times New Roman" w:cs="Times New Roman"/>
          <w:sz w:val="24"/>
          <w:szCs w:val="24"/>
          <w:vertAlign w:val="superscript"/>
        </w:rPr>
        <w:t>-1</w:t>
      </w:r>
      <w:r>
        <w:rPr>
          <w:rFonts w:ascii="Times New Roman" w:hAnsi="Times New Roman" w:cs="Times New Roman"/>
          <w:sz w:val="24"/>
          <w:szCs w:val="24"/>
        </w:rPr>
        <w:t xml:space="preserve">), sub-divided into four major groups, i.e. cyanobacteria, diatoms, dinoflagellates and all “other” groups. </w:t>
      </w:r>
    </w:p>
    <w:p w14:paraId="03924AA6" w14:textId="77777777" w:rsidR="00F3083B" w:rsidRDefault="00F3083B">
      <w:pPr>
        <w:rPr>
          <w:rFonts w:ascii="Times New Roman" w:hAnsi="Times New Roman" w:cs="Times New Roman"/>
          <w:sz w:val="24"/>
          <w:szCs w:val="24"/>
        </w:rPr>
      </w:pPr>
    </w:p>
    <w:p w14:paraId="1E46678C" w14:textId="16C97DF2" w:rsidR="00F3083B" w:rsidRDefault="00FF0979">
      <w:pP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14:anchorId="3565F1B3" wp14:editId="22F623D7">
            <wp:extent cx="5943600" cy="59404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y_biomass_barplot_final_Botto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940425"/>
                    </a:xfrm>
                    <a:prstGeom prst="rect">
                      <a:avLst/>
                    </a:prstGeom>
                  </pic:spPr>
                </pic:pic>
              </a:graphicData>
            </a:graphic>
          </wp:inline>
        </w:drawing>
      </w:r>
      <w:r w:rsidR="00F3083B">
        <w:rPr>
          <w:rFonts w:ascii="Times New Roman" w:hAnsi="Times New Roman" w:cs="Times New Roman"/>
          <w:sz w:val="24"/>
          <w:szCs w:val="24"/>
        </w:rPr>
        <w:br w:type="page"/>
      </w:r>
    </w:p>
    <w:p w14:paraId="29C9E783" w14:textId="163F96B5" w:rsidR="00353FB4" w:rsidRDefault="00353FB4" w:rsidP="00353FB4">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Table 1. Comparison of mean biomass for surface and bottom water samples of four major groups of phytoplankton, i.e. cyanobacteria, diatoms, dinoflagellates and “other”, for all regions. Results of Duncan’s comparison of means shown, i.e. mean values which share letter designations are not significantly different (p of 0.0</w:t>
      </w:r>
      <w:r w:rsidR="00F16111">
        <w:rPr>
          <w:rFonts w:ascii="Times New Roman" w:hAnsi="Times New Roman" w:cs="Times New Roman"/>
          <w:sz w:val="24"/>
          <w:szCs w:val="24"/>
        </w:rPr>
        <w:t>5</w:t>
      </w:r>
      <w:r>
        <w:rPr>
          <w:rFonts w:ascii="Times New Roman" w:hAnsi="Times New Roman" w:cs="Times New Roman"/>
          <w:sz w:val="24"/>
          <w:szCs w:val="24"/>
        </w:rPr>
        <w:t xml:space="preserve">). </w:t>
      </w:r>
    </w:p>
    <w:p w14:paraId="41C342D7" w14:textId="77777777" w:rsidR="00353FB4" w:rsidRDefault="00353FB4" w:rsidP="00353FB4">
      <w:pPr>
        <w:spacing w:after="0" w:line="240" w:lineRule="auto"/>
        <w:rPr>
          <w:rFonts w:ascii="Times New Roman" w:hAnsi="Times New Roman" w:cs="Times New Roman"/>
          <w:sz w:val="24"/>
          <w:szCs w:val="24"/>
        </w:rPr>
      </w:pPr>
    </w:p>
    <w:p w14:paraId="7AE7F90F" w14:textId="77777777" w:rsidR="00353FB4" w:rsidRDefault="00353FB4" w:rsidP="00353FB4">
      <w:pPr>
        <w:spacing w:after="0" w:line="240" w:lineRule="auto"/>
        <w:rPr>
          <w:rFonts w:ascii="Times New Roman" w:hAnsi="Times New Roman" w:cs="Times New Roman"/>
          <w:sz w:val="24"/>
          <w:szCs w:val="24"/>
        </w:rPr>
      </w:pPr>
    </w:p>
    <w:p w14:paraId="304AB52D" w14:textId="77777777" w:rsidR="00353FB4" w:rsidRDefault="00353FB4" w:rsidP="00353FB4">
      <w:pPr>
        <w:spacing w:after="0" w:line="240" w:lineRule="auto"/>
        <w:rPr>
          <w:rFonts w:ascii="Times New Roman" w:hAnsi="Times New Roman" w:cs="Times New Roman"/>
          <w:sz w:val="24"/>
          <w:szCs w:val="24"/>
        </w:rPr>
      </w:pPr>
      <w:r>
        <w:rPr>
          <w:rFonts w:ascii="Times New Roman" w:hAnsi="Times New Roman" w:cs="Times New Roman"/>
          <w:sz w:val="24"/>
          <w:szCs w:val="24"/>
        </w:rPr>
        <w:t>Group</w:t>
      </w:r>
      <w:r>
        <w:rPr>
          <w:rFonts w:ascii="Times New Roman" w:hAnsi="Times New Roman" w:cs="Times New Roman"/>
          <w:sz w:val="24"/>
          <w:szCs w:val="24"/>
        </w:rPr>
        <w:tab/>
      </w:r>
      <w:r>
        <w:rPr>
          <w:rFonts w:ascii="Times New Roman" w:hAnsi="Times New Roman" w:cs="Times New Roman"/>
          <w:sz w:val="24"/>
          <w:szCs w:val="24"/>
        </w:rPr>
        <w:tab/>
        <w:t xml:space="preserve">      Surface/Bottom</w:t>
      </w:r>
      <w:r>
        <w:rPr>
          <w:rFonts w:ascii="Times New Roman" w:hAnsi="Times New Roman" w:cs="Times New Roman"/>
          <w:sz w:val="24"/>
          <w:szCs w:val="24"/>
        </w:rPr>
        <w:tab/>
        <w:t>Log Biomass</w:t>
      </w:r>
      <w:r>
        <w:rPr>
          <w:rFonts w:ascii="Times New Roman" w:hAnsi="Times New Roman" w:cs="Times New Roman"/>
          <w:sz w:val="24"/>
          <w:szCs w:val="24"/>
        </w:rPr>
        <w:tab/>
      </w:r>
      <w:r>
        <w:rPr>
          <w:rFonts w:ascii="Times New Roman" w:hAnsi="Times New Roman" w:cs="Times New Roman"/>
          <w:sz w:val="24"/>
          <w:szCs w:val="24"/>
        </w:rPr>
        <w:tab/>
        <w:t>Duncan result</w:t>
      </w:r>
    </w:p>
    <w:p w14:paraId="3D155B96" w14:textId="77777777" w:rsidR="00353FB4" w:rsidRDefault="00353FB4" w:rsidP="00353FB4">
      <w:pPr>
        <w:spacing w:after="0" w:line="240" w:lineRule="auto"/>
        <w:rPr>
          <w:rFonts w:ascii="Times New Roman" w:hAnsi="Times New Roman" w:cs="Times New Roman"/>
          <w:sz w:val="24"/>
          <w:szCs w:val="24"/>
        </w:rPr>
      </w:pPr>
    </w:p>
    <w:p w14:paraId="776753F8" w14:textId="31F3FE41" w:rsidR="00353FB4" w:rsidRDefault="00353FB4" w:rsidP="00353FB4">
      <w:pPr>
        <w:spacing w:after="0" w:line="240" w:lineRule="auto"/>
        <w:rPr>
          <w:rFonts w:ascii="Times New Roman" w:hAnsi="Times New Roman" w:cs="Times New Roman"/>
          <w:sz w:val="24"/>
          <w:szCs w:val="24"/>
        </w:rPr>
      </w:pPr>
      <w:r>
        <w:rPr>
          <w:rFonts w:ascii="Times New Roman" w:hAnsi="Times New Roman" w:cs="Times New Roman"/>
          <w:sz w:val="24"/>
          <w:szCs w:val="24"/>
        </w:rPr>
        <w:t>Cyanobacteria</w:t>
      </w:r>
      <w:r>
        <w:rPr>
          <w:rFonts w:ascii="Times New Roman" w:hAnsi="Times New Roman" w:cs="Times New Roman"/>
          <w:sz w:val="24"/>
          <w:szCs w:val="24"/>
        </w:rPr>
        <w:tab/>
      </w:r>
      <w:r>
        <w:rPr>
          <w:rFonts w:ascii="Times New Roman" w:hAnsi="Times New Roman" w:cs="Times New Roman"/>
          <w:sz w:val="24"/>
          <w:szCs w:val="24"/>
        </w:rPr>
        <w:tab/>
        <w:t>Surface</w:t>
      </w:r>
      <w:r>
        <w:rPr>
          <w:rFonts w:ascii="Times New Roman" w:hAnsi="Times New Roman" w:cs="Times New Roman"/>
          <w:sz w:val="24"/>
          <w:szCs w:val="24"/>
        </w:rPr>
        <w:tab/>
        <w:t xml:space="preserve">      1.46</w:t>
      </w:r>
      <w:r>
        <w:rPr>
          <w:rFonts w:ascii="Times New Roman" w:hAnsi="Times New Roman" w:cs="Times New Roman"/>
          <w:sz w:val="24"/>
          <w:szCs w:val="24"/>
        </w:rPr>
        <w:tab/>
      </w:r>
      <w:r>
        <w:rPr>
          <w:rFonts w:ascii="Times New Roman" w:hAnsi="Times New Roman" w:cs="Times New Roman"/>
          <w:sz w:val="24"/>
          <w:szCs w:val="24"/>
        </w:rPr>
        <w:tab/>
        <w:t xml:space="preserve">         A</w:t>
      </w:r>
      <w:r w:rsidR="002121FC">
        <w:rPr>
          <w:rFonts w:ascii="Times New Roman" w:hAnsi="Times New Roman" w:cs="Times New Roman"/>
          <w:sz w:val="24"/>
          <w:szCs w:val="24"/>
        </w:rPr>
        <w:t>B</w:t>
      </w:r>
    </w:p>
    <w:p w14:paraId="615F8019" w14:textId="160D76A6" w:rsidR="00353FB4" w:rsidRDefault="0054046F" w:rsidP="00353FB4">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353FB4">
        <w:rPr>
          <w:rFonts w:ascii="Times New Roman" w:hAnsi="Times New Roman" w:cs="Times New Roman"/>
          <w:sz w:val="24"/>
          <w:szCs w:val="24"/>
        </w:rPr>
        <w:tab/>
      </w:r>
      <w:r w:rsidR="00353FB4">
        <w:rPr>
          <w:rFonts w:ascii="Times New Roman" w:hAnsi="Times New Roman" w:cs="Times New Roman"/>
          <w:sz w:val="24"/>
          <w:szCs w:val="24"/>
        </w:rPr>
        <w:tab/>
        <w:t>Bottom</w:t>
      </w:r>
      <w:r w:rsidR="00353FB4">
        <w:rPr>
          <w:rFonts w:ascii="Times New Roman" w:hAnsi="Times New Roman" w:cs="Times New Roman"/>
          <w:sz w:val="24"/>
          <w:szCs w:val="24"/>
        </w:rPr>
        <w:tab/>
        <w:t xml:space="preserve">      1.56</w:t>
      </w:r>
      <w:r w:rsidR="00353FB4">
        <w:rPr>
          <w:rFonts w:ascii="Times New Roman" w:hAnsi="Times New Roman" w:cs="Times New Roman"/>
          <w:sz w:val="24"/>
          <w:szCs w:val="24"/>
        </w:rPr>
        <w:tab/>
      </w:r>
      <w:r w:rsidR="00353FB4">
        <w:rPr>
          <w:rFonts w:ascii="Times New Roman" w:hAnsi="Times New Roman" w:cs="Times New Roman"/>
          <w:sz w:val="24"/>
          <w:szCs w:val="24"/>
        </w:rPr>
        <w:tab/>
        <w:t xml:space="preserve">         </w:t>
      </w:r>
      <w:r w:rsidR="006A46E8">
        <w:rPr>
          <w:rFonts w:ascii="Times New Roman" w:hAnsi="Times New Roman" w:cs="Times New Roman"/>
          <w:sz w:val="24"/>
          <w:szCs w:val="24"/>
        </w:rPr>
        <w:t xml:space="preserve"> </w:t>
      </w:r>
      <w:r w:rsidR="00353FB4">
        <w:rPr>
          <w:rFonts w:ascii="Times New Roman" w:hAnsi="Times New Roman" w:cs="Times New Roman"/>
          <w:sz w:val="24"/>
          <w:szCs w:val="24"/>
        </w:rPr>
        <w:t>A</w:t>
      </w:r>
    </w:p>
    <w:p w14:paraId="27C23A91" w14:textId="77777777" w:rsidR="00353FB4" w:rsidRDefault="00353FB4" w:rsidP="00353FB4">
      <w:pPr>
        <w:spacing w:after="0" w:line="240" w:lineRule="auto"/>
        <w:rPr>
          <w:rFonts w:ascii="Times New Roman" w:hAnsi="Times New Roman" w:cs="Times New Roman"/>
          <w:sz w:val="24"/>
          <w:szCs w:val="24"/>
        </w:rPr>
      </w:pPr>
    </w:p>
    <w:p w14:paraId="614D8D56" w14:textId="0F6D7255" w:rsidR="00353FB4" w:rsidRDefault="00353FB4" w:rsidP="00353FB4">
      <w:pPr>
        <w:spacing w:after="0" w:line="240" w:lineRule="auto"/>
        <w:rPr>
          <w:rFonts w:ascii="Times New Roman" w:hAnsi="Times New Roman" w:cs="Times New Roman"/>
          <w:sz w:val="24"/>
          <w:szCs w:val="24"/>
        </w:rPr>
      </w:pPr>
      <w:r>
        <w:rPr>
          <w:rFonts w:ascii="Times New Roman" w:hAnsi="Times New Roman" w:cs="Times New Roman"/>
          <w:sz w:val="24"/>
          <w:szCs w:val="24"/>
        </w:rPr>
        <w:t>Diatom</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Surface</w:t>
      </w:r>
      <w:r>
        <w:rPr>
          <w:rFonts w:ascii="Times New Roman" w:hAnsi="Times New Roman" w:cs="Times New Roman"/>
          <w:sz w:val="24"/>
          <w:szCs w:val="24"/>
        </w:rPr>
        <w:tab/>
        <w:t xml:space="preserve">      1.03</w:t>
      </w:r>
      <w:r>
        <w:rPr>
          <w:rFonts w:ascii="Times New Roman" w:hAnsi="Times New Roman" w:cs="Times New Roman"/>
          <w:sz w:val="24"/>
          <w:szCs w:val="24"/>
        </w:rPr>
        <w:tab/>
      </w:r>
      <w:r>
        <w:rPr>
          <w:rFonts w:ascii="Times New Roman" w:hAnsi="Times New Roman" w:cs="Times New Roman"/>
          <w:sz w:val="24"/>
          <w:szCs w:val="24"/>
        </w:rPr>
        <w:tab/>
        <w:t xml:space="preserve">         </w:t>
      </w:r>
      <w:r w:rsidR="00F16111">
        <w:rPr>
          <w:rFonts w:ascii="Times New Roman" w:hAnsi="Times New Roman" w:cs="Times New Roman"/>
          <w:sz w:val="24"/>
          <w:szCs w:val="24"/>
        </w:rPr>
        <w:t>DE</w:t>
      </w:r>
    </w:p>
    <w:p w14:paraId="23CCC341" w14:textId="1D8D76F4" w:rsidR="00353FB4" w:rsidRDefault="00353FB4" w:rsidP="0054046F">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Bottom</w:t>
      </w:r>
      <w:r>
        <w:rPr>
          <w:rFonts w:ascii="Times New Roman" w:hAnsi="Times New Roman" w:cs="Times New Roman"/>
          <w:sz w:val="24"/>
          <w:szCs w:val="24"/>
        </w:rPr>
        <w:tab/>
        <w:t xml:space="preserve">      1.51</w:t>
      </w:r>
      <w:r>
        <w:rPr>
          <w:rFonts w:ascii="Times New Roman" w:hAnsi="Times New Roman" w:cs="Times New Roman"/>
          <w:sz w:val="24"/>
          <w:szCs w:val="24"/>
        </w:rPr>
        <w:tab/>
      </w:r>
      <w:r>
        <w:rPr>
          <w:rFonts w:ascii="Times New Roman" w:hAnsi="Times New Roman" w:cs="Times New Roman"/>
          <w:sz w:val="24"/>
          <w:szCs w:val="24"/>
        </w:rPr>
        <w:tab/>
        <w:t xml:space="preserve">         </w:t>
      </w:r>
      <w:r w:rsidR="006A46E8">
        <w:rPr>
          <w:rFonts w:ascii="Times New Roman" w:hAnsi="Times New Roman" w:cs="Times New Roman"/>
          <w:sz w:val="24"/>
          <w:szCs w:val="24"/>
        </w:rPr>
        <w:t xml:space="preserve"> </w:t>
      </w:r>
      <w:r>
        <w:rPr>
          <w:rFonts w:ascii="Times New Roman" w:hAnsi="Times New Roman" w:cs="Times New Roman"/>
          <w:sz w:val="24"/>
          <w:szCs w:val="24"/>
        </w:rPr>
        <w:t>A</w:t>
      </w:r>
    </w:p>
    <w:p w14:paraId="016B5821" w14:textId="77777777" w:rsidR="00353FB4" w:rsidRDefault="00353FB4" w:rsidP="00353FB4">
      <w:pPr>
        <w:spacing w:after="0" w:line="240" w:lineRule="auto"/>
        <w:rPr>
          <w:rFonts w:ascii="Times New Roman" w:hAnsi="Times New Roman" w:cs="Times New Roman"/>
          <w:sz w:val="24"/>
          <w:szCs w:val="24"/>
        </w:rPr>
      </w:pPr>
    </w:p>
    <w:p w14:paraId="0E20905B" w14:textId="3076ED71" w:rsidR="00353FB4" w:rsidRDefault="00353FB4" w:rsidP="00353F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Dinoflagellates    </w:t>
      </w:r>
      <w:r>
        <w:rPr>
          <w:rFonts w:ascii="Times New Roman" w:hAnsi="Times New Roman" w:cs="Times New Roman"/>
          <w:sz w:val="24"/>
          <w:szCs w:val="24"/>
        </w:rPr>
        <w:tab/>
        <w:t>Surface</w:t>
      </w:r>
      <w:r>
        <w:rPr>
          <w:rFonts w:ascii="Times New Roman" w:hAnsi="Times New Roman" w:cs="Times New Roman"/>
          <w:sz w:val="24"/>
          <w:szCs w:val="24"/>
        </w:rPr>
        <w:tab/>
        <w:t xml:space="preserve">      1.30</w:t>
      </w:r>
      <w:r>
        <w:rPr>
          <w:rFonts w:ascii="Times New Roman" w:hAnsi="Times New Roman" w:cs="Times New Roman"/>
          <w:sz w:val="24"/>
          <w:szCs w:val="24"/>
        </w:rPr>
        <w:tab/>
      </w:r>
      <w:r>
        <w:rPr>
          <w:rFonts w:ascii="Times New Roman" w:hAnsi="Times New Roman" w:cs="Times New Roman"/>
          <w:sz w:val="24"/>
          <w:szCs w:val="24"/>
        </w:rPr>
        <w:tab/>
        <w:t xml:space="preserve">         </w:t>
      </w:r>
      <w:r w:rsidR="00F16111">
        <w:rPr>
          <w:rFonts w:ascii="Times New Roman" w:hAnsi="Times New Roman" w:cs="Times New Roman"/>
          <w:sz w:val="24"/>
          <w:szCs w:val="24"/>
        </w:rPr>
        <w:t>BC</w:t>
      </w:r>
    </w:p>
    <w:p w14:paraId="6E57B2F1" w14:textId="7E86E1F7" w:rsidR="00353FB4" w:rsidRDefault="0054046F" w:rsidP="00353FB4">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353FB4">
        <w:rPr>
          <w:rFonts w:ascii="Times New Roman" w:hAnsi="Times New Roman" w:cs="Times New Roman"/>
          <w:sz w:val="24"/>
          <w:szCs w:val="24"/>
        </w:rPr>
        <w:tab/>
        <w:t>Bottom</w:t>
      </w:r>
      <w:r w:rsidR="00353FB4">
        <w:rPr>
          <w:rFonts w:ascii="Times New Roman" w:hAnsi="Times New Roman" w:cs="Times New Roman"/>
          <w:sz w:val="24"/>
          <w:szCs w:val="24"/>
        </w:rPr>
        <w:tab/>
        <w:t xml:space="preserve">      1.23</w:t>
      </w:r>
      <w:r w:rsidR="00353FB4">
        <w:rPr>
          <w:rFonts w:ascii="Times New Roman" w:hAnsi="Times New Roman" w:cs="Times New Roman"/>
          <w:sz w:val="24"/>
          <w:szCs w:val="24"/>
        </w:rPr>
        <w:tab/>
      </w:r>
      <w:r w:rsidR="00353FB4">
        <w:rPr>
          <w:rFonts w:ascii="Times New Roman" w:hAnsi="Times New Roman" w:cs="Times New Roman"/>
          <w:sz w:val="24"/>
          <w:szCs w:val="24"/>
        </w:rPr>
        <w:tab/>
        <w:t xml:space="preserve">         </w:t>
      </w:r>
      <w:r w:rsidR="00F16111">
        <w:rPr>
          <w:rFonts w:ascii="Times New Roman" w:hAnsi="Times New Roman" w:cs="Times New Roman"/>
          <w:sz w:val="24"/>
          <w:szCs w:val="24"/>
        </w:rPr>
        <w:t>CD</w:t>
      </w:r>
    </w:p>
    <w:p w14:paraId="3578AF97" w14:textId="77777777" w:rsidR="00353FB4" w:rsidRDefault="00353FB4" w:rsidP="00353FB4">
      <w:pPr>
        <w:spacing w:after="0" w:line="240" w:lineRule="auto"/>
        <w:rPr>
          <w:rFonts w:ascii="Times New Roman" w:hAnsi="Times New Roman" w:cs="Times New Roman"/>
          <w:sz w:val="24"/>
          <w:szCs w:val="24"/>
        </w:rPr>
      </w:pPr>
    </w:p>
    <w:p w14:paraId="71F5029A" w14:textId="57192E67" w:rsidR="00353FB4" w:rsidRDefault="00353FB4" w:rsidP="00353FB4">
      <w:pPr>
        <w:spacing w:after="0" w:line="240" w:lineRule="auto"/>
        <w:rPr>
          <w:rFonts w:ascii="Times New Roman" w:hAnsi="Times New Roman" w:cs="Times New Roman"/>
          <w:sz w:val="24"/>
          <w:szCs w:val="24"/>
        </w:rPr>
      </w:pPr>
      <w:r>
        <w:rPr>
          <w:rFonts w:ascii="Times New Roman" w:hAnsi="Times New Roman" w:cs="Times New Roman"/>
          <w:sz w:val="24"/>
          <w:szCs w:val="24"/>
        </w:rPr>
        <w:t>Other</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Surface </w:t>
      </w:r>
      <w:r>
        <w:rPr>
          <w:rFonts w:ascii="Times New Roman" w:hAnsi="Times New Roman" w:cs="Times New Roman"/>
          <w:sz w:val="24"/>
          <w:szCs w:val="24"/>
        </w:rPr>
        <w:tab/>
        <w:t xml:space="preserve">      0.94</w:t>
      </w:r>
      <w:r>
        <w:rPr>
          <w:rFonts w:ascii="Times New Roman" w:hAnsi="Times New Roman" w:cs="Times New Roman"/>
          <w:sz w:val="24"/>
          <w:szCs w:val="24"/>
        </w:rPr>
        <w:tab/>
      </w:r>
      <w:r>
        <w:rPr>
          <w:rFonts w:ascii="Times New Roman" w:hAnsi="Times New Roman" w:cs="Times New Roman"/>
          <w:sz w:val="24"/>
          <w:szCs w:val="24"/>
        </w:rPr>
        <w:tab/>
        <w:t xml:space="preserve">         </w:t>
      </w:r>
      <w:r w:rsidR="006A46E8">
        <w:rPr>
          <w:rFonts w:ascii="Times New Roman" w:hAnsi="Times New Roman" w:cs="Times New Roman"/>
          <w:sz w:val="24"/>
          <w:szCs w:val="24"/>
        </w:rPr>
        <w:t xml:space="preserve"> </w:t>
      </w:r>
      <w:r w:rsidR="00F16111">
        <w:rPr>
          <w:rFonts w:ascii="Times New Roman" w:hAnsi="Times New Roman" w:cs="Times New Roman"/>
          <w:sz w:val="24"/>
          <w:szCs w:val="24"/>
        </w:rPr>
        <w:t>E</w:t>
      </w:r>
    </w:p>
    <w:p w14:paraId="2B717FF7" w14:textId="7C16155C" w:rsidR="00353FB4" w:rsidRDefault="00353FB4" w:rsidP="0054046F">
      <w:pPr>
        <w:pBdr>
          <w:bottom w:val="single" w:sz="12" w:space="1" w:color="auto"/>
        </w:pBd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Bottom</w:t>
      </w:r>
      <w:r>
        <w:rPr>
          <w:rFonts w:ascii="Times New Roman" w:hAnsi="Times New Roman" w:cs="Times New Roman"/>
          <w:sz w:val="24"/>
          <w:szCs w:val="24"/>
        </w:rPr>
        <w:tab/>
        <w:t xml:space="preserve">      0.96</w:t>
      </w:r>
      <w:r>
        <w:rPr>
          <w:rFonts w:ascii="Times New Roman" w:hAnsi="Times New Roman" w:cs="Times New Roman"/>
          <w:sz w:val="24"/>
          <w:szCs w:val="24"/>
        </w:rPr>
        <w:tab/>
      </w:r>
      <w:r>
        <w:rPr>
          <w:rFonts w:ascii="Times New Roman" w:hAnsi="Times New Roman" w:cs="Times New Roman"/>
          <w:sz w:val="24"/>
          <w:szCs w:val="24"/>
        </w:rPr>
        <w:tab/>
        <w:t xml:space="preserve">         </w:t>
      </w:r>
      <w:r w:rsidR="006A46E8">
        <w:rPr>
          <w:rFonts w:ascii="Times New Roman" w:hAnsi="Times New Roman" w:cs="Times New Roman"/>
          <w:sz w:val="24"/>
          <w:szCs w:val="24"/>
        </w:rPr>
        <w:t xml:space="preserve"> </w:t>
      </w:r>
      <w:r w:rsidR="00F16111">
        <w:rPr>
          <w:rFonts w:ascii="Times New Roman" w:hAnsi="Times New Roman" w:cs="Times New Roman"/>
          <w:sz w:val="24"/>
          <w:szCs w:val="24"/>
        </w:rPr>
        <w:t>E</w:t>
      </w:r>
    </w:p>
    <w:p w14:paraId="0412982E" w14:textId="77777777" w:rsidR="0054046F" w:rsidRDefault="0054046F" w:rsidP="0054046F">
      <w:pPr>
        <w:pBdr>
          <w:bottom w:val="single" w:sz="12" w:space="1" w:color="auto"/>
        </w:pBdr>
        <w:spacing w:after="0" w:line="240" w:lineRule="auto"/>
        <w:rPr>
          <w:rFonts w:ascii="Times New Roman" w:hAnsi="Times New Roman" w:cs="Times New Roman"/>
          <w:sz w:val="24"/>
          <w:szCs w:val="24"/>
        </w:rPr>
      </w:pPr>
    </w:p>
    <w:p w14:paraId="43F29CC6" w14:textId="77777777" w:rsidR="0054046F" w:rsidRDefault="0054046F" w:rsidP="002121FC">
      <w:pPr>
        <w:spacing w:after="0" w:line="240" w:lineRule="auto"/>
        <w:rPr>
          <w:rFonts w:ascii="Times New Roman" w:hAnsi="Times New Roman" w:cs="Times New Roman"/>
          <w:sz w:val="24"/>
          <w:szCs w:val="24"/>
        </w:rPr>
      </w:pPr>
    </w:p>
    <w:p w14:paraId="7BD67929" w14:textId="763E527F" w:rsidR="002121FC" w:rsidRDefault="002121FC" w:rsidP="002121FC">
      <w:pPr>
        <w:spacing w:after="0" w:line="240" w:lineRule="auto"/>
        <w:rPr>
          <w:rFonts w:ascii="Times New Roman" w:hAnsi="Times New Roman" w:cs="Times New Roman"/>
          <w:sz w:val="24"/>
          <w:szCs w:val="24"/>
        </w:rPr>
      </w:pPr>
      <w:r>
        <w:rPr>
          <w:rFonts w:ascii="Times New Roman" w:hAnsi="Times New Roman" w:cs="Times New Roman"/>
          <w:sz w:val="24"/>
          <w:szCs w:val="24"/>
        </w:rPr>
        <w:t>Total</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Surface </w:t>
      </w:r>
      <w:r>
        <w:rPr>
          <w:rFonts w:ascii="Times New Roman" w:hAnsi="Times New Roman" w:cs="Times New Roman"/>
          <w:sz w:val="24"/>
          <w:szCs w:val="24"/>
        </w:rPr>
        <w:tab/>
        <w:t xml:space="preserve">      1.</w:t>
      </w:r>
      <w:r w:rsidR="00F16111">
        <w:rPr>
          <w:rFonts w:ascii="Times New Roman" w:hAnsi="Times New Roman" w:cs="Times New Roman"/>
          <w:sz w:val="24"/>
          <w:szCs w:val="24"/>
        </w:rPr>
        <w:t>18</w:t>
      </w:r>
      <w:r>
        <w:rPr>
          <w:rFonts w:ascii="Times New Roman" w:hAnsi="Times New Roman" w:cs="Times New Roman"/>
          <w:sz w:val="24"/>
          <w:szCs w:val="24"/>
        </w:rPr>
        <w:tab/>
      </w:r>
      <w:r>
        <w:rPr>
          <w:rFonts w:ascii="Times New Roman" w:hAnsi="Times New Roman" w:cs="Times New Roman"/>
          <w:sz w:val="24"/>
          <w:szCs w:val="24"/>
        </w:rPr>
        <w:tab/>
      </w:r>
      <w:r w:rsidR="0054046F">
        <w:rPr>
          <w:rFonts w:ascii="Times New Roman" w:hAnsi="Times New Roman" w:cs="Times New Roman"/>
          <w:sz w:val="24"/>
          <w:szCs w:val="24"/>
        </w:rPr>
        <w:t xml:space="preserve">         </w:t>
      </w:r>
      <w:r w:rsidR="006A46E8">
        <w:rPr>
          <w:rFonts w:ascii="Times New Roman" w:hAnsi="Times New Roman" w:cs="Times New Roman"/>
          <w:sz w:val="24"/>
          <w:szCs w:val="24"/>
        </w:rPr>
        <w:t xml:space="preserve"> </w:t>
      </w:r>
      <w:r>
        <w:rPr>
          <w:rFonts w:ascii="Times New Roman" w:hAnsi="Times New Roman" w:cs="Times New Roman"/>
          <w:sz w:val="24"/>
          <w:szCs w:val="24"/>
        </w:rPr>
        <w:t>B</w:t>
      </w:r>
    </w:p>
    <w:p w14:paraId="2000FC7E" w14:textId="4FEFB784" w:rsidR="002121FC" w:rsidRDefault="002121FC" w:rsidP="002121F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Bottom</w:t>
      </w:r>
      <w:r>
        <w:rPr>
          <w:rFonts w:ascii="Times New Roman" w:hAnsi="Times New Roman" w:cs="Times New Roman"/>
          <w:sz w:val="24"/>
          <w:szCs w:val="24"/>
        </w:rPr>
        <w:tab/>
        <w:t xml:space="preserve">     </w:t>
      </w:r>
      <w:r w:rsidR="00F16111">
        <w:rPr>
          <w:rFonts w:ascii="Times New Roman" w:hAnsi="Times New Roman" w:cs="Times New Roman"/>
          <w:sz w:val="24"/>
          <w:szCs w:val="24"/>
        </w:rPr>
        <w:t xml:space="preserve"> </w:t>
      </w:r>
      <w:r>
        <w:rPr>
          <w:rFonts w:ascii="Times New Roman" w:hAnsi="Times New Roman" w:cs="Times New Roman"/>
          <w:sz w:val="24"/>
          <w:szCs w:val="24"/>
        </w:rPr>
        <w:t>1.</w:t>
      </w:r>
      <w:r w:rsidR="00F16111">
        <w:rPr>
          <w:rFonts w:ascii="Times New Roman" w:hAnsi="Times New Roman" w:cs="Times New Roman"/>
          <w:sz w:val="24"/>
          <w:szCs w:val="24"/>
        </w:rPr>
        <w:t>32</w:t>
      </w:r>
      <w:r>
        <w:rPr>
          <w:rFonts w:ascii="Times New Roman" w:hAnsi="Times New Roman" w:cs="Times New Roman"/>
          <w:sz w:val="24"/>
          <w:szCs w:val="24"/>
        </w:rPr>
        <w:tab/>
      </w:r>
      <w:r>
        <w:rPr>
          <w:rFonts w:ascii="Times New Roman" w:hAnsi="Times New Roman" w:cs="Times New Roman"/>
          <w:sz w:val="24"/>
          <w:szCs w:val="24"/>
        </w:rPr>
        <w:tab/>
      </w:r>
      <w:r w:rsidR="0054046F">
        <w:rPr>
          <w:rFonts w:ascii="Times New Roman" w:hAnsi="Times New Roman" w:cs="Times New Roman"/>
          <w:sz w:val="24"/>
          <w:szCs w:val="24"/>
        </w:rPr>
        <w:t xml:space="preserve">         </w:t>
      </w:r>
      <w:r w:rsidR="006A46E8">
        <w:rPr>
          <w:rFonts w:ascii="Times New Roman" w:hAnsi="Times New Roman" w:cs="Times New Roman"/>
          <w:sz w:val="24"/>
          <w:szCs w:val="24"/>
        </w:rPr>
        <w:t xml:space="preserve"> </w:t>
      </w:r>
      <w:r>
        <w:rPr>
          <w:rFonts w:ascii="Times New Roman" w:hAnsi="Times New Roman" w:cs="Times New Roman"/>
          <w:sz w:val="24"/>
          <w:szCs w:val="24"/>
        </w:rPr>
        <w:t>A</w:t>
      </w:r>
    </w:p>
    <w:p w14:paraId="51F11BF2" w14:textId="112496A8" w:rsidR="00353FB4" w:rsidRDefault="00353FB4">
      <w:pPr>
        <w:rPr>
          <w:rFonts w:ascii="Times New Roman" w:hAnsi="Times New Roman" w:cs="Times New Roman"/>
          <w:sz w:val="24"/>
          <w:szCs w:val="24"/>
        </w:rPr>
      </w:pPr>
      <w:r>
        <w:rPr>
          <w:rFonts w:ascii="Times New Roman" w:hAnsi="Times New Roman" w:cs="Times New Roman"/>
          <w:sz w:val="24"/>
          <w:szCs w:val="24"/>
        </w:rPr>
        <w:br w:type="page"/>
      </w:r>
    </w:p>
    <w:p w14:paraId="0DFF23E7" w14:textId="032A7B3C" w:rsidR="00F3083B" w:rsidRDefault="00F3083B" w:rsidP="00626907">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353FB4">
        <w:rPr>
          <w:rFonts w:ascii="Times New Roman" w:hAnsi="Times New Roman" w:cs="Times New Roman"/>
          <w:sz w:val="24"/>
          <w:szCs w:val="24"/>
        </w:rPr>
        <w:t>2</w:t>
      </w:r>
      <w:r>
        <w:rPr>
          <w:rFonts w:ascii="Times New Roman" w:hAnsi="Times New Roman" w:cs="Times New Roman"/>
          <w:sz w:val="24"/>
          <w:szCs w:val="24"/>
        </w:rPr>
        <w:t xml:space="preserve">. </w:t>
      </w:r>
      <w:r w:rsidR="00C04C1A">
        <w:rPr>
          <w:rFonts w:ascii="Times New Roman" w:hAnsi="Times New Roman" w:cs="Times New Roman"/>
          <w:sz w:val="24"/>
          <w:szCs w:val="24"/>
        </w:rPr>
        <w:t>Comparison of mean total phytoplankton biomass between the four regions of the study, i.e. Bull, Chester, North Shoal and South Shoal. Results of Duncan’s comparison of means shown, i.e. mean values which share letter designations are not significantly different (p of 0.0</w:t>
      </w:r>
      <w:r w:rsidR="00F16111">
        <w:rPr>
          <w:rFonts w:ascii="Times New Roman" w:hAnsi="Times New Roman" w:cs="Times New Roman"/>
          <w:sz w:val="24"/>
          <w:szCs w:val="24"/>
        </w:rPr>
        <w:t>5</w:t>
      </w:r>
      <w:r w:rsidR="00C04C1A">
        <w:rPr>
          <w:rFonts w:ascii="Times New Roman" w:hAnsi="Times New Roman" w:cs="Times New Roman"/>
          <w:sz w:val="24"/>
          <w:szCs w:val="24"/>
        </w:rPr>
        <w:t xml:space="preserve">).  </w:t>
      </w:r>
    </w:p>
    <w:p w14:paraId="101117AF" w14:textId="77777777" w:rsidR="00C04C1A" w:rsidRDefault="00C04C1A" w:rsidP="00626907">
      <w:pPr>
        <w:spacing w:after="0" w:line="240" w:lineRule="auto"/>
        <w:rPr>
          <w:rFonts w:ascii="Times New Roman" w:hAnsi="Times New Roman" w:cs="Times New Roman"/>
          <w:sz w:val="24"/>
          <w:szCs w:val="24"/>
        </w:rPr>
      </w:pPr>
    </w:p>
    <w:p w14:paraId="7AC641FA" w14:textId="1CC243CD" w:rsidR="00C04C1A" w:rsidRDefault="00C04C1A" w:rsidP="00626907">
      <w:pPr>
        <w:spacing w:after="0" w:line="240" w:lineRule="auto"/>
        <w:rPr>
          <w:rFonts w:ascii="Times New Roman" w:hAnsi="Times New Roman" w:cs="Times New Roman"/>
          <w:sz w:val="24"/>
          <w:szCs w:val="24"/>
        </w:rPr>
      </w:pPr>
      <w:r>
        <w:rPr>
          <w:rFonts w:ascii="Times New Roman" w:hAnsi="Times New Roman" w:cs="Times New Roman"/>
          <w:sz w:val="24"/>
          <w:szCs w:val="24"/>
        </w:rPr>
        <w:t>Region</w:t>
      </w:r>
      <w:r>
        <w:rPr>
          <w:rFonts w:ascii="Times New Roman" w:hAnsi="Times New Roman" w:cs="Times New Roman"/>
          <w:sz w:val="24"/>
          <w:szCs w:val="24"/>
        </w:rPr>
        <w:tab/>
      </w:r>
      <w:r>
        <w:rPr>
          <w:rFonts w:ascii="Times New Roman" w:hAnsi="Times New Roman" w:cs="Times New Roman"/>
          <w:sz w:val="24"/>
          <w:szCs w:val="24"/>
        </w:rPr>
        <w:tab/>
      </w:r>
      <w:r w:rsidR="00C34220">
        <w:rPr>
          <w:rFonts w:ascii="Times New Roman" w:hAnsi="Times New Roman" w:cs="Times New Roman"/>
          <w:sz w:val="24"/>
          <w:szCs w:val="24"/>
        </w:rPr>
        <w:t>Surface/Bottom</w:t>
      </w:r>
      <w:r w:rsidR="00C34220">
        <w:rPr>
          <w:rFonts w:ascii="Times New Roman" w:hAnsi="Times New Roman" w:cs="Times New Roman"/>
          <w:sz w:val="24"/>
          <w:szCs w:val="24"/>
        </w:rPr>
        <w:tab/>
      </w:r>
      <w:r>
        <w:rPr>
          <w:rFonts w:ascii="Times New Roman" w:hAnsi="Times New Roman" w:cs="Times New Roman"/>
          <w:sz w:val="24"/>
          <w:szCs w:val="24"/>
        </w:rPr>
        <w:t>Log Biomass</w:t>
      </w:r>
      <w:r>
        <w:rPr>
          <w:rFonts w:ascii="Times New Roman" w:hAnsi="Times New Roman" w:cs="Times New Roman"/>
          <w:sz w:val="24"/>
          <w:szCs w:val="24"/>
        </w:rPr>
        <w:tab/>
      </w:r>
      <w:r>
        <w:rPr>
          <w:rFonts w:ascii="Times New Roman" w:hAnsi="Times New Roman" w:cs="Times New Roman"/>
          <w:sz w:val="24"/>
          <w:szCs w:val="24"/>
        </w:rPr>
        <w:tab/>
        <w:t>Duncan result</w:t>
      </w:r>
    </w:p>
    <w:p w14:paraId="22DE16DF" w14:textId="77777777" w:rsidR="00C04C1A" w:rsidRDefault="00C04C1A" w:rsidP="00626907">
      <w:pPr>
        <w:spacing w:after="0" w:line="240" w:lineRule="auto"/>
        <w:rPr>
          <w:rFonts w:ascii="Times New Roman" w:hAnsi="Times New Roman" w:cs="Times New Roman"/>
          <w:sz w:val="24"/>
          <w:szCs w:val="24"/>
        </w:rPr>
      </w:pPr>
    </w:p>
    <w:p w14:paraId="04F1B560" w14:textId="7660378E" w:rsidR="00C34220" w:rsidRDefault="00C04C1A" w:rsidP="00626907">
      <w:pPr>
        <w:spacing w:after="0" w:line="240" w:lineRule="auto"/>
        <w:rPr>
          <w:rFonts w:ascii="Times New Roman" w:hAnsi="Times New Roman" w:cs="Times New Roman"/>
          <w:sz w:val="24"/>
          <w:szCs w:val="24"/>
        </w:rPr>
      </w:pPr>
      <w:r>
        <w:rPr>
          <w:rFonts w:ascii="Times New Roman" w:hAnsi="Times New Roman" w:cs="Times New Roman"/>
          <w:sz w:val="24"/>
          <w:szCs w:val="24"/>
        </w:rPr>
        <w:t>Bull</w:t>
      </w:r>
      <w:r>
        <w:rPr>
          <w:rFonts w:ascii="Times New Roman" w:hAnsi="Times New Roman" w:cs="Times New Roman"/>
          <w:sz w:val="24"/>
          <w:szCs w:val="24"/>
        </w:rPr>
        <w:tab/>
      </w:r>
      <w:r>
        <w:rPr>
          <w:rFonts w:ascii="Times New Roman" w:hAnsi="Times New Roman" w:cs="Times New Roman"/>
          <w:sz w:val="24"/>
          <w:szCs w:val="24"/>
        </w:rPr>
        <w:tab/>
        <w:t xml:space="preserve">    </w:t>
      </w:r>
      <w:r w:rsidR="00C34220">
        <w:rPr>
          <w:rFonts w:ascii="Times New Roman" w:hAnsi="Times New Roman" w:cs="Times New Roman"/>
          <w:sz w:val="24"/>
          <w:szCs w:val="24"/>
        </w:rPr>
        <w:t>Surface</w:t>
      </w:r>
      <w:r w:rsidR="00C34220">
        <w:rPr>
          <w:rFonts w:ascii="Times New Roman" w:hAnsi="Times New Roman" w:cs="Times New Roman"/>
          <w:sz w:val="24"/>
          <w:szCs w:val="24"/>
        </w:rPr>
        <w:tab/>
      </w:r>
      <w:r w:rsidR="00C34220">
        <w:rPr>
          <w:rFonts w:ascii="Times New Roman" w:hAnsi="Times New Roman" w:cs="Times New Roman"/>
          <w:sz w:val="24"/>
          <w:szCs w:val="24"/>
        </w:rPr>
        <w:tab/>
        <w:t xml:space="preserve">    </w:t>
      </w:r>
      <w:r>
        <w:rPr>
          <w:rFonts w:ascii="Times New Roman" w:hAnsi="Times New Roman" w:cs="Times New Roman"/>
          <w:sz w:val="24"/>
          <w:szCs w:val="24"/>
        </w:rPr>
        <w:t>1.</w:t>
      </w:r>
      <w:r w:rsidR="00F16111">
        <w:rPr>
          <w:rFonts w:ascii="Times New Roman" w:hAnsi="Times New Roman" w:cs="Times New Roman"/>
          <w:sz w:val="24"/>
          <w:szCs w:val="24"/>
        </w:rPr>
        <w:t>17</w:t>
      </w:r>
      <w:r w:rsidR="00F16111">
        <w:rPr>
          <w:rFonts w:ascii="Times New Roman" w:hAnsi="Times New Roman" w:cs="Times New Roman"/>
          <w:sz w:val="24"/>
          <w:szCs w:val="24"/>
        </w:rPr>
        <w:tab/>
      </w:r>
      <w:r w:rsidR="00F16111">
        <w:rPr>
          <w:rFonts w:ascii="Times New Roman" w:hAnsi="Times New Roman" w:cs="Times New Roman"/>
          <w:sz w:val="24"/>
          <w:szCs w:val="24"/>
        </w:rPr>
        <w:tab/>
      </w:r>
      <w:r w:rsidR="00F16111">
        <w:rPr>
          <w:rFonts w:ascii="Times New Roman" w:hAnsi="Times New Roman" w:cs="Times New Roman"/>
          <w:sz w:val="24"/>
          <w:szCs w:val="24"/>
        </w:rPr>
        <w:tab/>
        <w:t xml:space="preserve">         BC</w:t>
      </w:r>
    </w:p>
    <w:p w14:paraId="3D203703" w14:textId="10AB0CFF" w:rsidR="00C04C1A" w:rsidRDefault="00C34220" w:rsidP="0062690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Bottom</w:t>
      </w:r>
      <w:r>
        <w:rPr>
          <w:rFonts w:ascii="Times New Roman" w:hAnsi="Times New Roman" w:cs="Times New Roman"/>
          <w:sz w:val="24"/>
          <w:szCs w:val="24"/>
        </w:rPr>
        <w:tab/>
      </w:r>
      <w:r>
        <w:rPr>
          <w:rFonts w:ascii="Times New Roman" w:hAnsi="Times New Roman" w:cs="Times New Roman"/>
          <w:sz w:val="24"/>
          <w:szCs w:val="24"/>
        </w:rPr>
        <w:tab/>
        <w:t xml:space="preserve">    1.</w:t>
      </w:r>
      <w:r w:rsidR="00F16111">
        <w:rPr>
          <w:rFonts w:ascii="Times New Roman" w:hAnsi="Times New Roman" w:cs="Times New Roman"/>
          <w:sz w:val="24"/>
          <w:szCs w:val="24"/>
        </w:rPr>
        <w:t>26</w:t>
      </w:r>
      <w:r w:rsidR="00C04C1A">
        <w:rPr>
          <w:rFonts w:ascii="Times New Roman" w:hAnsi="Times New Roman" w:cs="Times New Roman"/>
          <w:sz w:val="24"/>
          <w:szCs w:val="24"/>
        </w:rPr>
        <w:tab/>
      </w:r>
      <w:r w:rsidR="00C04C1A">
        <w:rPr>
          <w:rFonts w:ascii="Times New Roman" w:hAnsi="Times New Roman" w:cs="Times New Roman"/>
          <w:sz w:val="24"/>
          <w:szCs w:val="24"/>
        </w:rPr>
        <w:tab/>
      </w:r>
      <w:r w:rsidR="00C04C1A">
        <w:rPr>
          <w:rFonts w:ascii="Times New Roman" w:hAnsi="Times New Roman" w:cs="Times New Roman"/>
          <w:sz w:val="24"/>
          <w:szCs w:val="24"/>
        </w:rPr>
        <w:tab/>
        <w:t xml:space="preserve">        </w:t>
      </w:r>
      <w:r w:rsidR="00F16111">
        <w:rPr>
          <w:rFonts w:ascii="Times New Roman" w:hAnsi="Times New Roman" w:cs="Times New Roman"/>
          <w:sz w:val="24"/>
          <w:szCs w:val="24"/>
        </w:rPr>
        <w:t>ABC</w:t>
      </w:r>
    </w:p>
    <w:p w14:paraId="17EB4B4E" w14:textId="77777777" w:rsidR="00C04C1A" w:rsidRDefault="00C04C1A" w:rsidP="00626907">
      <w:pPr>
        <w:spacing w:after="0" w:line="240" w:lineRule="auto"/>
        <w:rPr>
          <w:rFonts w:ascii="Times New Roman" w:hAnsi="Times New Roman" w:cs="Times New Roman"/>
          <w:sz w:val="24"/>
          <w:szCs w:val="24"/>
        </w:rPr>
      </w:pPr>
    </w:p>
    <w:p w14:paraId="38B4A150" w14:textId="543880D6" w:rsidR="00C04C1A" w:rsidRDefault="00C04C1A" w:rsidP="00626907">
      <w:pPr>
        <w:spacing w:after="0" w:line="240" w:lineRule="auto"/>
        <w:rPr>
          <w:rFonts w:ascii="Times New Roman" w:hAnsi="Times New Roman" w:cs="Times New Roman"/>
          <w:sz w:val="24"/>
          <w:szCs w:val="24"/>
        </w:rPr>
      </w:pPr>
      <w:r>
        <w:rPr>
          <w:rFonts w:ascii="Times New Roman" w:hAnsi="Times New Roman" w:cs="Times New Roman"/>
          <w:sz w:val="24"/>
          <w:szCs w:val="24"/>
        </w:rPr>
        <w:t>Chester</w:t>
      </w:r>
      <w:r>
        <w:rPr>
          <w:rFonts w:ascii="Times New Roman" w:hAnsi="Times New Roman" w:cs="Times New Roman"/>
          <w:sz w:val="24"/>
          <w:szCs w:val="24"/>
        </w:rPr>
        <w:tab/>
        <w:t xml:space="preserve">    </w:t>
      </w:r>
      <w:r w:rsidR="00C34220">
        <w:rPr>
          <w:rFonts w:ascii="Times New Roman" w:hAnsi="Times New Roman" w:cs="Times New Roman"/>
          <w:sz w:val="24"/>
          <w:szCs w:val="24"/>
        </w:rPr>
        <w:t>Surface</w:t>
      </w:r>
      <w:r w:rsidR="00C34220">
        <w:rPr>
          <w:rFonts w:ascii="Times New Roman" w:hAnsi="Times New Roman" w:cs="Times New Roman"/>
          <w:sz w:val="24"/>
          <w:szCs w:val="24"/>
        </w:rPr>
        <w:tab/>
      </w:r>
      <w:r w:rsidR="00C34220">
        <w:rPr>
          <w:rFonts w:ascii="Times New Roman" w:hAnsi="Times New Roman" w:cs="Times New Roman"/>
          <w:sz w:val="24"/>
          <w:szCs w:val="24"/>
        </w:rPr>
        <w:tab/>
        <w:t xml:space="preserve">    1.</w:t>
      </w:r>
      <w:r w:rsidR="00F16111">
        <w:rPr>
          <w:rFonts w:ascii="Times New Roman" w:hAnsi="Times New Roman" w:cs="Times New Roman"/>
          <w:sz w:val="24"/>
          <w:szCs w:val="24"/>
        </w:rPr>
        <w:t xml:space="preserve">13                                  </w:t>
      </w:r>
      <w:r w:rsidR="0054046F">
        <w:rPr>
          <w:rFonts w:ascii="Times New Roman" w:hAnsi="Times New Roman" w:cs="Times New Roman"/>
          <w:sz w:val="24"/>
          <w:szCs w:val="24"/>
        </w:rPr>
        <w:t xml:space="preserve"> </w:t>
      </w:r>
      <w:r w:rsidR="00F16111">
        <w:rPr>
          <w:rFonts w:ascii="Times New Roman" w:hAnsi="Times New Roman" w:cs="Times New Roman"/>
          <w:sz w:val="24"/>
          <w:szCs w:val="24"/>
        </w:rPr>
        <w:t xml:space="preserve">C             </w:t>
      </w:r>
    </w:p>
    <w:p w14:paraId="3E352F78" w14:textId="0D1E3BDA" w:rsidR="00C34220" w:rsidRDefault="0054046F" w:rsidP="00626907">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C34220">
        <w:rPr>
          <w:rFonts w:ascii="Times New Roman" w:hAnsi="Times New Roman" w:cs="Times New Roman"/>
          <w:sz w:val="24"/>
          <w:szCs w:val="24"/>
        </w:rPr>
        <w:tab/>
        <w:t xml:space="preserve">    Bottom</w:t>
      </w:r>
      <w:r w:rsidR="00C34220">
        <w:rPr>
          <w:rFonts w:ascii="Times New Roman" w:hAnsi="Times New Roman" w:cs="Times New Roman"/>
          <w:sz w:val="24"/>
          <w:szCs w:val="24"/>
        </w:rPr>
        <w:tab/>
      </w:r>
      <w:r w:rsidR="00C34220">
        <w:rPr>
          <w:rFonts w:ascii="Times New Roman" w:hAnsi="Times New Roman" w:cs="Times New Roman"/>
          <w:sz w:val="24"/>
          <w:szCs w:val="24"/>
        </w:rPr>
        <w:tab/>
        <w:t xml:space="preserve">    1.</w:t>
      </w:r>
      <w:r w:rsidR="00F16111">
        <w:rPr>
          <w:rFonts w:ascii="Times New Roman" w:hAnsi="Times New Roman" w:cs="Times New Roman"/>
          <w:sz w:val="24"/>
          <w:szCs w:val="24"/>
        </w:rPr>
        <w:t xml:space="preserve">20                                  BC           </w:t>
      </w:r>
    </w:p>
    <w:p w14:paraId="3AD6136A" w14:textId="41B3A332" w:rsidR="00C34220" w:rsidRDefault="00C34220" w:rsidP="00626907">
      <w:pPr>
        <w:spacing w:after="0" w:line="240" w:lineRule="auto"/>
        <w:rPr>
          <w:rFonts w:ascii="Times New Roman" w:hAnsi="Times New Roman" w:cs="Times New Roman"/>
          <w:sz w:val="24"/>
          <w:szCs w:val="24"/>
        </w:rPr>
      </w:pPr>
    </w:p>
    <w:p w14:paraId="238BAC60" w14:textId="5BEAC9EC" w:rsidR="00C04C1A" w:rsidRDefault="00C04C1A" w:rsidP="00626907">
      <w:pPr>
        <w:spacing w:after="0" w:line="240" w:lineRule="auto"/>
        <w:rPr>
          <w:rFonts w:ascii="Times New Roman" w:hAnsi="Times New Roman" w:cs="Times New Roman"/>
          <w:sz w:val="24"/>
          <w:szCs w:val="24"/>
        </w:rPr>
      </w:pPr>
      <w:r>
        <w:rPr>
          <w:rFonts w:ascii="Times New Roman" w:hAnsi="Times New Roman" w:cs="Times New Roman"/>
          <w:sz w:val="24"/>
          <w:szCs w:val="24"/>
        </w:rPr>
        <w:t>North Shoal</w:t>
      </w:r>
      <w:r>
        <w:rPr>
          <w:rFonts w:ascii="Times New Roman" w:hAnsi="Times New Roman" w:cs="Times New Roman"/>
          <w:sz w:val="24"/>
          <w:szCs w:val="24"/>
        </w:rPr>
        <w:tab/>
        <w:t xml:space="preserve">    </w:t>
      </w:r>
      <w:r w:rsidR="00C34220">
        <w:rPr>
          <w:rFonts w:ascii="Times New Roman" w:hAnsi="Times New Roman" w:cs="Times New Roman"/>
          <w:sz w:val="24"/>
          <w:szCs w:val="24"/>
        </w:rPr>
        <w:t>Surface</w:t>
      </w:r>
      <w:r w:rsidR="00C34220">
        <w:rPr>
          <w:rFonts w:ascii="Times New Roman" w:hAnsi="Times New Roman" w:cs="Times New Roman"/>
          <w:sz w:val="24"/>
          <w:szCs w:val="24"/>
        </w:rPr>
        <w:tab/>
      </w:r>
      <w:r w:rsidR="00C34220">
        <w:rPr>
          <w:rFonts w:ascii="Times New Roman" w:hAnsi="Times New Roman" w:cs="Times New Roman"/>
          <w:sz w:val="24"/>
          <w:szCs w:val="24"/>
        </w:rPr>
        <w:tab/>
        <w:t xml:space="preserve">    </w:t>
      </w:r>
      <w:r>
        <w:rPr>
          <w:rFonts w:ascii="Times New Roman" w:hAnsi="Times New Roman" w:cs="Times New Roman"/>
          <w:sz w:val="24"/>
          <w:szCs w:val="24"/>
        </w:rPr>
        <w:t>1.</w:t>
      </w:r>
      <w:r w:rsidR="00F16111">
        <w:rPr>
          <w:rFonts w:ascii="Times New Roman" w:hAnsi="Times New Roman" w:cs="Times New Roman"/>
          <w:sz w:val="24"/>
          <w:szCs w:val="24"/>
        </w:rPr>
        <w:t xml:space="preserve">20                                  BC          </w:t>
      </w:r>
    </w:p>
    <w:p w14:paraId="6BBE6E6E" w14:textId="024DF5D3" w:rsidR="007E0466" w:rsidRDefault="0054046F" w:rsidP="00626907">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7E0466">
        <w:rPr>
          <w:rFonts w:ascii="Times New Roman" w:hAnsi="Times New Roman" w:cs="Times New Roman"/>
          <w:sz w:val="24"/>
          <w:szCs w:val="24"/>
        </w:rPr>
        <w:tab/>
        <w:t xml:space="preserve">    Bottom</w:t>
      </w:r>
      <w:r w:rsidR="007E0466">
        <w:rPr>
          <w:rFonts w:ascii="Times New Roman" w:hAnsi="Times New Roman" w:cs="Times New Roman"/>
          <w:sz w:val="24"/>
          <w:szCs w:val="24"/>
        </w:rPr>
        <w:tab/>
      </w:r>
      <w:r w:rsidR="007E0466">
        <w:rPr>
          <w:rFonts w:ascii="Times New Roman" w:hAnsi="Times New Roman" w:cs="Times New Roman"/>
          <w:sz w:val="24"/>
          <w:szCs w:val="24"/>
        </w:rPr>
        <w:tab/>
        <w:t xml:space="preserve">    1.</w:t>
      </w:r>
      <w:r w:rsidR="00F16111">
        <w:rPr>
          <w:rFonts w:ascii="Times New Roman" w:hAnsi="Times New Roman" w:cs="Times New Roman"/>
          <w:sz w:val="24"/>
          <w:szCs w:val="24"/>
        </w:rPr>
        <w:t xml:space="preserve">35                                 </w:t>
      </w:r>
      <w:r w:rsidR="006A46E8">
        <w:rPr>
          <w:rFonts w:ascii="Times New Roman" w:hAnsi="Times New Roman" w:cs="Times New Roman"/>
          <w:sz w:val="24"/>
          <w:szCs w:val="24"/>
        </w:rPr>
        <w:t xml:space="preserve"> </w:t>
      </w:r>
      <w:r w:rsidR="00F16111">
        <w:rPr>
          <w:rFonts w:ascii="Times New Roman" w:hAnsi="Times New Roman" w:cs="Times New Roman"/>
          <w:sz w:val="24"/>
          <w:szCs w:val="24"/>
        </w:rPr>
        <w:t xml:space="preserve">AB          </w:t>
      </w:r>
    </w:p>
    <w:p w14:paraId="4060A59C" w14:textId="77777777" w:rsidR="00C04C1A" w:rsidRDefault="00C04C1A" w:rsidP="00626907">
      <w:pPr>
        <w:spacing w:after="0" w:line="240" w:lineRule="auto"/>
        <w:rPr>
          <w:rFonts w:ascii="Times New Roman" w:hAnsi="Times New Roman" w:cs="Times New Roman"/>
          <w:sz w:val="24"/>
          <w:szCs w:val="24"/>
        </w:rPr>
      </w:pPr>
    </w:p>
    <w:p w14:paraId="56BE1721" w14:textId="4D2B6D50" w:rsidR="00C04C1A" w:rsidRDefault="00C04C1A" w:rsidP="00626907">
      <w:pPr>
        <w:spacing w:after="0" w:line="240" w:lineRule="auto"/>
        <w:rPr>
          <w:rFonts w:ascii="Times New Roman" w:hAnsi="Times New Roman" w:cs="Times New Roman"/>
          <w:sz w:val="24"/>
          <w:szCs w:val="24"/>
        </w:rPr>
      </w:pPr>
      <w:r>
        <w:rPr>
          <w:rFonts w:ascii="Times New Roman" w:hAnsi="Times New Roman" w:cs="Times New Roman"/>
          <w:sz w:val="24"/>
          <w:szCs w:val="24"/>
        </w:rPr>
        <w:t>South Shoal</w:t>
      </w:r>
      <w:r>
        <w:rPr>
          <w:rFonts w:ascii="Times New Roman" w:hAnsi="Times New Roman" w:cs="Times New Roman"/>
          <w:sz w:val="24"/>
          <w:szCs w:val="24"/>
        </w:rPr>
        <w:tab/>
        <w:t xml:space="preserve">    </w:t>
      </w:r>
      <w:r w:rsidR="007E0466">
        <w:rPr>
          <w:rFonts w:ascii="Times New Roman" w:hAnsi="Times New Roman" w:cs="Times New Roman"/>
          <w:sz w:val="24"/>
          <w:szCs w:val="24"/>
        </w:rPr>
        <w:t>Surface</w:t>
      </w:r>
      <w:r w:rsidR="007E0466">
        <w:rPr>
          <w:rFonts w:ascii="Times New Roman" w:hAnsi="Times New Roman" w:cs="Times New Roman"/>
          <w:sz w:val="24"/>
          <w:szCs w:val="24"/>
        </w:rPr>
        <w:tab/>
      </w:r>
      <w:r w:rsidR="007E0466">
        <w:rPr>
          <w:rFonts w:ascii="Times New Roman" w:hAnsi="Times New Roman" w:cs="Times New Roman"/>
          <w:sz w:val="24"/>
          <w:szCs w:val="24"/>
        </w:rPr>
        <w:tab/>
        <w:t xml:space="preserve">    </w:t>
      </w:r>
      <w:r>
        <w:rPr>
          <w:rFonts w:ascii="Times New Roman" w:hAnsi="Times New Roman" w:cs="Times New Roman"/>
          <w:sz w:val="24"/>
          <w:szCs w:val="24"/>
        </w:rPr>
        <w:t>1.</w:t>
      </w:r>
      <w:r w:rsidR="00F16111">
        <w:rPr>
          <w:rFonts w:ascii="Times New Roman" w:hAnsi="Times New Roman" w:cs="Times New Roman"/>
          <w:sz w:val="24"/>
          <w:szCs w:val="24"/>
        </w:rPr>
        <w:t xml:space="preserve">23                                ABC          </w:t>
      </w:r>
    </w:p>
    <w:p w14:paraId="38C89E4D" w14:textId="12A11631" w:rsidR="007E0466" w:rsidRDefault="007E0466" w:rsidP="0054046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Bottom</w:t>
      </w:r>
      <w:r>
        <w:rPr>
          <w:rFonts w:ascii="Times New Roman" w:hAnsi="Times New Roman" w:cs="Times New Roman"/>
          <w:sz w:val="24"/>
          <w:szCs w:val="24"/>
        </w:rPr>
        <w:tab/>
      </w:r>
      <w:r>
        <w:rPr>
          <w:rFonts w:ascii="Times New Roman" w:hAnsi="Times New Roman" w:cs="Times New Roman"/>
          <w:sz w:val="24"/>
          <w:szCs w:val="24"/>
        </w:rPr>
        <w:tab/>
        <w:t xml:space="preserve">    1.</w:t>
      </w:r>
      <w:r w:rsidR="00F16111">
        <w:rPr>
          <w:rFonts w:ascii="Times New Roman" w:hAnsi="Times New Roman" w:cs="Times New Roman"/>
          <w:sz w:val="24"/>
          <w:szCs w:val="24"/>
        </w:rPr>
        <w:t xml:space="preserve">43                                  </w:t>
      </w:r>
      <w:r w:rsidR="0054046F">
        <w:rPr>
          <w:rFonts w:ascii="Times New Roman" w:hAnsi="Times New Roman" w:cs="Times New Roman"/>
          <w:sz w:val="24"/>
          <w:szCs w:val="24"/>
        </w:rPr>
        <w:t xml:space="preserve"> </w:t>
      </w:r>
      <w:r w:rsidR="00F16111">
        <w:rPr>
          <w:rFonts w:ascii="Times New Roman" w:hAnsi="Times New Roman" w:cs="Times New Roman"/>
          <w:sz w:val="24"/>
          <w:szCs w:val="24"/>
        </w:rPr>
        <w:t xml:space="preserve">A              </w:t>
      </w:r>
    </w:p>
    <w:p w14:paraId="558A3570" w14:textId="77777777" w:rsidR="00C04C1A" w:rsidRDefault="00C04C1A" w:rsidP="00626907">
      <w:pPr>
        <w:spacing w:after="0" w:line="240" w:lineRule="auto"/>
        <w:rPr>
          <w:rFonts w:ascii="Times New Roman" w:hAnsi="Times New Roman" w:cs="Times New Roman"/>
          <w:sz w:val="24"/>
          <w:szCs w:val="24"/>
        </w:rPr>
      </w:pPr>
    </w:p>
    <w:p w14:paraId="3230EB78" w14:textId="77777777" w:rsidR="00C04C1A" w:rsidRDefault="00C04C1A" w:rsidP="00626907">
      <w:pPr>
        <w:spacing w:after="0" w:line="240" w:lineRule="auto"/>
        <w:rPr>
          <w:rFonts w:ascii="Times New Roman" w:hAnsi="Times New Roman" w:cs="Times New Roman"/>
          <w:sz w:val="24"/>
          <w:szCs w:val="24"/>
        </w:rPr>
      </w:pPr>
    </w:p>
    <w:p w14:paraId="19C63602" w14:textId="77777777" w:rsidR="006B1D63" w:rsidRDefault="006B1D63">
      <w:pPr>
        <w:rPr>
          <w:rFonts w:ascii="Times New Roman" w:hAnsi="Times New Roman" w:cs="Times New Roman"/>
          <w:sz w:val="24"/>
          <w:szCs w:val="24"/>
        </w:rPr>
      </w:pPr>
      <w:r>
        <w:rPr>
          <w:rFonts w:ascii="Times New Roman" w:hAnsi="Times New Roman" w:cs="Times New Roman"/>
          <w:sz w:val="24"/>
          <w:szCs w:val="24"/>
        </w:rPr>
        <w:br w:type="page"/>
      </w:r>
    </w:p>
    <w:p w14:paraId="3F5673AA" w14:textId="3C487572" w:rsidR="007E0466" w:rsidRDefault="007E0466" w:rsidP="007E0466">
      <w:pPr>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275F93">
        <w:rPr>
          <w:rFonts w:ascii="Times New Roman" w:hAnsi="Times New Roman" w:cs="Times New Roman"/>
          <w:sz w:val="24"/>
          <w:szCs w:val="24"/>
        </w:rPr>
        <w:t>3</w:t>
      </w:r>
      <w:r>
        <w:rPr>
          <w:rFonts w:ascii="Times New Roman" w:hAnsi="Times New Roman" w:cs="Times New Roman"/>
          <w:sz w:val="24"/>
          <w:szCs w:val="24"/>
        </w:rPr>
        <w:t xml:space="preserve">. Comparison of mean surface and bottom water total phytoplankton biomass between the four seasons of the year. Results of Duncan’s comparison of means shown, i.e. mean values which share letter designations are not significantly different (p of 0.01).  </w:t>
      </w:r>
    </w:p>
    <w:p w14:paraId="72A01559" w14:textId="77777777" w:rsidR="007E0466" w:rsidRDefault="007E0466" w:rsidP="007E0466">
      <w:pPr>
        <w:rPr>
          <w:rFonts w:ascii="Times New Roman" w:hAnsi="Times New Roman" w:cs="Times New Roman"/>
          <w:sz w:val="24"/>
          <w:szCs w:val="24"/>
        </w:rPr>
      </w:pPr>
    </w:p>
    <w:p w14:paraId="025FFA50" w14:textId="77777777" w:rsidR="007E0466" w:rsidRDefault="007E0466" w:rsidP="007E0466">
      <w:pPr>
        <w:spacing w:after="0" w:line="240" w:lineRule="auto"/>
        <w:rPr>
          <w:rFonts w:ascii="Times New Roman" w:hAnsi="Times New Roman" w:cs="Times New Roman"/>
          <w:sz w:val="24"/>
          <w:szCs w:val="24"/>
        </w:rPr>
      </w:pPr>
      <w:r>
        <w:rPr>
          <w:rFonts w:ascii="Times New Roman" w:hAnsi="Times New Roman" w:cs="Times New Roman"/>
          <w:sz w:val="24"/>
          <w:szCs w:val="24"/>
        </w:rPr>
        <w:t>Group</w:t>
      </w:r>
      <w:r>
        <w:rPr>
          <w:rFonts w:ascii="Times New Roman" w:hAnsi="Times New Roman" w:cs="Times New Roman"/>
          <w:sz w:val="24"/>
          <w:szCs w:val="24"/>
        </w:rPr>
        <w:tab/>
      </w:r>
      <w:r>
        <w:rPr>
          <w:rFonts w:ascii="Times New Roman" w:hAnsi="Times New Roman" w:cs="Times New Roman"/>
          <w:sz w:val="24"/>
          <w:szCs w:val="24"/>
        </w:rPr>
        <w:tab/>
        <w:t xml:space="preserve">      Surface/Bottom</w:t>
      </w:r>
      <w:r>
        <w:rPr>
          <w:rFonts w:ascii="Times New Roman" w:hAnsi="Times New Roman" w:cs="Times New Roman"/>
          <w:sz w:val="24"/>
          <w:szCs w:val="24"/>
        </w:rPr>
        <w:tab/>
        <w:t>Log Biomass</w:t>
      </w:r>
      <w:r>
        <w:rPr>
          <w:rFonts w:ascii="Times New Roman" w:hAnsi="Times New Roman" w:cs="Times New Roman"/>
          <w:sz w:val="24"/>
          <w:szCs w:val="24"/>
        </w:rPr>
        <w:tab/>
      </w:r>
      <w:r>
        <w:rPr>
          <w:rFonts w:ascii="Times New Roman" w:hAnsi="Times New Roman" w:cs="Times New Roman"/>
          <w:sz w:val="24"/>
          <w:szCs w:val="24"/>
        </w:rPr>
        <w:tab/>
        <w:t>Duncan result</w:t>
      </w:r>
    </w:p>
    <w:p w14:paraId="37126FA8" w14:textId="77777777" w:rsidR="007E0466" w:rsidRDefault="007E0466" w:rsidP="007E0466">
      <w:pPr>
        <w:spacing w:after="0" w:line="240" w:lineRule="auto"/>
        <w:rPr>
          <w:rFonts w:ascii="Times New Roman" w:hAnsi="Times New Roman" w:cs="Times New Roman"/>
          <w:sz w:val="24"/>
          <w:szCs w:val="24"/>
        </w:rPr>
      </w:pPr>
    </w:p>
    <w:p w14:paraId="59525A65" w14:textId="4EEF7089" w:rsidR="007E0466" w:rsidRDefault="007E0466" w:rsidP="007E0466">
      <w:pPr>
        <w:spacing w:after="0" w:line="240" w:lineRule="auto"/>
        <w:rPr>
          <w:rFonts w:ascii="Times New Roman" w:hAnsi="Times New Roman" w:cs="Times New Roman"/>
          <w:sz w:val="24"/>
          <w:szCs w:val="24"/>
        </w:rPr>
      </w:pPr>
      <w:r>
        <w:rPr>
          <w:rFonts w:ascii="Times New Roman" w:hAnsi="Times New Roman" w:cs="Times New Roman"/>
          <w:sz w:val="24"/>
          <w:szCs w:val="24"/>
        </w:rPr>
        <w:t>Fall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Surface</w:t>
      </w:r>
      <w:r>
        <w:rPr>
          <w:rFonts w:ascii="Times New Roman" w:hAnsi="Times New Roman" w:cs="Times New Roman"/>
          <w:sz w:val="24"/>
          <w:szCs w:val="24"/>
        </w:rPr>
        <w:tab/>
        <w:t xml:space="preserve">      1.51</w:t>
      </w:r>
      <w:r>
        <w:rPr>
          <w:rFonts w:ascii="Times New Roman" w:hAnsi="Times New Roman" w:cs="Times New Roman"/>
          <w:sz w:val="24"/>
          <w:szCs w:val="24"/>
        </w:rPr>
        <w:tab/>
      </w:r>
      <w:r>
        <w:rPr>
          <w:rFonts w:ascii="Times New Roman" w:hAnsi="Times New Roman" w:cs="Times New Roman"/>
          <w:sz w:val="24"/>
          <w:szCs w:val="24"/>
        </w:rPr>
        <w:tab/>
        <w:t xml:space="preserve">      </w:t>
      </w:r>
      <w:r w:rsidR="0054046F">
        <w:rPr>
          <w:rFonts w:ascii="Times New Roman" w:hAnsi="Times New Roman" w:cs="Times New Roman"/>
          <w:sz w:val="24"/>
          <w:szCs w:val="24"/>
        </w:rPr>
        <w:t xml:space="preserve"> </w:t>
      </w:r>
      <w:r w:rsidR="006A46E8">
        <w:rPr>
          <w:rFonts w:ascii="Times New Roman" w:hAnsi="Times New Roman" w:cs="Times New Roman"/>
          <w:sz w:val="24"/>
          <w:szCs w:val="24"/>
        </w:rPr>
        <w:t xml:space="preserve">   </w:t>
      </w:r>
      <w:r>
        <w:rPr>
          <w:rFonts w:ascii="Times New Roman" w:hAnsi="Times New Roman" w:cs="Times New Roman"/>
          <w:sz w:val="24"/>
          <w:szCs w:val="24"/>
        </w:rPr>
        <w:t xml:space="preserve">A        </w:t>
      </w:r>
    </w:p>
    <w:p w14:paraId="33971D7F" w14:textId="2F6DD00A" w:rsidR="007E0466" w:rsidRDefault="007E0466" w:rsidP="007E046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Bottom</w:t>
      </w:r>
      <w:r>
        <w:rPr>
          <w:rFonts w:ascii="Times New Roman" w:hAnsi="Times New Roman" w:cs="Times New Roman"/>
          <w:sz w:val="24"/>
          <w:szCs w:val="24"/>
        </w:rPr>
        <w:tab/>
        <w:t xml:space="preserve">      1.37</w:t>
      </w:r>
      <w:r>
        <w:rPr>
          <w:rFonts w:ascii="Times New Roman" w:hAnsi="Times New Roman" w:cs="Times New Roman"/>
          <w:sz w:val="24"/>
          <w:szCs w:val="24"/>
        </w:rPr>
        <w:tab/>
      </w:r>
      <w:r>
        <w:rPr>
          <w:rFonts w:ascii="Times New Roman" w:hAnsi="Times New Roman" w:cs="Times New Roman"/>
          <w:sz w:val="24"/>
          <w:szCs w:val="24"/>
        </w:rPr>
        <w:tab/>
        <w:t xml:space="preserve">      </w:t>
      </w:r>
      <w:r w:rsidR="0054046F">
        <w:rPr>
          <w:rFonts w:ascii="Times New Roman" w:hAnsi="Times New Roman" w:cs="Times New Roman"/>
          <w:sz w:val="24"/>
          <w:szCs w:val="24"/>
        </w:rPr>
        <w:t xml:space="preserve"> </w:t>
      </w:r>
      <w:r>
        <w:rPr>
          <w:rFonts w:ascii="Times New Roman" w:hAnsi="Times New Roman" w:cs="Times New Roman"/>
          <w:sz w:val="24"/>
          <w:szCs w:val="24"/>
        </w:rPr>
        <w:t>AB</w:t>
      </w:r>
      <w:r w:rsidR="00F16111">
        <w:rPr>
          <w:rFonts w:ascii="Times New Roman" w:hAnsi="Times New Roman" w:cs="Times New Roman"/>
          <w:sz w:val="24"/>
          <w:szCs w:val="24"/>
        </w:rPr>
        <w:t>C</w:t>
      </w:r>
      <w:r>
        <w:rPr>
          <w:rFonts w:ascii="Times New Roman" w:hAnsi="Times New Roman" w:cs="Times New Roman"/>
          <w:sz w:val="24"/>
          <w:szCs w:val="24"/>
        </w:rPr>
        <w:t xml:space="preserve"> </w:t>
      </w:r>
    </w:p>
    <w:p w14:paraId="475362CF" w14:textId="77777777" w:rsidR="007E0466" w:rsidRDefault="007E0466" w:rsidP="007E0466">
      <w:pPr>
        <w:spacing w:after="0" w:line="240" w:lineRule="auto"/>
        <w:rPr>
          <w:rFonts w:ascii="Times New Roman" w:hAnsi="Times New Roman" w:cs="Times New Roman"/>
          <w:sz w:val="24"/>
          <w:szCs w:val="24"/>
        </w:rPr>
      </w:pPr>
    </w:p>
    <w:p w14:paraId="65027896" w14:textId="52BD26D0" w:rsidR="007E0466" w:rsidRDefault="007E0466" w:rsidP="007E0466">
      <w:pPr>
        <w:spacing w:after="0" w:line="240" w:lineRule="auto"/>
        <w:rPr>
          <w:rFonts w:ascii="Times New Roman" w:hAnsi="Times New Roman" w:cs="Times New Roman"/>
          <w:sz w:val="24"/>
          <w:szCs w:val="24"/>
        </w:rPr>
      </w:pPr>
      <w:r>
        <w:rPr>
          <w:rFonts w:ascii="Times New Roman" w:hAnsi="Times New Roman" w:cs="Times New Roman"/>
          <w:sz w:val="24"/>
          <w:szCs w:val="24"/>
        </w:rPr>
        <w:t>Winter</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Surface</w:t>
      </w:r>
      <w:r>
        <w:rPr>
          <w:rFonts w:ascii="Times New Roman" w:hAnsi="Times New Roman" w:cs="Times New Roman"/>
          <w:sz w:val="24"/>
          <w:szCs w:val="24"/>
        </w:rPr>
        <w:tab/>
        <w:t xml:space="preserve">      1.12</w:t>
      </w:r>
      <w:r>
        <w:rPr>
          <w:rFonts w:ascii="Times New Roman" w:hAnsi="Times New Roman" w:cs="Times New Roman"/>
          <w:sz w:val="24"/>
          <w:szCs w:val="24"/>
        </w:rPr>
        <w:tab/>
      </w:r>
      <w:r>
        <w:rPr>
          <w:rFonts w:ascii="Times New Roman" w:hAnsi="Times New Roman" w:cs="Times New Roman"/>
          <w:sz w:val="24"/>
          <w:szCs w:val="24"/>
        </w:rPr>
        <w:tab/>
        <w:t xml:space="preserve">       </w:t>
      </w:r>
      <w:r w:rsidR="0054046F">
        <w:rPr>
          <w:rFonts w:ascii="Times New Roman" w:hAnsi="Times New Roman" w:cs="Times New Roman"/>
          <w:sz w:val="24"/>
          <w:szCs w:val="24"/>
        </w:rPr>
        <w:t xml:space="preserve">  </w:t>
      </w:r>
      <w:r>
        <w:rPr>
          <w:rFonts w:ascii="Times New Roman" w:hAnsi="Times New Roman" w:cs="Times New Roman"/>
          <w:sz w:val="24"/>
          <w:szCs w:val="24"/>
        </w:rPr>
        <w:t>B</w:t>
      </w:r>
      <w:r w:rsidR="00F16111">
        <w:rPr>
          <w:rFonts w:ascii="Times New Roman" w:hAnsi="Times New Roman" w:cs="Times New Roman"/>
          <w:sz w:val="24"/>
          <w:szCs w:val="24"/>
        </w:rPr>
        <w:t>C</w:t>
      </w:r>
    </w:p>
    <w:p w14:paraId="62F17C61" w14:textId="79829B6A" w:rsidR="007E0466" w:rsidRDefault="007E0466" w:rsidP="007E046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Bottom</w:t>
      </w:r>
      <w:r>
        <w:rPr>
          <w:rFonts w:ascii="Times New Roman" w:hAnsi="Times New Roman" w:cs="Times New Roman"/>
          <w:sz w:val="24"/>
          <w:szCs w:val="24"/>
        </w:rPr>
        <w:tab/>
        <w:t xml:space="preserve">      1.38</w:t>
      </w:r>
      <w:r>
        <w:rPr>
          <w:rFonts w:ascii="Times New Roman" w:hAnsi="Times New Roman" w:cs="Times New Roman"/>
          <w:sz w:val="24"/>
          <w:szCs w:val="24"/>
        </w:rPr>
        <w:tab/>
      </w:r>
      <w:r>
        <w:rPr>
          <w:rFonts w:ascii="Times New Roman" w:hAnsi="Times New Roman" w:cs="Times New Roman"/>
          <w:sz w:val="24"/>
          <w:szCs w:val="24"/>
        </w:rPr>
        <w:tab/>
        <w:t xml:space="preserve">       </w:t>
      </w:r>
      <w:r w:rsidR="006A46E8">
        <w:rPr>
          <w:rFonts w:ascii="Times New Roman" w:hAnsi="Times New Roman" w:cs="Times New Roman"/>
          <w:sz w:val="24"/>
          <w:szCs w:val="24"/>
        </w:rPr>
        <w:t xml:space="preserve">  </w:t>
      </w:r>
      <w:r>
        <w:rPr>
          <w:rFonts w:ascii="Times New Roman" w:hAnsi="Times New Roman" w:cs="Times New Roman"/>
          <w:sz w:val="24"/>
          <w:szCs w:val="24"/>
        </w:rPr>
        <w:t>AB</w:t>
      </w:r>
    </w:p>
    <w:p w14:paraId="653D8794" w14:textId="77777777" w:rsidR="007E0466" w:rsidRDefault="007E0466" w:rsidP="007E0466">
      <w:pPr>
        <w:spacing w:after="0" w:line="240" w:lineRule="auto"/>
        <w:rPr>
          <w:rFonts w:ascii="Times New Roman" w:hAnsi="Times New Roman" w:cs="Times New Roman"/>
          <w:sz w:val="24"/>
          <w:szCs w:val="24"/>
        </w:rPr>
      </w:pPr>
    </w:p>
    <w:p w14:paraId="048719A7" w14:textId="22911D08" w:rsidR="007E0466" w:rsidRDefault="007E0466" w:rsidP="007E0466">
      <w:pPr>
        <w:spacing w:after="0" w:line="240" w:lineRule="auto"/>
        <w:rPr>
          <w:rFonts w:ascii="Times New Roman" w:hAnsi="Times New Roman" w:cs="Times New Roman"/>
          <w:sz w:val="24"/>
          <w:szCs w:val="24"/>
        </w:rPr>
      </w:pPr>
      <w:r>
        <w:rPr>
          <w:rFonts w:ascii="Times New Roman" w:hAnsi="Times New Roman" w:cs="Times New Roman"/>
          <w:sz w:val="24"/>
          <w:szCs w:val="24"/>
        </w:rPr>
        <w:t>Summer</w:t>
      </w:r>
      <w:r>
        <w:rPr>
          <w:rFonts w:ascii="Times New Roman" w:hAnsi="Times New Roman" w:cs="Times New Roman"/>
          <w:sz w:val="24"/>
          <w:szCs w:val="24"/>
        </w:rPr>
        <w:tab/>
        <w:t xml:space="preserve">    </w:t>
      </w:r>
      <w:r>
        <w:rPr>
          <w:rFonts w:ascii="Times New Roman" w:hAnsi="Times New Roman" w:cs="Times New Roman"/>
          <w:sz w:val="24"/>
          <w:szCs w:val="24"/>
        </w:rPr>
        <w:tab/>
        <w:t>Surface</w:t>
      </w:r>
      <w:r>
        <w:rPr>
          <w:rFonts w:ascii="Times New Roman" w:hAnsi="Times New Roman" w:cs="Times New Roman"/>
          <w:sz w:val="24"/>
          <w:szCs w:val="24"/>
        </w:rPr>
        <w:tab/>
        <w:t xml:space="preserve">      1.14</w:t>
      </w:r>
      <w:r>
        <w:rPr>
          <w:rFonts w:ascii="Times New Roman" w:hAnsi="Times New Roman" w:cs="Times New Roman"/>
          <w:sz w:val="24"/>
          <w:szCs w:val="24"/>
        </w:rPr>
        <w:tab/>
      </w:r>
      <w:r>
        <w:rPr>
          <w:rFonts w:ascii="Times New Roman" w:hAnsi="Times New Roman" w:cs="Times New Roman"/>
          <w:sz w:val="24"/>
          <w:szCs w:val="24"/>
        </w:rPr>
        <w:tab/>
        <w:t xml:space="preserve">      </w:t>
      </w:r>
      <w:r w:rsidR="0054046F">
        <w:rPr>
          <w:rFonts w:ascii="Times New Roman" w:hAnsi="Times New Roman" w:cs="Times New Roman"/>
          <w:sz w:val="24"/>
          <w:szCs w:val="24"/>
        </w:rPr>
        <w:t xml:space="preserve">  </w:t>
      </w:r>
      <w:r w:rsidR="006A46E8">
        <w:rPr>
          <w:rFonts w:ascii="Times New Roman" w:hAnsi="Times New Roman" w:cs="Times New Roman"/>
          <w:sz w:val="24"/>
          <w:szCs w:val="24"/>
        </w:rPr>
        <w:t xml:space="preserve"> </w:t>
      </w:r>
      <w:r>
        <w:rPr>
          <w:rFonts w:ascii="Times New Roman" w:hAnsi="Times New Roman" w:cs="Times New Roman"/>
          <w:sz w:val="24"/>
          <w:szCs w:val="24"/>
        </w:rPr>
        <w:t>B</w:t>
      </w:r>
      <w:r w:rsidR="00F16111">
        <w:rPr>
          <w:rFonts w:ascii="Times New Roman" w:hAnsi="Times New Roman" w:cs="Times New Roman"/>
          <w:sz w:val="24"/>
          <w:szCs w:val="24"/>
        </w:rPr>
        <w:t>C</w:t>
      </w:r>
    </w:p>
    <w:p w14:paraId="031E794D" w14:textId="3413888F" w:rsidR="007E0466" w:rsidRDefault="0054046F" w:rsidP="007E0466">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7E0466">
        <w:rPr>
          <w:rFonts w:ascii="Times New Roman" w:hAnsi="Times New Roman" w:cs="Times New Roman"/>
          <w:sz w:val="24"/>
          <w:szCs w:val="24"/>
        </w:rPr>
        <w:tab/>
      </w:r>
      <w:r w:rsidR="007E0466">
        <w:rPr>
          <w:rFonts w:ascii="Times New Roman" w:hAnsi="Times New Roman" w:cs="Times New Roman"/>
          <w:sz w:val="24"/>
          <w:szCs w:val="24"/>
        </w:rPr>
        <w:tab/>
        <w:t>Bottom</w:t>
      </w:r>
      <w:r w:rsidR="007E0466">
        <w:rPr>
          <w:rFonts w:ascii="Times New Roman" w:hAnsi="Times New Roman" w:cs="Times New Roman"/>
          <w:sz w:val="24"/>
          <w:szCs w:val="24"/>
        </w:rPr>
        <w:tab/>
        <w:t xml:space="preserve">      1.27</w:t>
      </w:r>
      <w:r w:rsidR="007E0466">
        <w:rPr>
          <w:rFonts w:ascii="Times New Roman" w:hAnsi="Times New Roman" w:cs="Times New Roman"/>
          <w:sz w:val="24"/>
          <w:szCs w:val="24"/>
        </w:rPr>
        <w:tab/>
      </w:r>
      <w:r w:rsidR="007E0466">
        <w:rPr>
          <w:rFonts w:ascii="Times New Roman" w:hAnsi="Times New Roman" w:cs="Times New Roman"/>
          <w:sz w:val="24"/>
          <w:szCs w:val="24"/>
        </w:rPr>
        <w:tab/>
        <w:t xml:space="preserve">      </w:t>
      </w:r>
      <w:r w:rsidR="006A46E8">
        <w:rPr>
          <w:rFonts w:ascii="Times New Roman" w:hAnsi="Times New Roman" w:cs="Times New Roman"/>
          <w:sz w:val="24"/>
          <w:szCs w:val="24"/>
        </w:rPr>
        <w:t xml:space="preserve"> </w:t>
      </w:r>
      <w:r w:rsidR="007E0466">
        <w:rPr>
          <w:rFonts w:ascii="Times New Roman" w:hAnsi="Times New Roman" w:cs="Times New Roman"/>
          <w:sz w:val="24"/>
          <w:szCs w:val="24"/>
        </w:rPr>
        <w:t>AB</w:t>
      </w:r>
      <w:r w:rsidR="00F16111">
        <w:rPr>
          <w:rFonts w:ascii="Times New Roman" w:hAnsi="Times New Roman" w:cs="Times New Roman"/>
          <w:sz w:val="24"/>
          <w:szCs w:val="24"/>
        </w:rPr>
        <w:t>C</w:t>
      </w:r>
    </w:p>
    <w:p w14:paraId="432023B0" w14:textId="77777777" w:rsidR="007E0466" w:rsidRDefault="007E0466" w:rsidP="007E0466">
      <w:pPr>
        <w:spacing w:after="0" w:line="240" w:lineRule="auto"/>
        <w:rPr>
          <w:rFonts w:ascii="Times New Roman" w:hAnsi="Times New Roman" w:cs="Times New Roman"/>
          <w:sz w:val="24"/>
          <w:szCs w:val="24"/>
        </w:rPr>
      </w:pPr>
    </w:p>
    <w:p w14:paraId="4305F0EE" w14:textId="6C6AA8D1" w:rsidR="007E0466" w:rsidRDefault="007E0466" w:rsidP="007E0466">
      <w:pPr>
        <w:spacing w:after="0" w:line="240" w:lineRule="auto"/>
        <w:rPr>
          <w:rFonts w:ascii="Times New Roman" w:hAnsi="Times New Roman" w:cs="Times New Roman"/>
          <w:sz w:val="24"/>
          <w:szCs w:val="24"/>
        </w:rPr>
      </w:pPr>
      <w:r>
        <w:rPr>
          <w:rFonts w:ascii="Times New Roman" w:hAnsi="Times New Roman" w:cs="Times New Roman"/>
          <w:sz w:val="24"/>
          <w:szCs w:val="24"/>
        </w:rPr>
        <w:t>Spring</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Surface </w:t>
      </w:r>
      <w:r>
        <w:rPr>
          <w:rFonts w:ascii="Times New Roman" w:hAnsi="Times New Roman" w:cs="Times New Roman"/>
          <w:sz w:val="24"/>
          <w:szCs w:val="24"/>
        </w:rPr>
        <w:tab/>
        <w:t xml:space="preserve">      1.11</w:t>
      </w:r>
      <w:r>
        <w:rPr>
          <w:rFonts w:ascii="Times New Roman" w:hAnsi="Times New Roman" w:cs="Times New Roman"/>
          <w:sz w:val="24"/>
          <w:szCs w:val="24"/>
        </w:rPr>
        <w:tab/>
      </w:r>
      <w:r>
        <w:rPr>
          <w:rFonts w:ascii="Times New Roman" w:hAnsi="Times New Roman" w:cs="Times New Roman"/>
          <w:sz w:val="24"/>
          <w:szCs w:val="24"/>
        </w:rPr>
        <w:tab/>
        <w:t xml:space="preserve">        </w:t>
      </w:r>
      <w:r w:rsidR="0054046F">
        <w:rPr>
          <w:rFonts w:ascii="Times New Roman" w:hAnsi="Times New Roman" w:cs="Times New Roman"/>
          <w:sz w:val="24"/>
          <w:szCs w:val="24"/>
        </w:rPr>
        <w:t xml:space="preserve">   </w:t>
      </w:r>
      <w:r w:rsidR="00F16111">
        <w:rPr>
          <w:rFonts w:ascii="Times New Roman" w:hAnsi="Times New Roman" w:cs="Times New Roman"/>
          <w:sz w:val="24"/>
          <w:szCs w:val="24"/>
        </w:rPr>
        <w:t>C</w:t>
      </w:r>
    </w:p>
    <w:p w14:paraId="3FB9D033" w14:textId="041B9444" w:rsidR="007E0466" w:rsidRDefault="007E0466" w:rsidP="007E046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Bottom</w:t>
      </w:r>
      <w:r>
        <w:rPr>
          <w:rFonts w:ascii="Times New Roman" w:hAnsi="Times New Roman" w:cs="Times New Roman"/>
          <w:sz w:val="24"/>
          <w:szCs w:val="24"/>
        </w:rPr>
        <w:tab/>
        <w:t xml:space="preserve">      1.24</w:t>
      </w:r>
      <w:r>
        <w:rPr>
          <w:rFonts w:ascii="Times New Roman" w:hAnsi="Times New Roman" w:cs="Times New Roman"/>
          <w:sz w:val="24"/>
          <w:szCs w:val="24"/>
        </w:rPr>
        <w:tab/>
      </w:r>
      <w:r>
        <w:rPr>
          <w:rFonts w:ascii="Times New Roman" w:hAnsi="Times New Roman" w:cs="Times New Roman"/>
          <w:sz w:val="24"/>
          <w:szCs w:val="24"/>
        </w:rPr>
        <w:tab/>
        <w:t xml:space="preserve">       </w:t>
      </w:r>
      <w:r w:rsidR="0054046F">
        <w:rPr>
          <w:rFonts w:ascii="Times New Roman" w:hAnsi="Times New Roman" w:cs="Times New Roman"/>
          <w:sz w:val="24"/>
          <w:szCs w:val="24"/>
        </w:rPr>
        <w:t xml:space="preserve">  </w:t>
      </w:r>
      <w:r w:rsidR="00F16111">
        <w:rPr>
          <w:rFonts w:ascii="Times New Roman" w:hAnsi="Times New Roman" w:cs="Times New Roman"/>
          <w:sz w:val="24"/>
          <w:szCs w:val="24"/>
        </w:rPr>
        <w:t>BC</w:t>
      </w:r>
    </w:p>
    <w:p w14:paraId="3B121257" w14:textId="77777777" w:rsidR="007E0466" w:rsidRDefault="007E0466">
      <w:pPr>
        <w:rPr>
          <w:rFonts w:ascii="Times New Roman" w:hAnsi="Times New Roman" w:cs="Times New Roman"/>
          <w:sz w:val="24"/>
          <w:szCs w:val="24"/>
        </w:rPr>
      </w:pPr>
      <w:r>
        <w:rPr>
          <w:rFonts w:ascii="Times New Roman" w:hAnsi="Times New Roman" w:cs="Times New Roman"/>
          <w:sz w:val="24"/>
          <w:szCs w:val="24"/>
        </w:rPr>
        <w:br w:type="page"/>
      </w:r>
    </w:p>
    <w:p w14:paraId="5B517038" w14:textId="69111BBE" w:rsidR="00275F93" w:rsidRDefault="00275F93" w:rsidP="00275F93">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4. Comparison of mean biomass for Year 1 and Year 2 surface water samples of four major groups of phytoplankton, i.e. cyanobacteria, diatoms, dinoflagellates and “other”, for all regions. Results of Duncan’s comparison of means shown, i.e. mean values which share letter designations are not significantly different (p of 0.01). </w:t>
      </w:r>
    </w:p>
    <w:p w14:paraId="5E4B0569" w14:textId="77777777" w:rsidR="00275F93" w:rsidRDefault="00275F93" w:rsidP="00275F93">
      <w:pPr>
        <w:spacing w:after="0" w:line="240" w:lineRule="auto"/>
        <w:rPr>
          <w:rFonts w:ascii="Times New Roman" w:hAnsi="Times New Roman" w:cs="Times New Roman"/>
          <w:sz w:val="24"/>
          <w:szCs w:val="24"/>
        </w:rPr>
      </w:pPr>
    </w:p>
    <w:p w14:paraId="7F1B6AA7" w14:textId="77777777" w:rsidR="00275F93" w:rsidRDefault="00275F93" w:rsidP="00275F93">
      <w:pPr>
        <w:spacing w:after="0" w:line="240" w:lineRule="auto"/>
        <w:rPr>
          <w:rFonts w:ascii="Times New Roman" w:hAnsi="Times New Roman" w:cs="Times New Roman"/>
          <w:sz w:val="24"/>
          <w:szCs w:val="24"/>
        </w:rPr>
      </w:pPr>
    </w:p>
    <w:p w14:paraId="59D77CE1" w14:textId="09C2355F" w:rsidR="00275F93" w:rsidRDefault="00275F93" w:rsidP="00275F93">
      <w:pPr>
        <w:spacing w:after="0" w:line="240" w:lineRule="auto"/>
        <w:rPr>
          <w:rFonts w:ascii="Times New Roman" w:hAnsi="Times New Roman" w:cs="Times New Roman"/>
          <w:sz w:val="24"/>
          <w:szCs w:val="24"/>
        </w:rPr>
      </w:pPr>
      <w:r>
        <w:rPr>
          <w:rFonts w:ascii="Times New Roman" w:hAnsi="Times New Roman" w:cs="Times New Roman"/>
          <w:sz w:val="24"/>
          <w:szCs w:val="24"/>
        </w:rPr>
        <w:t>Group</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Year</w:t>
      </w:r>
      <w:r>
        <w:rPr>
          <w:rFonts w:ascii="Times New Roman" w:hAnsi="Times New Roman" w:cs="Times New Roman"/>
          <w:sz w:val="24"/>
          <w:szCs w:val="24"/>
        </w:rPr>
        <w:tab/>
      </w:r>
      <w:r>
        <w:rPr>
          <w:rFonts w:ascii="Times New Roman" w:hAnsi="Times New Roman" w:cs="Times New Roman"/>
          <w:sz w:val="24"/>
          <w:szCs w:val="24"/>
        </w:rPr>
        <w:tab/>
        <w:t>Log Biomass</w:t>
      </w:r>
      <w:r>
        <w:rPr>
          <w:rFonts w:ascii="Times New Roman" w:hAnsi="Times New Roman" w:cs="Times New Roman"/>
          <w:sz w:val="24"/>
          <w:szCs w:val="24"/>
        </w:rPr>
        <w:tab/>
      </w:r>
      <w:r>
        <w:rPr>
          <w:rFonts w:ascii="Times New Roman" w:hAnsi="Times New Roman" w:cs="Times New Roman"/>
          <w:sz w:val="24"/>
          <w:szCs w:val="24"/>
        </w:rPr>
        <w:tab/>
        <w:t>Duncan result</w:t>
      </w:r>
    </w:p>
    <w:p w14:paraId="3ADEB974" w14:textId="77777777" w:rsidR="00275F93" w:rsidRDefault="00275F93" w:rsidP="00275F93">
      <w:pPr>
        <w:spacing w:after="0" w:line="240" w:lineRule="auto"/>
        <w:rPr>
          <w:rFonts w:ascii="Times New Roman" w:hAnsi="Times New Roman" w:cs="Times New Roman"/>
          <w:sz w:val="24"/>
          <w:szCs w:val="24"/>
        </w:rPr>
      </w:pPr>
    </w:p>
    <w:p w14:paraId="0D7D5855" w14:textId="6E5A6A5A" w:rsidR="00275F93" w:rsidRDefault="00275F93" w:rsidP="00275F93">
      <w:pPr>
        <w:spacing w:after="0" w:line="240" w:lineRule="auto"/>
        <w:rPr>
          <w:rFonts w:ascii="Times New Roman" w:hAnsi="Times New Roman" w:cs="Times New Roman"/>
          <w:sz w:val="24"/>
          <w:szCs w:val="24"/>
        </w:rPr>
      </w:pPr>
      <w:r>
        <w:rPr>
          <w:rFonts w:ascii="Times New Roman" w:hAnsi="Times New Roman" w:cs="Times New Roman"/>
          <w:sz w:val="24"/>
          <w:szCs w:val="24"/>
        </w:rPr>
        <w:t>Cyanobacteria</w:t>
      </w:r>
      <w:r>
        <w:rPr>
          <w:rFonts w:ascii="Times New Roman" w:hAnsi="Times New Roman" w:cs="Times New Roman"/>
          <w:sz w:val="24"/>
          <w:szCs w:val="24"/>
        </w:rPr>
        <w:tab/>
      </w:r>
      <w:r>
        <w:rPr>
          <w:rFonts w:ascii="Times New Roman" w:hAnsi="Times New Roman" w:cs="Times New Roman"/>
          <w:sz w:val="24"/>
          <w:szCs w:val="24"/>
        </w:rPr>
        <w:tab/>
        <w:t>Year 1</w:t>
      </w:r>
      <w:r>
        <w:rPr>
          <w:rFonts w:ascii="Times New Roman" w:hAnsi="Times New Roman" w:cs="Times New Roman"/>
          <w:sz w:val="24"/>
          <w:szCs w:val="24"/>
        </w:rPr>
        <w:tab/>
      </w:r>
      <w:r>
        <w:rPr>
          <w:rFonts w:ascii="Times New Roman" w:hAnsi="Times New Roman" w:cs="Times New Roman"/>
          <w:sz w:val="24"/>
          <w:szCs w:val="24"/>
        </w:rPr>
        <w:tab/>
        <w:t xml:space="preserve">      1.</w:t>
      </w:r>
      <w:r w:rsidR="00B602FE">
        <w:rPr>
          <w:rFonts w:ascii="Times New Roman" w:hAnsi="Times New Roman" w:cs="Times New Roman"/>
          <w:sz w:val="24"/>
          <w:szCs w:val="24"/>
        </w:rPr>
        <w:t>28</w:t>
      </w:r>
      <w:r>
        <w:rPr>
          <w:rFonts w:ascii="Times New Roman" w:hAnsi="Times New Roman" w:cs="Times New Roman"/>
          <w:sz w:val="24"/>
          <w:szCs w:val="24"/>
        </w:rPr>
        <w:tab/>
      </w:r>
      <w:r>
        <w:rPr>
          <w:rFonts w:ascii="Times New Roman" w:hAnsi="Times New Roman" w:cs="Times New Roman"/>
          <w:sz w:val="24"/>
          <w:szCs w:val="24"/>
        </w:rPr>
        <w:tab/>
        <w:t xml:space="preserve">         </w:t>
      </w:r>
      <w:r w:rsidR="00B602FE">
        <w:rPr>
          <w:rFonts w:ascii="Times New Roman" w:hAnsi="Times New Roman" w:cs="Times New Roman"/>
          <w:sz w:val="24"/>
          <w:szCs w:val="24"/>
        </w:rPr>
        <w:t>BC</w:t>
      </w:r>
    </w:p>
    <w:p w14:paraId="03827AED" w14:textId="6E298104" w:rsidR="00275F93" w:rsidRDefault="0054046F" w:rsidP="00275F93">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275F93">
        <w:rPr>
          <w:rFonts w:ascii="Times New Roman" w:hAnsi="Times New Roman" w:cs="Times New Roman"/>
          <w:sz w:val="24"/>
          <w:szCs w:val="24"/>
        </w:rPr>
        <w:tab/>
      </w:r>
      <w:r w:rsidR="00275F93">
        <w:rPr>
          <w:rFonts w:ascii="Times New Roman" w:hAnsi="Times New Roman" w:cs="Times New Roman"/>
          <w:sz w:val="24"/>
          <w:szCs w:val="24"/>
        </w:rPr>
        <w:tab/>
        <w:t>Year 2</w:t>
      </w:r>
      <w:r w:rsidR="00275F93">
        <w:rPr>
          <w:rFonts w:ascii="Times New Roman" w:hAnsi="Times New Roman" w:cs="Times New Roman"/>
          <w:sz w:val="24"/>
          <w:szCs w:val="24"/>
        </w:rPr>
        <w:tab/>
      </w:r>
      <w:r w:rsidR="00275F93">
        <w:rPr>
          <w:rFonts w:ascii="Times New Roman" w:hAnsi="Times New Roman" w:cs="Times New Roman"/>
          <w:sz w:val="24"/>
          <w:szCs w:val="24"/>
        </w:rPr>
        <w:tab/>
        <w:t xml:space="preserve">      1.</w:t>
      </w:r>
      <w:r w:rsidR="00B602FE">
        <w:rPr>
          <w:rFonts w:ascii="Times New Roman" w:hAnsi="Times New Roman" w:cs="Times New Roman"/>
          <w:sz w:val="24"/>
          <w:szCs w:val="24"/>
        </w:rPr>
        <w:t>60</w:t>
      </w:r>
      <w:r w:rsidR="00275F93">
        <w:rPr>
          <w:rFonts w:ascii="Times New Roman" w:hAnsi="Times New Roman" w:cs="Times New Roman"/>
          <w:sz w:val="24"/>
          <w:szCs w:val="24"/>
        </w:rPr>
        <w:tab/>
      </w:r>
      <w:r w:rsidR="00275F93">
        <w:rPr>
          <w:rFonts w:ascii="Times New Roman" w:hAnsi="Times New Roman" w:cs="Times New Roman"/>
          <w:sz w:val="24"/>
          <w:szCs w:val="24"/>
        </w:rPr>
        <w:tab/>
        <w:t xml:space="preserve">         </w:t>
      </w:r>
      <w:r w:rsidR="00B602FE">
        <w:rPr>
          <w:rFonts w:ascii="Times New Roman" w:hAnsi="Times New Roman" w:cs="Times New Roman"/>
          <w:sz w:val="24"/>
          <w:szCs w:val="24"/>
        </w:rPr>
        <w:t xml:space="preserve"> A</w:t>
      </w:r>
    </w:p>
    <w:p w14:paraId="3FB275CB" w14:textId="77777777" w:rsidR="00275F93" w:rsidRDefault="00275F93" w:rsidP="00275F93">
      <w:pPr>
        <w:spacing w:after="0" w:line="240" w:lineRule="auto"/>
        <w:rPr>
          <w:rFonts w:ascii="Times New Roman" w:hAnsi="Times New Roman" w:cs="Times New Roman"/>
          <w:sz w:val="24"/>
          <w:szCs w:val="24"/>
        </w:rPr>
      </w:pPr>
    </w:p>
    <w:p w14:paraId="3C5DC037" w14:textId="3A43CA65" w:rsidR="00275F93" w:rsidRDefault="00275F93" w:rsidP="00275F93">
      <w:pPr>
        <w:spacing w:after="0" w:line="240" w:lineRule="auto"/>
        <w:rPr>
          <w:rFonts w:ascii="Times New Roman" w:hAnsi="Times New Roman" w:cs="Times New Roman"/>
          <w:sz w:val="24"/>
          <w:szCs w:val="24"/>
        </w:rPr>
      </w:pPr>
      <w:r>
        <w:rPr>
          <w:rFonts w:ascii="Times New Roman" w:hAnsi="Times New Roman" w:cs="Times New Roman"/>
          <w:sz w:val="24"/>
          <w:szCs w:val="24"/>
        </w:rPr>
        <w:t>Diatom</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Year 1</w:t>
      </w:r>
      <w:r>
        <w:rPr>
          <w:rFonts w:ascii="Times New Roman" w:hAnsi="Times New Roman" w:cs="Times New Roman"/>
          <w:sz w:val="24"/>
          <w:szCs w:val="24"/>
        </w:rPr>
        <w:tab/>
      </w:r>
      <w:r>
        <w:rPr>
          <w:rFonts w:ascii="Times New Roman" w:hAnsi="Times New Roman" w:cs="Times New Roman"/>
          <w:sz w:val="24"/>
          <w:szCs w:val="24"/>
        </w:rPr>
        <w:tab/>
        <w:t xml:space="preserve">      1.</w:t>
      </w:r>
      <w:r w:rsidR="00B602FE">
        <w:rPr>
          <w:rFonts w:ascii="Times New Roman" w:hAnsi="Times New Roman" w:cs="Times New Roman"/>
          <w:sz w:val="24"/>
          <w:szCs w:val="24"/>
        </w:rPr>
        <w:t>20</w:t>
      </w:r>
      <w:r>
        <w:rPr>
          <w:rFonts w:ascii="Times New Roman" w:hAnsi="Times New Roman" w:cs="Times New Roman"/>
          <w:sz w:val="24"/>
          <w:szCs w:val="24"/>
        </w:rPr>
        <w:tab/>
      </w:r>
      <w:r>
        <w:rPr>
          <w:rFonts w:ascii="Times New Roman" w:hAnsi="Times New Roman" w:cs="Times New Roman"/>
          <w:sz w:val="24"/>
          <w:szCs w:val="24"/>
        </w:rPr>
        <w:tab/>
        <w:t xml:space="preserve">         </w:t>
      </w:r>
      <w:r w:rsidR="00B602FE">
        <w:rPr>
          <w:rFonts w:ascii="Times New Roman" w:hAnsi="Times New Roman" w:cs="Times New Roman"/>
          <w:sz w:val="24"/>
          <w:szCs w:val="24"/>
        </w:rPr>
        <w:t xml:space="preserve"> C</w:t>
      </w:r>
    </w:p>
    <w:p w14:paraId="719B0DF0" w14:textId="5E17B54C" w:rsidR="00275F93" w:rsidRDefault="00275F93" w:rsidP="00275F93">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Year 2</w:t>
      </w:r>
      <w:r>
        <w:rPr>
          <w:rFonts w:ascii="Times New Roman" w:hAnsi="Times New Roman" w:cs="Times New Roman"/>
          <w:sz w:val="24"/>
          <w:szCs w:val="24"/>
        </w:rPr>
        <w:tab/>
      </w:r>
      <w:r>
        <w:rPr>
          <w:rFonts w:ascii="Times New Roman" w:hAnsi="Times New Roman" w:cs="Times New Roman"/>
          <w:sz w:val="24"/>
          <w:szCs w:val="24"/>
        </w:rPr>
        <w:tab/>
        <w:t xml:space="preserve">      </w:t>
      </w:r>
      <w:r w:rsidR="00B602FE">
        <w:rPr>
          <w:rFonts w:ascii="Times New Roman" w:hAnsi="Times New Roman" w:cs="Times New Roman"/>
          <w:sz w:val="24"/>
          <w:szCs w:val="24"/>
        </w:rPr>
        <w:t>0.90</w:t>
      </w:r>
      <w:r>
        <w:rPr>
          <w:rFonts w:ascii="Times New Roman" w:hAnsi="Times New Roman" w:cs="Times New Roman"/>
          <w:sz w:val="24"/>
          <w:szCs w:val="24"/>
        </w:rPr>
        <w:tab/>
      </w:r>
      <w:r>
        <w:rPr>
          <w:rFonts w:ascii="Times New Roman" w:hAnsi="Times New Roman" w:cs="Times New Roman"/>
          <w:sz w:val="24"/>
          <w:szCs w:val="24"/>
        </w:rPr>
        <w:tab/>
        <w:t xml:space="preserve">         </w:t>
      </w:r>
      <w:r w:rsidR="00B602FE">
        <w:rPr>
          <w:rFonts w:ascii="Times New Roman" w:hAnsi="Times New Roman" w:cs="Times New Roman"/>
          <w:sz w:val="24"/>
          <w:szCs w:val="24"/>
        </w:rPr>
        <w:t>DE</w:t>
      </w:r>
    </w:p>
    <w:p w14:paraId="6472AB4B" w14:textId="77777777" w:rsidR="00275F93" w:rsidRDefault="00275F93" w:rsidP="00275F93">
      <w:pPr>
        <w:spacing w:after="0" w:line="240" w:lineRule="auto"/>
        <w:rPr>
          <w:rFonts w:ascii="Times New Roman" w:hAnsi="Times New Roman" w:cs="Times New Roman"/>
          <w:sz w:val="24"/>
          <w:szCs w:val="24"/>
        </w:rPr>
      </w:pPr>
    </w:p>
    <w:p w14:paraId="1E2246DF" w14:textId="672240D1" w:rsidR="00275F93" w:rsidRDefault="00275F93" w:rsidP="00275F9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Dinoflagellates    </w:t>
      </w:r>
      <w:r>
        <w:rPr>
          <w:rFonts w:ascii="Times New Roman" w:hAnsi="Times New Roman" w:cs="Times New Roman"/>
          <w:sz w:val="24"/>
          <w:szCs w:val="24"/>
        </w:rPr>
        <w:tab/>
        <w:t>Year 1</w:t>
      </w:r>
      <w:r>
        <w:rPr>
          <w:rFonts w:ascii="Times New Roman" w:hAnsi="Times New Roman" w:cs="Times New Roman"/>
          <w:sz w:val="24"/>
          <w:szCs w:val="24"/>
        </w:rPr>
        <w:tab/>
      </w:r>
      <w:r>
        <w:rPr>
          <w:rFonts w:ascii="Times New Roman" w:hAnsi="Times New Roman" w:cs="Times New Roman"/>
          <w:sz w:val="24"/>
          <w:szCs w:val="24"/>
        </w:rPr>
        <w:tab/>
        <w:t xml:space="preserve">      1.</w:t>
      </w:r>
      <w:r w:rsidR="00B602FE">
        <w:rPr>
          <w:rFonts w:ascii="Times New Roman" w:hAnsi="Times New Roman" w:cs="Times New Roman"/>
          <w:sz w:val="24"/>
          <w:szCs w:val="24"/>
        </w:rPr>
        <w:t>51</w:t>
      </w:r>
      <w:r>
        <w:rPr>
          <w:rFonts w:ascii="Times New Roman" w:hAnsi="Times New Roman" w:cs="Times New Roman"/>
          <w:sz w:val="24"/>
          <w:szCs w:val="24"/>
        </w:rPr>
        <w:tab/>
      </w:r>
      <w:r>
        <w:rPr>
          <w:rFonts w:ascii="Times New Roman" w:hAnsi="Times New Roman" w:cs="Times New Roman"/>
          <w:sz w:val="24"/>
          <w:szCs w:val="24"/>
        </w:rPr>
        <w:tab/>
        <w:t xml:space="preserve">         </w:t>
      </w:r>
      <w:r w:rsidR="00B602FE">
        <w:rPr>
          <w:rFonts w:ascii="Times New Roman" w:hAnsi="Times New Roman" w:cs="Times New Roman"/>
          <w:sz w:val="24"/>
          <w:szCs w:val="24"/>
        </w:rPr>
        <w:t>AB</w:t>
      </w:r>
    </w:p>
    <w:p w14:paraId="06A5E9A9" w14:textId="3D684925" w:rsidR="00275F93" w:rsidRDefault="0054046F" w:rsidP="00275F93">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75F93">
        <w:rPr>
          <w:rFonts w:ascii="Times New Roman" w:hAnsi="Times New Roman" w:cs="Times New Roman"/>
          <w:sz w:val="24"/>
          <w:szCs w:val="24"/>
        </w:rPr>
        <w:tab/>
        <w:t>Year 2</w:t>
      </w:r>
      <w:r w:rsidR="00275F93">
        <w:rPr>
          <w:rFonts w:ascii="Times New Roman" w:hAnsi="Times New Roman" w:cs="Times New Roman"/>
          <w:sz w:val="24"/>
          <w:szCs w:val="24"/>
        </w:rPr>
        <w:tab/>
      </w:r>
      <w:r w:rsidR="00275F93">
        <w:rPr>
          <w:rFonts w:ascii="Times New Roman" w:hAnsi="Times New Roman" w:cs="Times New Roman"/>
          <w:sz w:val="24"/>
          <w:szCs w:val="24"/>
        </w:rPr>
        <w:tab/>
        <w:t xml:space="preserve">      1.</w:t>
      </w:r>
      <w:r w:rsidR="00B602FE">
        <w:rPr>
          <w:rFonts w:ascii="Times New Roman" w:hAnsi="Times New Roman" w:cs="Times New Roman"/>
          <w:sz w:val="24"/>
          <w:szCs w:val="24"/>
        </w:rPr>
        <w:t>15</w:t>
      </w:r>
      <w:r w:rsidR="00275F93">
        <w:rPr>
          <w:rFonts w:ascii="Times New Roman" w:hAnsi="Times New Roman" w:cs="Times New Roman"/>
          <w:sz w:val="24"/>
          <w:szCs w:val="24"/>
        </w:rPr>
        <w:tab/>
      </w:r>
      <w:r w:rsidR="00275F93">
        <w:rPr>
          <w:rFonts w:ascii="Times New Roman" w:hAnsi="Times New Roman" w:cs="Times New Roman"/>
          <w:sz w:val="24"/>
          <w:szCs w:val="24"/>
        </w:rPr>
        <w:tab/>
        <w:t xml:space="preserve">         </w:t>
      </w:r>
      <w:r w:rsidR="00B602FE">
        <w:rPr>
          <w:rFonts w:ascii="Times New Roman" w:hAnsi="Times New Roman" w:cs="Times New Roman"/>
          <w:sz w:val="24"/>
          <w:szCs w:val="24"/>
        </w:rPr>
        <w:t>CD</w:t>
      </w:r>
    </w:p>
    <w:p w14:paraId="2601A774" w14:textId="77777777" w:rsidR="00275F93" w:rsidRDefault="00275F93" w:rsidP="00275F93">
      <w:pPr>
        <w:spacing w:after="0" w:line="240" w:lineRule="auto"/>
        <w:rPr>
          <w:rFonts w:ascii="Times New Roman" w:hAnsi="Times New Roman" w:cs="Times New Roman"/>
          <w:sz w:val="24"/>
          <w:szCs w:val="24"/>
        </w:rPr>
      </w:pPr>
    </w:p>
    <w:p w14:paraId="2881C351" w14:textId="0F7F048E" w:rsidR="00275F93" w:rsidRDefault="00275F93" w:rsidP="00275F93">
      <w:pPr>
        <w:spacing w:after="0" w:line="240" w:lineRule="auto"/>
        <w:rPr>
          <w:rFonts w:ascii="Times New Roman" w:hAnsi="Times New Roman" w:cs="Times New Roman"/>
          <w:sz w:val="24"/>
          <w:szCs w:val="24"/>
        </w:rPr>
      </w:pPr>
      <w:r>
        <w:rPr>
          <w:rFonts w:ascii="Times New Roman" w:hAnsi="Times New Roman" w:cs="Times New Roman"/>
          <w:sz w:val="24"/>
          <w:szCs w:val="24"/>
        </w:rPr>
        <w:t>Other</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Year 1</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00B602FE">
        <w:rPr>
          <w:rFonts w:ascii="Times New Roman" w:hAnsi="Times New Roman" w:cs="Times New Roman"/>
          <w:sz w:val="24"/>
          <w:szCs w:val="24"/>
        </w:rPr>
        <w:t>1</w:t>
      </w:r>
      <w:r>
        <w:rPr>
          <w:rFonts w:ascii="Times New Roman" w:hAnsi="Times New Roman" w:cs="Times New Roman"/>
          <w:sz w:val="24"/>
          <w:szCs w:val="24"/>
        </w:rPr>
        <w:t>.</w:t>
      </w:r>
      <w:r w:rsidR="00B602FE">
        <w:rPr>
          <w:rFonts w:ascii="Times New Roman" w:hAnsi="Times New Roman" w:cs="Times New Roman"/>
          <w:sz w:val="24"/>
          <w:szCs w:val="24"/>
        </w:rPr>
        <w:t>28</w:t>
      </w:r>
      <w:r>
        <w:rPr>
          <w:rFonts w:ascii="Times New Roman" w:hAnsi="Times New Roman" w:cs="Times New Roman"/>
          <w:sz w:val="24"/>
          <w:szCs w:val="24"/>
        </w:rPr>
        <w:tab/>
      </w:r>
      <w:r>
        <w:rPr>
          <w:rFonts w:ascii="Times New Roman" w:hAnsi="Times New Roman" w:cs="Times New Roman"/>
          <w:sz w:val="24"/>
          <w:szCs w:val="24"/>
        </w:rPr>
        <w:tab/>
        <w:t xml:space="preserve">         </w:t>
      </w:r>
      <w:r w:rsidR="00B602FE">
        <w:rPr>
          <w:rFonts w:ascii="Times New Roman" w:hAnsi="Times New Roman" w:cs="Times New Roman"/>
          <w:sz w:val="24"/>
          <w:szCs w:val="24"/>
        </w:rPr>
        <w:t>BC</w:t>
      </w:r>
    </w:p>
    <w:p w14:paraId="3CB252FE" w14:textId="348F8DDD" w:rsidR="00275F93" w:rsidRDefault="00275F93" w:rsidP="00275F93">
      <w:pPr>
        <w:pBdr>
          <w:bottom w:val="single" w:sz="12" w:space="1" w:color="auto"/>
        </w:pBd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Year 2</w:t>
      </w:r>
      <w:r>
        <w:rPr>
          <w:rFonts w:ascii="Times New Roman" w:hAnsi="Times New Roman" w:cs="Times New Roman"/>
          <w:sz w:val="24"/>
          <w:szCs w:val="24"/>
        </w:rPr>
        <w:tab/>
      </w:r>
      <w:r>
        <w:rPr>
          <w:rFonts w:ascii="Times New Roman" w:hAnsi="Times New Roman" w:cs="Times New Roman"/>
          <w:sz w:val="24"/>
          <w:szCs w:val="24"/>
        </w:rPr>
        <w:tab/>
        <w:t xml:space="preserve">      0.</w:t>
      </w:r>
      <w:r w:rsidR="00B602FE">
        <w:rPr>
          <w:rFonts w:ascii="Times New Roman" w:hAnsi="Times New Roman" w:cs="Times New Roman"/>
          <w:sz w:val="24"/>
          <w:szCs w:val="24"/>
        </w:rPr>
        <w:t>68</w:t>
      </w:r>
      <w:r>
        <w:rPr>
          <w:rFonts w:ascii="Times New Roman" w:hAnsi="Times New Roman" w:cs="Times New Roman"/>
          <w:sz w:val="24"/>
          <w:szCs w:val="24"/>
        </w:rPr>
        <w:tab/>
      </w:r>
      <w:r>
        <w:rPr>
          <w:rFonts w:ascii="Times New Roman" w:hAnsi="Times New Roman" w:cs="Times New Roman"/>
          <w:sz w:val="24"/>
          <w:szCs w:val="24"/>
        </w:rPr>
        <w:tab/>
        <w:t xml:space="preserve">        </w:t>
      </w:r>
      <w:r w:rsidR="00B602FE">
        <w:rPr>
          <w:rFonts w:ascii="Times New Roman" w:hAnsi="Times New Roman" w:cs="Times New Roman"/>
          <w:sz w:val="24"/>
          <w:szCs w:val="24"/>
        </w:rPr>
        <w:t xml:space="preserve">  E</w:t>
      </w:r>
    </w:p>
    <w:p w14:paraId="02422477" w14:textId="77777777" w:rsidR="0054046F" w:rsidRDefault="0054046F" w:rsidP="00275F93">
      <w:pPr>
        <w:pBdr>
          <w:bottom w:val="single" w:sz="12" w:space="1" w:color="auto"/>
        </w:pBdr>
        <w:spacing w:after="0" w:line="240" w:lineRule="auto"/>
        <w:rPr>
          <w:rFonts w:ascii="Times New Roman" w:hAnsi="Times New Roman" w:cs="Times New Roman"/>
          <w:sz w:val="24"/>
          <w:szCs w:val="24"/>
        </w:rPr>
      </w:pPr>
    </w:p>
    <w:p w14:paraId="43823CB8" w14:textId="77777777" w:rsidR="006A46E8" w:rsidRDefault="006A46E8" w:rsidP="00275F93">
      <w:pPr>
        <w:spacing w:after="0" w:line="240" w:lineRule="auto"/>
        <w:rPr>
          <w:rFonts w:ascii="Times New Roman" w:hAnsi="Times New Roman" w:cs="Times New Roman"/>
          <w:sz w:val="24"/>
          <w:szCs w:val="24"/>
        </w:rPr>
      </w:pPr>
    </w:p>
    <w:p w14:paraId="56003D3C" w14:textId="52DB5615" w:rsidR="00275F93" w:rsidRDefault="00275F93" w:rsidP="00275F93">
      <w:pPr>
        <w:spacing w:after="0" w:line="240" w:lineRule="auto"/>
        <w:rPr>
          <w:rFonts w:ascii="Times New Roman" w:hAnsi="Times New Roman" w:cs="Times New Roman"/>
          <w:sz w:val="24"/>
          <w:szCs w:val="24"/>
        </w:rPr>
      </w:pPr>
      <w:r>
        <w:rPr>
          <w:rFonts w:ascii="Times New Roman" w:hAnsi="Times New Roman" w:cs="Times New Roman"/>
          <w:sz w:val="24"/>
          <w:szCs w:val="24"/>
        </w:rPr>
        <w:t>Total</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Year 1</w:t>
      </w:r>
      <w:r>
        <w:rPr>
          <w:rFonts w:ascii="Times New Roman" w:hAnsi="Times New Roman" w:cs="Times New Roman"/>
          <w:sz w:val="24"/>
          <w:szCs w:val="24"/>
        </w:rPr>
        <w:tab/>
        <w:t xml:space="preserve"> </w:t>
      </w:r>
      <w:r>
        <w:rPr>
          <w:rFonts w:ascii="Times New Roman" w:hAnsi="Times New Roman" w:cs="Times New Roman"/>
          <w:sz w:val="24"/>
          <w:szCs w:val="24"/>
        </w:rPr>
        <w:tab/>
        <w:t xml:space="preserve">      1.</w:t>
      </w:r>
      <w:r w:rsidR="008C13DA">
        <w:rPr>
          <w:rFonts w:ascii="Times New Roman" w:hAnsi="Times New Roman" w:cs="Times New Roman"/>
          <w:sz w:val="24"/>
          <w:szCs w:val="24"/>
        </w:rPr>
        <w:t>32</w:t>
      </w:r>
      <w:r>
        <w:rPr>
          <w:rFonts w:ascii="Times New Roman" w:hAnsi="Times New Roman" w:cs="Times New Roman"/>
          <w:sz w:val="24"/>
          <w:szCs w:val="24"/>
        </w:rPr>
        <w:tab/>
      </w:r>
      <w:r>
        <w:rPr>
          <w:rFonts w:ascii="Times New Roman" w:hAnsi="Times New Roman" w:cs="Times New Roman"/>
          <w:sz w:val="24"/>
          <w:szCs w:val="24"/>
        </w:rPr>
        <w:tab/>
      </w:r>
      <w:r w:rsidR="0054046F">
        <w:rPr>
          <w:rFonts w:ascii="Times New Roman" w:hAnsi="Times New Roman" w:cs="Times New Roman"/>
          <w:sz w:val="24"/>
          <w:szCs w:val="24"/>
        </w:rPr>
        <w:t xml:space="preserve">         </w:t>
      </w:r>
      <w:r w:rsidR="006A46E8">
        <w:rPr>
          <w:rFonts w:ascii="Times New Roman" w:hAnsi="Times New Roman" w:cs="Times New Roman"/>
          <w:sz w:val="24"/>
          <w:szCs w:val="24"/>
        </w:rPr>
        <w:t xml:space="preserve"> </w:t>
      </w:r>
      <w:r w:rsidR="0054046F">
        <w:rPr>
          <w:rFonts w:ascii="Times New Roman" w:hAnsi="Times New Roman" w:cs="Times New Roman"/>
          <w:sz w:val="24"/>
          <w:szCs w:val="24"/>
        </w:rPr>
        <w:t>A</w:t>
      </w:r>
    </w:p>
    <w:p w14:paraId="623A0D99" w14:textId="69D8DFED" w:rsidR="00275F93" w:rsidRDefault="00275F93" w:rsidP="00275F93">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Year 2</w:t>
      </w:r>
      <w:r>
        <w:rPr>
          <w:rFonts w:ascii="Times New Roman" w:hAnsi="Times New Roman" w:cs="Times New Roman"/>
          <w:sz w:val="24"/>
          <w:szCs w:val="24"/>
        </w:rPr>
        <w:tab/>
      </w:r>
      <w:r>
        <w:rPr>
          <w:rFonts w:ascii="Times New Roman" w:hAnsi="Times New Roman" w:cs="Times New Roman"/>
          <w:sz w:val="24"/>
          <w:szCs w:val="24"/>
        </w:rPr>
        <w:tab/>
        <w:t xml:space="preserve">      1.</w:t>
      </w:r>
      <w:r w:rsidR="008C13DA">
        <w:rPr>
          <w:rFonts w:ascii="Times New Roman" w:hAnsi="Times New Roman" w:cs="Times New Roman"/>
          <w:sz w:val="24"/>
          <w:szCs w:val="24"/>
        </w:rPr>
        <w:t>08</w:t>
      </w:r>
      <w:r w:rsidR="006A46E8">
        <w:rPr>
          <w:rFonts w:ascii="Times New Roman" w:hAnsi="Times New Roman" w:cs="Times New Roman"/>
          <w:sz w:val="24"/>
          <w:szCs w:val="24"/>
        </w:rPr>
        <w:tab/>
      </w:r>
      <w:r w:rsidR="006A46E8">
        <w:rPr>
          <w:rFonts w:ascii="Times New Roman" w:hAnsi="Times New Roman" w:cs="Times New Roman"/>
          <w:sz w:val="24"/>
          <w:szCs w:val="24"/>
        </w:rPr>
        <w:tab/>
        <w:t xml:space="preserve">          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20C12296" w14:textId="77777777" w:rsidR="00C04C1A" w:rsidRDefault="00C04C1A" w:rsidP="00C04C1A">
      <w:pPr>
        <w:spacing w:after="0" w:line="240" w:lineRule="auto"/>
        <w:rPr>
          <w:rFonts w:ascii="Times New Roman" w:hAnsi="Times New Roman" w:cs="Times New Roman"/>
          <w:sz w:val="24"/>
          <w:szCs w:val="24"/>
        </w:rPr>
      </w:pPr>
    </w:p>
    <w:p w14:paraId="2C58A4BE" w14:textId="77777777" w:rsidR="00C04C1A" w:rsidRDefault="00C04C1A" w:rsidP="00C04C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4E3099A6" w14:textId="77777777" w:rsidR="00F3083B" w:rsidRDefault="00F3083B" w:rsidP="00626907">
      <w:pPr>
        <w:spacing w:after="0" w:line="240" w:lineRule="auto"/>
        <w:rPr>
          <w:rFonts w:ascii="Times New Roman" w:hAnsi="Times New Roman" w:cs="Times New Roman"/>
          <w:sz w:val="24"/>
          <w:szCs w:val="24"/>
        </w:rPr>
      </w:pPr>
    </w:p>
    <w:p w14:paraId="39834D1F" w14:textId="77777777" w:rsidR="00F3083B" w:rsidRDefault="00F3083B" w:rsidP="00626907">
      <w:pPr>
        <w:spacing w:after="0" w:line="240" w:lineRule="auto"/>
        <w:rPr>
          <w:rFonts w:ascii="Times New Roman" w:hAnsi="Times New Roman" w:cs="Times New Roman"/>
          <w:sz w:val="24"/>
          <w:szCs w:val="24"/>
        </w:rPr>
      </w:pPr>
    </w:p>
    <w:p w14:paraId="7D32739A" w14:textId="77777777" w:rsidR="00F3083B" w:rsidRDefault="00F3083B">
      <w:pPr>
        <w:rPr>
          <w:rFonts w:ascii="Times New Roman" w:hAnsi="Times New Roman" w:cs="Times New Roman"/>
          <w:sz w:val="24"/>
          <w:szCs w:val="24"/>
        </w:rPr>
      </w:pPr>
      <w:r>
        <w:rPr>
          <w:rFonts w:ascii="Times New Roman" w:hAnsi="Times New Roman" w:cs="Times New Roman"/>
          <w:sz w:val="24"/>
          <w:szCs w:val="24"/>
        </w:rPr>
        <w:br w:type="page"/>
      </w:r>
    </w:p>
    <w:p w14:paraId="29AE23D5" w14:textId="72345220" w:rsidR="00275F93" w:rsidRDefault="00275F93" w:rsidP="00275F93">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Table 5. Comparison of mean biomass for Year 1 and Year 2 bottom water samples of four major groups of phytoplankton, i.e. cyanobacteria, diatoms, dinoflagellates and “other”, for all regions. Results of Duncan’s comparison of means shown, i.e. mean values which share letter designations are not significantly different (p of 0.0</w:t>
      </w:r>
      <w:r w:rsidR="006A46E8">
        <w:rPr>
          <w:rFonts w:ascii="Times New Roman" w:hAnsi="Times New Roman" w:cs="Times New Roman"/>
          <w:sz w:val="24"/>
          <w:szCs w:val="24"/>
        </w:rPr>
        <w:t>5</w:t>
      </w:r>
      <w:r>
        <w:rPr>
          <w:rFonts w:ascii="Times New Roman" w:hAnsi="Times New Roman" w:cs="Times New Roman"/>
          <w:sz w:val="24"/>
          <w:szCs w:val="24"/>
        </w:rPr>
        <w:t xml:space="preserve">). </w:t>
      </w:r>
    </w:p>
    <w:p w14:paraId="18A16A8A" w14:textId="77777777" w:rsidR="00275F93" w:rsidRDefault="00275F93" w:rsidP="00275F93">
      <w:pPr>
        <w:spacing w:after="0" w:line="240" w:lineRule="auto"/>
        <w:rPr>
          <w:rFonts w:ascii="Times New Roman" w:hAnsi="Times New Roman" w:cs="Times New Roman"/>
          <w:sz w:val="24"/>
          <w:szCs w:val="24"/>
        </w:rPr>
      </w:pPr>
    </w:p>
    <w:p w14:paraId="0380E08A" w14:textId="77777777" w:rsidR="00275F93" w:rsidRDefault="00275F93" w:rsidP="00275F93">
      <w:pPr>
        <w:spacing w:after="0" w:line="240" w:lineRule="auto"/>
        <w:rPr>
          <w:rFonts w:ascii="Times New Roman" w:hAnsi="Times New Roman" w:cs="Times New Roman"/>
          <w:sz w:val="24"/>
          <w:szCs w:val="24"/>
        </w:rPr>
      </w:pPr>
    </w:p>
    <w:p w14:paraId="0232CEA6" w14:textId="77777777" w:rsidR="00275F93" w:rsidRDefault="00275F93" w:rsidP="00275F93">
      <w:pPr>
        <w:spacing w:after="0" w:line="240" w:lineRule="auto"/>
        <w:rPr>
          <w:rFonts w:ascii="Times New Roman" w:hAnsi="Times New Roman" w:cs="Times New Roman"/>
          <w:sz w:val="24"/>
          <w:szCs w:val="24"/>
        </w:rPr>
      </w:pPr>
      <w:r>
        <w:rPr>
          <w:rFonts w:ascii="Times New Roman" w:hAnsi="Times New Roman" w:cs="Times New Roman"/>
          <w:sz w:val="24"/>
          <w:szCs w:val="24"/>
        </w:rPr>
        <w:t>Group</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Year</w:t>
      </w:r>
      <w:r>
        <w:rPr>
          <w:rFonts w:ascii="Times New Roman" w:hAnsi="Times New Roman" w:cs="Times New Roman"/>
          <w:sz w:val="24"/>
          <w:szCs w:val="24"/>
        </w:rPr>
        <w:tab/>
      </w:r>
      <w:r>
        <w:rPr>
          <w:rFonts w:ascii="Times New Roman" w:hAnsi="Times New Roman" w:cs="Times New Roman"/>
          <w:sz w:val="24"/>
          <w:szCs w:val="24"/>
        </w:rPr>
        <w:tab/>
        <w:t>Log Biomass</w:t>
      </w:r>
      <w:r>
        <w:rPr>
          <w:rFonts w:ascii="Times New Roman" w:hAnsi="Times New Roman" w:cs="Times New Roman"/>
          <w:sz w:val="24"/>
          <w:szCs w:val="24"/>
        </w:rPr>
        <w:tab/>
      </w:r>
      <w:r>
        <w:rPr>
          <w:rFonts w:ascii="Times New Roman" w:hAnsi="Times New Roman" w:cs="Times New Roman"/>
          <w:sz w:val="24"/>
          <w:szCs w:val="24"/>
        </w:rPr>
        <w:tab/>
        <w:t>Duncan result</w:t>
      </w:r>
    </w:p>
    <w:p w14:paraId="722E78D7" w14:textId="77777777" w:rsidR="00275F93" w:rsidRDefault="00275F93" w:rsidP="00275F93">
      <w:pPr>
        <w:spacing w:after="0" w:line="240" w:lineRule="auto"/>
        <w:rPr>
          <w:rFonts w:ascii="Times New Roman" w:hAnsi="Times New Roman" w:cs="Times New Roman"/>
          <w:sz w:val="24"/>
          <w:szCs w:val="24"/>
        </w:rPr>
      </w:pPr>
    </w:p>
    <w:p w14:paraId="7BDEB555" w14:textId="2FCA2C4A" w:rsidR="00275F93" w:rsidRDefault="00275F93" w:rsidP="00275F93">
      <w:pPr>
        <w:spacing w:after="0" w:line="240" w:lineRule="auto"/>
        <w:rPr>
          <w:rFonts w:ascii="Times New Roman" w:hAnsi="Times New Roman" w:cs="Times New Roman"/>
          <w:sz w:val="24"/>
          <w:szCs w:val="24"/>
        </w:rPr>
      </w:pPr>
      <w:r>
        <w:rPr>
          <w:rFonts w:ascii="Times New Roman" w:hAnsi="Times New Roman" w:cs="Times New Roman"/>
          <w:sz w:val="24"/>
          <w:szCs w:val="24"/>
        </w:rPr>
        <w:t>Cyanobacteria</w:t>
      </w:r>
      <w:r>
        <w:rPr>
          <w:rFonts w:ascii="Times New Roman" w:hAnsi="Times New Roman" w:cs="Times New Roman"/>
          <w:sz w:val="24"/>
          <w:szCs w:val="24"/>
        </w:rPr>
        <w:tab/>
      </w:r>
      <w:r>
        <w:rPr>
          <w:rFonts w:ascii="Times New Roman" w:hAnsi="Times New Roman" w:cs="Times New Roman"/>
          <w:sz w:val="24"/>
          <w:szCs w:val="24"/>
        </w:rPr>
        <w:tab/>
        <w:t>Year 1</w:t>
      </w:r>
      <w:r>
        <w:rPr>
          <w:rFonts w:ascii="Times New Roman" w:hAnsi="Times New Roman" w:cs="Times New Roman"/>
          <w:sz w:val="24"/>
          <w:szCs w:val="24"/>
        </w:rPr>
        <w:tab/>
      </w:r>
      <w:r>
        <w:rPr>
          <w:rFonts w:ascii="Times New Roman" w:hAnsi="Times New Roman" w:cs="Times New Roman"/>
          <w:sz w:val="24"/>
          <w:szCs w:val="24"/>
        </w:rPr>
        <w:tab/>
        <w:t xml:space="preserve">      1.</w:t>
      </w:r>
      <w:r w:rsidR="008C13DA">
        <w:rPr>
          <w:rFonts w:ascii="Times New Roman" w:hAnsi="Times New Roman" w:cs="Times New Roman"/>
          <w:sz w:val="24"/>
          <w:szCs w:val="24"/>
        </w:rPr>
        <w:t>36</w:t>
      </w:r>
      <w:r>
        <w:rPr>
          <w:rFonts w:ascii="Times New Roman" w:hAnsi="Times New Roman" w:cs="Times New Roman"/>
          <w:sz w:val="24"/>
          <w:szCs w:val="24"/>
        </w:rPr>
        <w:tab/>
      </w:r>
      <w:r>
        <w:rPr>
          <w:rFonts w:ascii="Times New Roman" w:hAnsi="Times New Roman" w:cs="Times New Roman"/>
          <w:sz w:val="24"/>
          <w:szCs w:val="24"/>
        </w:rPr>
        <w:tab/>
        <w:t xml:space="preserve">        </w:t>
      </w:r>
      <w:r w:rsidR="008C13DA">
        <w:rPr>
          <w:rFonts w:ascii="Times New Roman" w:hAnsi="Times New Roman" w:cs="Times New Roman"/>
          <w:sz w:val="24"/>
          <w:szCs w:val="24"/>
        </w:rPr>
        <w:t>BC</w:t>
      </w:r>
    </w:p>
    <w:p w14:paraId="7DEEFDA2" w14:textId="0FB5B1BE" w:rsidR="00275F93" w:rsidRDefault="006A46E8" w:rsidP="00275F93">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275F93">
        <w:rPr>
          <w:rFonts w:ascii="Times New Roman" w:hAnsi="Times New Roman" w:cs="Times New Roman"/>
          <w:sz w:val="24"/>
          <w:szCs w:val="24"/>
        </w:rPr>
        <w:tab/>
      </w:r>
      <w:r w:rsidR="00275F93">
        <w:rPr>
          <w:rFonts w:ascii="Times New Roman" w:hAnsi="Times New Roman" w:cs="Times New Roman"/>
          <w:sz w:val="24"/>
          <w:szCs w:val="24"/>
        </w:rPr>
        <w:tab/>
        <w:t>Year 2</w:t>
      </w:r>
      <w:r w:rsidR="00275F93">
        <w:rPr>
          <w:rFonts w:ascii="Times New Roman" w:hAnsi="Times New Roman" w:cs="Times New Roman"/>
          <w:sz w:val="24"/>
          <w:szCs w:val="24"/>
        </w:rPr>
        <w:tab/>
      </w:r>
      <w:r w:rsidR="00275F93">
        <w:rPr>
          <w:rFonts w:ascii="Times New Roman" w:hAnsi="Times New Roman" w:cs="Times New Roman"/>
          <w:sz w:val="24"/>
          <w:szCs w:val="24"/>
        </w:rPr>
        <w:tab/>
        <w:t xml:space="preserve">      1.</w:t>
      </w:r>
      <w:r w:rsidR="008C13DA">
        <w:rPr>
          <w:rFonts w:ascii="Times New Roman" w:hAnsi="Times New Roman" w:cs="Times New Roman"/>
          <w:sz w:val="24"/>
          <w:szCs w:val="24"/>
        </w:rPr>
        <w:t>70</w:t>
      </w:r>
      <w:r w:rsidR="00275F93">
        <w:rPr>
          <w:rFonts w:ascii="Times New Roman" w:hAnsi="Times New Roman" w:cs="Times New Roman"/>
          <w:sz w:val="24"/>
          <w:szCs w:val="24"/>
        </w:rPr>
        <w:tab/>
      </w:r>
      <w:r w:rsidR="00275F93">
        <w:rPr>
          <w:rFonts w:ascii="Times New Roman" w:hAnsi="Times New Roman" w:cs="Times New Roman"/>
          <w:sz w:val="24"/>
          <w:szCs w:val="24"/>
        </w:rPr>
        <w:tab/>
        <w:t xml:space="preserve">         </w:t>
      </w:r>
      <w:r w:rsidR="008C13DA">
        <w:rPr>
          <w:rFonts w:ascii="Times New Roman" w:hAnsi="Times New Roman" w:cs="Times New Roman"/>
          <w:sz w:val="24"/>
          <w:szCs w:val="24"/>
        </w:rPr>
        <w:t>A</w:t>
      </w:r>
    </w:p>
    <w:p w14:paraId="54851873" w14:textId="77777777" w:rsidR="00275F93" w:rsidRDefault="00275F93" w:rsidP="00275F93">
      <w:pPr>
        <w:spacing w:after="0" w:line="240" w:lineRule="auto"/>
        <w:rPr>
          <w:rFonts w:ascii="Times New Roman" w:hAnsi="Times New Roman" w:cs="Times New Roman"/>
          <w:sz w:val="24"/>
          <w:szCs w:val="24"/>
        </w:rPr>
      </w:pPr>
    </w:p>
    <w:p w14:paraId="1107E380" w14:textId="1A6C09A0" w:rsidR="00275F93" w:rsidRDefault="00275F93" w:rsidP="00275F93">
      <w:pPr>
        <w:spacing w:after="0" w:line="240" w:lineRule="auto"/>
        <w:rPr>
          <w:rFonts w:ascii="Times New Roman" w:hAnsi="Times New Roman" w:cs="Times New Roman"/>
          <w:sz w:val="24"/>
          <w:szCs w:val="24"/>
        </w:rPr>
      </w:pPr>
      <w:r>
        <w:rPr>
          <w:rFonts w:ascii="Times New Roman" w:hAnsi="Times New Roman" w:cs="Times New Roman"/>
          <w:sz w:val="24"/>
          <w:szCs w:val="24"/>
        </w:rPr>
        <w:t>Diatom</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Year 1</w:t>
      </w:r>
      <w:r>
        <w:rPr>
          <w:rFonts w:ascii="Times New Roman" w:hAnsi="Times New Roman" w:cs="Times New Roman"/>
          <w:sz w:val="24"/>
          <w:szCs w:val="24"/>
        </w:rPr>
        <w:tab/>
      </w:r>
      <w:r>
        <w:rPr>
          <w:rFonts w:ascii="Times New Roman" w:hAnsi="Times New Roman" w:cs="Times New Roman"/>
          <w:sz w:val="24"/>
          <w:szCs w:val="24"/>
        </w:rPr>
        <w:tab/>
        <w:t xml:space="preserve">      1.</w:t>
      </w:r>
      <w:r w:rsidR="008C13DA">
        <w:rPr>
          <w:rFonts w:ascii="Times New Roman" w:hAnsi="Times New Roman" w:cs="Times New Roman"/>
          <w:sz w:val="24"/>
          <w:szCs w:val="24"/>
        </w:rPr>
        <w:t>70</w:t>
      </w:r>
      <w:r>
        <w:rPr>
          <w:rFonts w:ascii="Times New Roman" w:hAnsi="Times New Roman" w:cs="Times New Roman"/>
          <w:sz w:val="24"/>
          <w:szCs w:val="24"/>
        </w:rPr>
        <w:tab/>
      </w:r>
      <w:r>
        <w:rPr>
          <w:rFonts w:ascii="Times New Roman" w:hAnsi="Times New Roman" w:cs="Times New Roman"/>
          <w:sz w:val="24"/>
          <w:szCs w:val="24"/>
        </w:rPr>
        <w:tab/>
        <w:t xml:space="preserve">         </w:t>
      </w:r>
      <w:r w:rsidR="008C13DA">
        <w:rPr>
          <w:rFonts w:ascii="Times New Roman" w:hAnsi="Times New Roman" w:cs="Times New Roman"/>
          <w:sz w:val="24"/>
          <w:szCs w:val="24"/>
        </w:rPr>
        <w:t>A</w:t>
      </w:r>
    </w:p>
    <w:p w14:paraId="3EF56C01" w14:textId="7CC52CE5" w:rsidR="00275F93" w:rsidRDefault="00275F93" w:rsidP="00275F93">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Year 2</w:t>
      </w:r>
      <w:r>
        <w:rPr>
          <w:rFonts w:ascii="Times New Roman" w:hAnsi="Times New Roman" w:cs="Times New Roman"/>
          <w:sz w:val="24"/>
          <w:szCs w:val="24"/>
        </w:rPr>
        <w:tab/>
      </w:r>
      <w:r>
        <w:rPr>
          <w:rFonts w:ascii="Times New Roman" w:hAnsi="Times New Roman" w:cs="Times New Roman"/>
          <w:sz w:val="24"/>
          <w:szCs w:val="24"/>
        </w:rPr>
        <w:tab/>
        <w:t xml:space="preserve">      1.</w:t>
      </w:r>
      <w:r w:rsidR="008C13DA">
        <w:rPr>
          <w:rFonts w:ascii="Times New Roman" w:hAnsi="Times New Roman" w:cs="Times New Roman"/>
          <w:sz w:val="24"/>
          <w:szCs w:val="24"/>
        </w:rPr>
        <w:t>38</w:t>
      </w:r>
      <w:r>
        <w:rPr>
          <w:rFonts w:ascii="Times New Roman" w:hAnsi="Times New Roman" w:cs="Times New Roman"/>
          <w:sz w:val="24"/>
          <w:szCs w:val="24"/>
        </w:rPr>
        <w:tab/>
      </w:r>
      <w:r>
        <w:rPr>
          <w:rFonts w:ascii="Times New Roman" w:hAnsi="Times New Roman" w:cs="Times New Roman"/>
          <w:sz w:val="24"/>
          <w:szCs w:val="24"/>
        </w:rPr>
        <w:tab/>
        <w:t xml:space="preserve">         </w:t>
      </w:r>
      <w:r w:rsidR="008C13DA">
        <w:rPr>
          <w:rFonts w:ascii="Times New Roman" w:hAnsi="Times New Roman" w:cs="Times New Roman"/>
          <w:sz w:val="24"/>
          <w:szCs w:val="24"/>
        </w:rPr>
        <w:t>B</w:t>
      </w:r>
    </w:p>
    <w:p w14:paraId="683D2AF7" w14:textId="77777777" w:rsidR="00275F93" w:rsidRDefault="00275F93" w:rsidP="00275F93">
      <w:pPr>
        <w:spacing w:after="0" w:line="240" w:lineRule="auto"/>
        <w:rPr>
          <w:rFonts w:ascii="Times New Roman" w:hAnsi="Times New Roman" w:cs="Times New Roman"/>
          <w:sz w:val="24"/>
          <w:szCs w:val="24"/>
        </w:rPr>
      </w:pPr>
    </w:p>
    <w:p w14:paraId="0DA64650" w14:textId="2309DF32" w:rsidR="00275F93" w:rsidRDefault="00275F93" w:rsidP="00275F9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Dinoflagellates    </w:t>
      </w:r>
      <w:r>
        <w:rPr>
          <w:rFonts w:ascii="Times New Roman" w:hAnsi="Times New Roman" w:cs="Times New Roman"/>
          <w:sz w:val="24"/>
          <w:szCs w:val="24"/>
        </w:rPr>
        <w:tab/>
        <w:t>Year 1</w:t>
      </w:r>
      <w:r>
        <w:rPr>
          <w:rFonts w:ascii="Times New Roman" w:hAnsi="Times New Roman" w:cs="Times New Roman"/>
          <w:sz w:val="24"/>
          <w:szCs w:val="24"/>
        </w:rPr>
        <w:tab/>
      </w:r>
      <w:r>
        <w:rPr>
          <w:rFonts w:ascii="Times New Roman" w:hAnsi="Times New Roman" w:cs="Times New Roman"/>
          <w:sz w:val="24"/>
          <w:szCs w:val="24"/>
        </w:rPr>
        <w:tab/>
        <w:t xml:space="preserve">      1.</w:t>
      </w:r>
      <w:r w:rsidR="008C13DA">
        <w:rPr>
          <w:rFonts w:ascii="Times New Roman" w:hAnsi="Times New Roman" w:cs="Times New Roman"/>
          <w:sz w:val="24"/>
          <w:szCs w:val="24"/>
        </w:rPr>
        <w:t>38</w:t>
      </w:r>
      <w:r>
        <w:rPr>
          <w:rFonts w:ascii="Times New Roman" w:hAnsi="Times New Roman" w:cs="Times New Roman"/>
          <w:sz w:val="24"/>
          <w:szCs w:val="24"/>
        </w:rPr>
        <w:tab/>
      </w:r>
      <w:r>
        <w:rPr>
          <w:rFonts w:ascii="Times New Roman" w:hAnsi="Times New Roman" w:cs="Times New Roman"/>
          <w:sz w:val="24"/>
          <w:szCs w:val="24"/>
        </w:rPr>
        <w:tab/>
        <w:t xml:space="preserve">         </w:t>
      </w:r>
      <w:r w:rsidR="008C13DA">
        <w:rPr>
          <w:rFonts w:ascii="Times New Roman" w:hAnsi="Times New Roman" w:cs="Times New Roman"/>
          <w:sz w:val="24"/>
          <w:szCs w:val="24"/>
        </w:rPr>
        <w:t>B</w:t>
      </w:r>
    </w:p>
    <w:p w14:paraId="4EB3F9FB" w14:textId="0271D04B" w:rsidR="00275F93" w:rsidRDefault="006A46E8" w:rsidP="00275F93">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75F93">
        <w:rPr>
          <w:rFonts w:ascii="Times New Roman" w:hAnsi="Times New Roman" w:cs="Times New Roman"/>
          <w:sz w:val="24"/>
          <w:szCs w:val="24"/>
        </w:rPr>
        <w:tab/>
        <w:t>Year 2</w:t>
      </w:r>
      <w:r w:rsidR="00275F93">
        <w:rPr>
          <w:rFonts w:ascii="Times New Roman" w:hAnsi="Times New Roman" w:cs="Times New Roman"/>
          <w:sz w:val="24"/>
          <w:szCs w:val="24"/>
        </w:rPr>
        <w:tab/>
      </w:r>
      <w:r w:rsidR="00275F93">
        <w:rPr>
          <w:rFonts w:ascii="Times New Roman" w:hAnsi="Times New Roman" w:cs="Times New Roman"/>
          <w:sz w:val="24"/>
          <w:szCs w:val="24"/>
        </w:rPr>
        <w:tab/>
        <w:t xml:space="preserve">      1.</w:t>
      </w:r>
      <w:r w:rsidR="008C13DA">
        <w:rPr>
          <w:rFonts w:ascii="Times New Roman" w:hAnsi="Times New Roman" w:cs="Times New Roman"/>
          <w:sz w:val="24"/>
          <w:szCs w:val="24"/>
        </w:rPr>
        <w:t>12</w:t>
      </w:r>
      <w:r w:rsidR="00275F93">
        <w:rPr>
          <w:rFonts w:ascii="Times New Roman" w:hAnsi="Times New Roman" w:cs="Times New Roman"/>
          <w:sz w:val="24"/>
          <w:szCs w:val="24"/>
        </w:rPr>
        <w:tab/>
      </w:r>
      <w:r w:rsidR="00275F93">
        <w:rPr>
          <w:rFonts w:ascii="Times New Roman" w:hAnsi="Times New Roman" w:cs="Times New Roman"/>
          <w:sz w:val="24"/>
          <w:szCs w:val="24"/>
        </w:rPr>
        <w:tab/>
        <w:t xml:space="preserve">         </w:t>
      </w:r>
      <w:r w:rsidR="008C13DA">
        <w:rPr>
          <w:rFonts w:ascii="Times New Roman" w:hAnsi="Times New Roman" w:cs="Times New Roman"/>
          <w:sz w:val="24"/>
          <w:szCs w:val="24"/>
        </w:rPr>
        <w:t>C</w:t>
      </w:r>
    </w:p>
    <w:p w14:paraId="6989E248" w14:textId="77777777" w:rsidR="00275F93" w:rsidRDefault="00275F93" w:rsidP="00275F93">
      <w:pPr>
        <w:spacing w:after="0" w:line="240" w:lineRule="auto"/>
        <w:rPr>
          <w:rFonts w:ascii="Times New Roman" w:hAnsi="Times New Roman" w:cs="Times New Roman"/>
          <w:sz w:val="24"/>
          <w:szCs w:val="24"/>
        </w:rPr>
      </w:pPr>
    </w:p>
    <w:p w14:paraId="69BAC4A9" w14:textId="384E479A" w:rsidR="00275F93" w:rsidRDefault="00275F93" w:rsidP="00275F93">
      <w:pPr>
        <w:spacing w:after="0" w:line="240" w:lineRule="auto"/>
        <w:rPr>
          <w:rFonts w:ascii="Times New Roman" w:hAnsi="Times New Roman" w:cs="Times New Roman"/>
          <w:sz w:val="24"/>
          <w:szCs w:val="24"/>
        </w:rPr>
      </w:pPr>
      <w:r>
        <w:rPr>
          <w:rFonts w:ascii="Times New Roman" w:hAnsi="Times New Roman" w:cs="Times New Roman"/>
          <w:sz w:val="24"/>
          <w:szCs w:val="24"/>
        </w:rPr>
        <w:t>Other</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Year 1</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008C13DA">
        <w:rPr>
          <w:rFonts w:ascii="Times New Roman" w:hAnsi="Times New Roman" w:cs="Times New Roman"/>
          <w:sz w:val="24"/>
          <w:szCs w:val="24"/>
        </w:rPr>
        <w:t>1.30</w:t>
      </w:r>
      <w:r>
        <w:rPr>
          <w:rFonts w:ascii="Times New Roman" w:hAnsi="Times New Roman" w:cs="Times New Roman"/>
          <w:sz w:val="24"/>
          <w:szCs w:val="24"/>
        </w:rPr>
        <w:tab/>
      </w:r>
      <w:r>
        <w:rPr>
          <w:rFonts w:ascii="Times New Roman" w:hAnsi="Times New Roman" w:cs="Times New Roman"/>
          <w:sz w:val="24"/>
          <w:szCs w:val="24"/>
        </w:rPr>
        <w:tab/>
        <w:t xml:space="preserve">        </w:t>
      </w:r>
      <w:r w:rsidR="008C13DA">
        <w:rPr>
          <w:rFonts w:ascii="Times New Roman" w:hAnsi="Times New Roman" w:cs="Times New Roman"/>
          <w:sz w:val="24"/>
          <w:szCs w:val="24"/>
        </w:rPr>
        <w:t>BC</w:t>
      </w:r>
    </w:p>
    <w:p w14:paraId="4A74CD5B" w14:textId="375FEAC6" w:rsidR="00275F93" w:rsidRDefault="00275F93" w:rsidP="00275F93">
      <w:pPr>
        <w:pBdr>
          <w:bottom w:val="single" w:sz="12" w:space="1" w:color="auto"/>
        </w:pBd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Year 2</w:t>
      </w:r>
      <w:r>
        <w:rPr>
          <w:rFonts w:ascii="Times New Roman" w:hAnsi="Times New Roman" w:cs="Times New Roman"/>
          <w:sz w:val="24"/>
          <w:szCs w:val="24"/>
        </w:rPr>
        <w:tab/>
      </w:r>
      <w:r>
        <w:rPr>
          <w:rFonts w:ascii="Times New Roman" w:hAnsi="Times New Roman" w:cs="Times New Roman"/>
          <w:sz w:val="24"/>
          <w:szCs w:val="24"/>
        </w:rPr>
        <w:tab/>
        <w:t xml:space="preserve">      </w:t>
      </w:r>
      <w:r w:rsidR="008C13DA">
        <w:rPr>
          <w:rFonts w:ascii="Times New Roman" w:hAnsi="Times New Roman" w:cs="Times New Roman"/>
          <w:sz w:val="24"/>
          <w:szCs w:val="24"/>
        </w:rPr>
        <w:t>0.72</w:t>
      </w:r>
      <w:r>
        <w:rPr>
          <w:rFonts w:ascii="Times New Roman" w:hAnsi="Times New Roman" w:cs="Times New Roman"/>
          <w:sz w:val="24"/>
          <w:szCs w:val="24"/>
        </w:rPr>
        <w:tab/>
      </w:r>
      <w:r>
        <w:rPr>
          <w:rFonts w:ascii="Times New Roman" w:hAnsi="Times New Roman" w:cs="Times New Roman"/>
          <w:sz w:val="24"/>
          <w:szCs w:val="24"/>
        </w:rPr>
        <w:tab/>
        <w:t xml:space="preserve">        </w:t>
      </w:r>
      <w:r w:rsidR="008C13DA">
        <w:rPr>
          <w:rFonts w:ascii="Times New Roman" w:hAnsi="Times New Roman" w:cs="Times New Roman"/>
          <w:sz w:val="24"/>
          <w:szCs w:val="24"/>
        </w:rPr>
        <w:t xml:space="preserve"> D</w:t>
      </w:r>
    </w:p>
    <w:p w14:paraId="38963278" w14:textId="77777777" w:rsidR="006A46E8" w:rsidRDefault="006A46E8" w:rsidP="00275F93">
      <w:pPr>
        <w:pBdr>
          <w:bottom w:val="single" w:sz="12" w:space="1" w:color="auto"/>
        </w:pBdr>
        <w:spacing w:after="0" w:line="240" w:lineRule="auto"/>
        <w:rPr>
          <w:rFonts w:ascii="Times New Roman" w:hAnsi="Times New Roman" w:cs="Times New Roman"/>
          <w:sz w:val="24"/>
          <w:szCs w:val="24"/>
        </w:rPr>
      </w:pPr>
    </w:p>
    <w:p w14:paraId="7DF70BA0" w14:textId="77777777" w:rsidR="00275F93" w:rsidRDefault="00275F93" w:rsidP="00275F93">
      <w:pPr>
        <w:rPr>
          <w:rFonts w:ascii="Times New Roman" w:hAnsi="Times New Roman" w:cs="Times New Roman"/>
          <w:sz w:val="24"/>
          <w:szCs w:val="24"/>
        </w:rPr>
      </w:pPr>
    </w:p>
    <w:p w14:paraId="70A460C0" w14:textId="37441923" w:rsidR="00275F93" w:rsidRDefault="00275F93" w:rsidP="00275F93">
      <w:pPr>
        <w:spacing w:after="0" w:line="240" w:lineRule="auto"/>
        <w:rPr>
          <w:rFonts w:ascii="Times New Roman" w:hAnsi="Times New Roman" w:cs="Times New Roman"/>
          <w:sz w:val="24"/>
          <w:szCs w:val="24"/>
        </w:rPr>
      </w:pPr>
      <w:r>
        <w:rPr>
          <w:rFonts w:ascii="Times New Roman" w:hAnsi="Times New Roman" w:cs="Times New Roman"/>
          <w:sz w:val="24"/>
          <w:szCs w:val="24"/>
        </w:rPr>
        <w:t>Total</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Year 1</w:t>
      </w:r>
      <w:r>
        <w:rPr>
          <w:rFonts w:ascii="Times New Roman" w:hAnsi="Times New Roman" w:cs="Times New Roman"/>
          <w:sz w:val="24"/>
          <w:szCs w:val="24"/>
        </w:rPr>
        <w:tab/>
        <w:t xml:space="preserve"> </w:t>
      </w:r>
      <w:r>
        <w:rPr>
          <w:rFonts w:ascii="Times New Roman" w:hAnsi="Times New Roman" w:cs="Times New Roman"/>
          <w:sz w:val="24"/>
          <w:szCs w:val="24"/>
        </w:rPr>
        <w:tab/>
        <w:t xml:space="preserve">      1.</w:t>
      </w:r>
      <w:r w:rsidR="008C13DA">
        <w:rPr>
          <w:rFonts w:ascii="Times New Roman" w:hAnsi="Times New Roman" w:cs="Times New Roman"/>
          <w:sz w:val="24"/>
          <w:szCs w:val="24"/>
        </w:rPr>
        <w:t>43</w:t>
      </w:r>
      <w:r>
        <w:rPr>
          <w:rFonts w:ascii="Times New Roman" w:hAnsi="Times New Roman" w:cs="Times New Roman"/>
          <w:sz w:val="24"/>
          <w:szCs w:val="24"/>
        </w:rPr>
        <w:tab/>
      </w:r>
      <w:r>
        <w:rPr>
          <w:rFonts w:ascii="Times New Roman" w:hAnsi="Times New Roman" w:cs="Times New Roman"/>
          <w:sz w:val="24"/>
          <w:szCs w:val="24"/>
        </w:rPr>
        <w:tab/>
      </w:r>
      <w:r w:rsidR="006A46E8">
        <w:rPr>
          <w:rFonts w:ascii="Times New Roman" w:hAnsi="Times New Roman" w:cs="Times New Roman"/>
          <w:sz w:val="24"/>
          <w:szCs w:val="24"/>
        </w:rPr>
        <w:t xml:space="preserve">         A</w:t>
      </w:r>
      <w:r>
        <w:rPr>
          <w:rFonts w:ascii="Times New Roman" w:hAnsi="Times New Roman" w:cs="Times New Roman"/>
          <w:sz w:val="24"/>
          <w:szCs w:val="24"/>
        </w:rPr>
        <w:tab/>
        <w:t xml:space="preserve">         </w:t>
      </w:r>
    </w:p>
    <w:p w14:paraId="0433E51C" w14:textId="034514CD" w:rsidR="00275F93" w:rsidRDefault="00275F93" w:rsidP="00275F9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Year 2</w:t>
      </w:r>
      <w:r>
        <w:rPr>
          <w:rFonts w:ascii="Times New Roman" w:hAnsi="Times New Roman" w:cs="Times New Roman"/>
          <w:sz w:val="24"/>
          <w:szCs w:val="24"/>
        </w:rPr>
        <w:tab/>
      </w:r>
      <w:r>
        <w:rPr>
          <w:rFonts w:ascii="Times New Roman" w:hAnsi="Times New Roman" w:cs="Times New Roman"/>
          <w:sz w:val="24"/>
          <w:szCs w:val="24"/>
        </w:rPr>
        <w:tab/>
        <w:t xml:space="preserve">      1.</w:t>
      </w:r>
      <w:r w:rsidR="008C13DA">
        <w:rPr>
          <w:rFonts w:ascii="Times New Roman" w:hAnsi="Times New Roman" w:cs="Times New Roman"/>
          <w:sz w:val="24"/>
          <w:szCs w:val="24"/>
        </w:rPr>
        <w:t>23</w:t>
      </w:r>
      <w:r w:rsidR="006A46E8">
        <w:rPr>
          <w:rFonts w:ascii="Times New Roman" w:hAnsi="Times New Roman" w:cs="Times New Roman"/>
          <w:sz w:val="24"/>
          <w:szCs w:val="24"/>
        </w:rPr>
        <w:tab/>
      </w:r>
      <w:r w:rsidR="006A46E8">
        <w:rPr>
          <w:rFonts w:ascii="Times New Roman" w:hAnsi="Times New Roman" w:cs="Times New Roman"/>
          <w:sz w:val="24"/>
          <w:szCs w:val="24"/>
        </w:rPr>
        <w:tab/>
        <w:t xml:space="preserve">         B</w:t>
      </w:r>
      <w:r>
        <w:rPr>
          <w:rFonts w:ascii="Times New Roman" w:hAnsi="Times New Roman" w:cs="Times New Roman"/>
          <w:sz w:val="24"/>
          <w:szCs w:val="24"/>
        </w:rPr>
        <w:tab/>
      </w:r>
      <w:r>
        <w:rPr>
          <w:rFonts w:ascii="Times New Roman" w:hAnsi="Times New Roman" w:cs="Times New Roman"/>
          <w:sz w:val="24"/>
          <w:szCs w:val="24"/>
        </w:rPr>
        <w:br w:type="page"/>
      </w:r>
    </w:p>
    <w:p w14:paraId="72D450DC" w14:textId="35E4DF80" w:rsidR="0007251F" w:rsidRDefault="0007251F">
      <w:pPr>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275F93">
        <w:rPr>
          <w:rFonts w:ascii="Times New Roman" w:hAnsi="Times New Roman" w:cs="Times New Roman"/>
          <w:sz w:val="24"/>
          <w:szCs w:val="24"/>
        </w:rPr>
        <w:t>6</w:t>
      </w:r>
      <w:r>
        <w:rPr>
          <w:rFonts w:ascii="Times New Roman" w:hAnsi="Times New Roman" w:cs="Times New Roman"/>
          <w:sz w:val="24"/>
          <w:szCs w:val="24"/>
        </w:rPr>
        <w:t>.</w:t>
      </w:r>
      <w:r w:rsidR="00E6678F">
        <w:rPr>
          <w:rFonts w:ascii="Times New Roman" w:hAnsi="Times New Roman" w:cs="Times New Roman"/>
          <w:sz w:val="24"/>
          <w:szCs w:val="24"/>
        </w:rPr>
        <w:t xml:space="preserve"> Top-100 individual biomass observations for surface and bottom water samples in Years 1 and 2. Number of observations for each phytoplankton group and highest value for each group are shown.</w:t>
      </w:r>
    </w:p>
    <w:p w14:paraId="562EF205" w14:textId="532FC56B" w:rsidR="00464809" w:rsidRDefault="00AF3080">
      <w:pPr>
        <w:rPr>
          <w:rFonts w:ascii="Times New Roman" w:hAnsi="Times New Roman" w:cs="Times New Roman"/>
          <w:sz w:val="24"/>
          <w:szCs w:val="24"/>
        </w:rPr>
      </w:pPr>
      <w:r w:rsidRPr="00AF3080">
        <w:rPr>
          <w:noProof/>
        </w:rPr>
        <w:drawing>
          <wp:inline distT="0" distB="0" distL="0" distR="0" wp14:anchorId="60BD1C27" wp14:editId="4422F892">
            <wp:extent cx="4524375" cy="7339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1183" cy="7350423"/>
                    </a:xfrm>
                    <a:prstGeom prst="rect">
                      <a:avLst/>
                    </a:prstGeom>
                    <a:noFill/>
                    <a:ln>
                      <a:noFill/>
                    </a:ln>
                  </pic:spPr>
                </pic:pic>
              </a:graphicData>
            </a:graphic>
          </wp:inline>
        </w:drawing>
      </w:r>
      <w:r w:rsidR="00464809">
        <w:rPr>
          <w:rFonts w:ascii="Times New Roman" w:hAnsi="Times New Roman" w:cs="Times New Roman"/>
          <w:sz w:val="24"/>
          <w:szCs w:val="24"/>
        </w:rPr>
        <w:br w:type="page"/>
      </w:r>
    </w:p>
    <w:bookmarkEnd w:id="40"/>
    <w:bookmarkEnd w:id="41"/>
    <w:p w14:paraId="62078B72" w14:textId="77777777" w:rsidR="004737F2" w:rsidRPr="00887552" w:rsidRDefault="00E86303" w:rsidP="002E7B3F">
      <w:pPr>
        <w:spacing w:after="0" w:line="240" w:lineRule="auto"/>
        <w:jc w:val="center"/>
        <w:rPr>
          <w:rFonts w:ascii="Times New Roman" w:hAnsi="Times New Roman" w:cs="Times New Roman"/>
          <w:b/>
          <w:sz w:val="24"/>
          <w:szCs w:val="24"/>
        </w:rPr>
      </w:pPr>
      <w:r w:rsidRPr="00887552">
        <w:rPr>
          <w:rFonts w:ascii="Times New Roman" w:hAnsi="Times New Roman" w:cs="Times New Roman"/>
          <w:b/>
          <w:sz w:val="24"/>
          <w:szCs w:val="24"/>
        </w:rPr>
        <w:lastRenderedPageBreak/>
        <w:t>D</w:t>
      </w:r>
      <w:r w:rsidR="00A40E71" w:rsidRPr="00887552">
        <w:rPr>
          <w:rFonts w:ascii="Times New Roman" w:hAnsi="Times New Roman" w:cs="Times New Roman"/>
          <w:b/>
          <w:sz w:val="24"/>
          <w:szCs w:val="24"/>
        </w:rPr>
        <w:t>ISCUSSION</w:t>
      </w:r>
    </w:p>
    <w:p w14:paraId="567D8841" w14:textId="77777777" w:rsidR="00683924" w:rsidRPr="002E7B3F" w:rsidRDefault="00683924" w:rsidP="002E7B3F">
      <w:pPr>
        <w:spacing w:after="0" w:line="240" w:lineRule="auto"/>
        <w:jc w:val="center"/>
        <w:rPr>
          <w:rFonts w:ascii="Times New Roman" w:hAnsi="Times New Roman" w:cs="Times New Roman"/>
          <w:sz w:val="24"/>
          <w:szCs w:val="24"/>
        </w:rPr>
      </w:pPr>
    </w:p>
    <w:p w14:paraId="28E0F869" w14:textId="1B1B3A6F" w:rsidR="00647F47" w:rsidRDefault="00647F47" w:rsidP="00647F47">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Phytoplankton </w:t>
      </w:r>
      <w:r w:rsidR="00745830">
        <w:rPr>
          <w:rFonts w:ascii="Times New Roman" w:hAnsi="Times New Roman" w:cs="Times New Roman"/>
          <w:b/>
          <w:sz w:val="24"/>
          <w:szCs w:val="24"/>
        </w:rPr>
        <w:t>Biomass</w:t>
      </w:r>
    </w:p>
    <w:p w14:paraId="404EF706" w14:textId="1F5AC730" w:rsidR="004A7E62" w:rsidRDefault="00745830" w:rsidP="00D2378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Phytoplankton biomass levels in the ocean are often represented as chlorophyll </w:t>
      </w:r>
      <w:r>
        <w:rPr>
          <w:rFonts w:ascii="Times New Roman" w:hAnsi="Times New Roman" w:cs="Times New Roman"/>
          <w:i/>
          <w:sz w:val="24"/>
          <w:szCs w:val="24"/>
        </w:rPr>
        <w:t>a</w:t>
      </w:r>
      <w:r>
        <w:rPr>
          <w:rFonts w:ascii="Times New Roman" w:hAnsi="Times New Roman" w:cs="Times New Roman"/>
          <w:sz w:val="24"/>
          <w:szCs w:val="24"/>
        </w:rPr>
        <w:t xml:space="preserve"> conc</w:t>
      </w:r>
      <w:r w:rsidR="009144D8">
        <w:rPr>
          <w:rFonts w:ascii="Times New Roman" w:hAnsi="Times New Roman" w:cs="Times New Roman"/>
          <w:sz w:val="24"/>
          <w:szCs w:val="24"/>
        </w:rPr>
        <w:t>en</w:t>
      </w:r>
      <w:r>
        <w:rPr>
          <w:rFonts w:ascii="Times New Roman" w:hAnsi="Times New Roman" w:cs="Times New Roman"/>
          <w:sz w:val="24"/>
          <w:szCs w:val="24"/>
        </w:rPr>
        <w:t xml:space="preserve">trations, in part due to the use of satellite imagery in estimating </w:t>
      </w:r>
      <w:r w:rsidR="009144D8">
        <w:rPr>
          <w:rFonts w:ascii="Times New Roman" w:hAnsi="Times New Roman" w:cs="Times New Roman"/>
          <w:sz w:val="24"/>
          <w:szCs w:val="24"/>
        </w:rPr>
        <w:t>chlorophyll distribution over large areas of the world’s oceans (</w:t>
      </w:r>
      <w:proofErr w:type="spellStart"/>
      <w:r w:rsidR="00D23783">
        <w:rPr>
          <w:rFonts w:ascii="Times New Roman" w:hAnsi="Times New Roman" w:cs="Times New Roman"/>
          <w:sz w:val="24"/>
          <w:szCs w:val="24"/>
        </w:rPr>
        <w:t>Huot</w:t>
      </w:r>
      <w:proofErr w:type="spellEnd"/>
      <w:r w:rsidR="00D23783">
        <w:rPr>
          <w:rFonts w:ascii="Times New Roman" w:hAnsi="Times New Roman" w:cs="Times New Roman"/>
          <w:sz w:val="24"/>
          <w:szCs w:val="24"/>
        </w:rPr>
        <w:t xml:space="preserve"> et al. 2007</w:t>
      </w:r>
      <w:r w:rsidR="009144D8">
        <w:rPr>
          <w:rFonts w:ascii="Times New Roman" w:hAnsi="Times New Roman" w:cs="Times New Roman"/>
          <w:sz w:val="24"/>
          <w:szCs w:val="24"/>
        </w:rPr>
        <w:t>). Typical average values range from less than 1 µg L</w:t>
      </w:r>
      <w:r w:rsidR="009144D8">
        <w:rPr>
          <w:rFonts w:ascii="Times New Roman" w:hAnsi="Times New Roman" w:cs="Times New Roman"/>
          <w:sz w:val="24"/>
          <w:szCs w:val="24"/>
          <w:vertAlign w:val="superscript"/>
        </w:rPr>
        <w:t>-1</w:t>
      </w:r>
      <w:r w:rsidR="009144D8">
        <w:rPr>
          <w:rFonts w:ascii="Times New Roman" w:hAnsi="Times New Roman" w:cs="Times New Roman"/>
          <w:sz w:val="24"/>
          <w:szCs w:val="24"/>
        </w:rPr>
        <w:t xml:space="preserve"> in open ocean regions to 1-5 µg L</w:t>
      </w:r>
      <w:r w:rsidR="009144D8">
        <w:rPr>
          <w:rFonts w:ascii="Times New Roman" w:hAnsi="Times New Roman" w:cs="Times New Roman"/>
          <w:sz w:val="24"/>
          <w:szCs w:val="24"/>
          <w:vertAlign w:val="superscript"/>
        </w:rPr>
        <w:t>-1</w:t>
      </w:r>
      <w:r w:rsidR="009144D8">
        <w:rPr>
          <w:rFonts w:ascii="Times New Roman" w:hAnsi="Times New Roman" w:cs="Times New Roman"/>
          <w:sz w:val="24"/>
          <w:szCs w:val="24"/>
        </w:rPr>
        <w:t xml:space="preserve"> in many coastal environments</w:t>
      </w:r>
      <w:r w:rsidR="003A7534">
        <w:rPr>
          <w:rFonts w:ascii="Times New Roman" w:hAnsi="Times New Roman" w:cs="Times New Roman"/>
          <w:sz w:val="24"/>
          <w:szCs w:val="24"/>
        </w:rPr>
        <w:t xml:space="preserve"> (</w:t>
      </w:r>
      <w:proofErr w:type="spellStart"/>
      <w:r w:rsidR="003A7534">
        <w:rPr>
          <w:rFonts w:ascii="Times New Roman" w:hAnsi="Times New Roman" w:cs="Times New Roman"/>
          <w:sz w:val="24"/>
          <w:szCs w:val="24"/>
        </w:rPr>
        <w:t>Wernand</w:t>
      </w:r>
      <w:proofErr w:type="spellEnd"/>
      <w:r w:rsidR="003A7534">
        <w:rPr>
          <w:rFonts w:ascii="Times New Roman" w:hAnsi="Times New Roman" w:cs="Times New Roman"/>
          <w:sz w:val="24"/>
          <w:szCs w:val="24"/>
        </w:rPr>
        <w:t xml:space="preserve"> et al. 2013)</w:t>
      </w:r>
      <w:r w:rsidR="009144D8">
        <w:rPr>
          <w:rFonts w:ascii="Times New Roman" w:hAnsi="Times New Roman" w:cs="Times New Roman"/>
          <w:sz w:val="24"/>
          <w:szCs w:val="24"/>
        </w:rPr>
        <w:t xml:space="preserve">. Chlorophyll </w:t>
      </w:r>
      <w:r w:rsidR="009144D8">
        <w:rPr>
          <w:rFonts w:ascii="Times New Roman" w:hAnsi="Times New Roman" w:cs="Times New Roman"/>
          <w:i/>
          <w:sz w:val="24"/>
          <w:szCs w:val="24"/>
        </w:rPr>
        <w:t>a</w:t>
      </w:r>
      <w:r w:rsidR="009144D8">
        <w:rPr>
          <w:rFonts w:ascii="Times New Roman" w:hAnsi="Times New Roman" w:cs="Times New Roman"/>
          <w:sz w:val="24"/>
          <w:szCs w:val="24"/>
        </w:rPr>
        <w:t xml:space="preserve"> levels can also exceed 10 µg L</w:t>
      </w:r>
      <w:r w:rsidR="009144D8">
        <w:rPr>
          <w:rFonts w:ascii="Times New Roman" w:hAnsi="Times New Roman" w:cs="Times New Roman"/>
          <w:sz w:val="24"/>
          <w:szCs w:val="24"/>
          <w:vertAlign w:val="superscript"/>
        </w:rPr>
        <w:t>-1</w:t>
      </w:r>
      <w:r w:rsidR="009144D8">
        <w:rPr>
          <w:rFonts w:ascii="Times New Roman" w:hAnsi="Times New Roman" w:cs="Times New Roman"/>
          <w:sz w:val="24"/>
          <w:szCs w:val="24"/>
        </w:rPr>
        <w:t xml:space="preserve"> in areas subject to elevated nutrient loads, such as upwelling regions or regions associated with land runoff from nutrient-rich watersheds</w:t>
      </w:r>
      <w:r w:rsidR="003A7534">
        <w:rPr>
          <w:rFonts w:ascii="Times New Roman" w:hAnsi="Times New Roman" w:cs="Times New Roman"/>
          <w:sz w:val="24"/>
          <w:szCs w:val="24"/>
        </w:rPr>
        <w:t xml:space="preserve">. </w:t>
      </w:r>
    </w:p>
    <w:p w14:paraId="3130B750" w14:textId="74304AB3" w:rsidR="009360B3" w:rsidRDefault="009144D8" w:rsidP="003A753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study of the Cape Canaveral </w:t>
      </w:r>
      <w:r w:rsidR="00122BC5">
        <w:rPr>
          <w:rFonts w:ascii="Times New Roman" w:hAnsi="Times New Roman" w:cs="Times New Roman"/>
          <w:sz w:val="24"/>
          <w:szCs w:val="24"/>
        </w:rPr>
        <w:t xml:space="preserve">shelf used </w:t>
      </w:r>
      <w:del w:id="42" w:author="Stelling,Benjamin D" w:date="2018-10-09T01:32:00Z">
        <w:r w:rsidR="00122BC5" w:rsidDel="00DC7F41">
          <w:rPr>
            <w:rFonts w:ascii="Times New Roman" w:hAnsi="Times New Roman" w:cs="Times New Roman"/>
            <w:sz w:val="24"/>
            <w:szCs w:val="24"/>
          </w:rPr>
          <w:delText xml:space="preserve">a less often </w:delText>
        </w:r>
      </w:del>
      <w:ins w:id="43" w:author="Stelling,Benjamin D" w:date="2018-10-11T10:42:00Z">
        <w:r w:rsidR="00F941AB">
          <w:rPr>
            <w:rFonts w:ascii="Times New Roman" w:hAnsi="Times New Roman" w:cs="Times New Roman"/>
            <w:sz w:val="24"/>
            <w:szCs w:val="24"/>
          </w:rPr>
          <w:t xml:space="preserve">an </w:t>
        </w:r>
      </w:ins>
      <w:ins w:id="44" w:author="Stelling,Benjamin D" w:date="2018-10-11T10:40:00Z">
        <w:r w:rsidR="000E2E9B">
          <w:rPr>
            <w:rFonts w:ascii="Times New Roman" w:hAnsi="Times New Roman" w:cs="Times New Roman"/>
            <w:sz w:val="24"/>
            <w:szCs w:val="24"/>
          </w:rPr>
          <w:t>uncommon</w:t>
        </w:r>
      </w:ins>
      <w:del w:id="45" w:author="Stelling,Benjamin D" w:date="2018-10-11T10:42:00Z">
        <w:r w:rsidR="00122BC5" w:rsidDel="00F941AB">
          <w:rPr>
            <w:rFonts w:ascii="Times New Roman" w:hAnsi="Times New Roman" w:cs="Times New Roman"/>
            <w:sz w:val="24"/>
            <w:szCs w:val="24"/>
          </w:rPr>
          <w:delText>used</w:delText>
        </w:r>
      </w:del>
      <w:r w:rsidR="00122BC5">
        <w:rPr>
          <w:rFonts w:ascii="Times New Roman" w:hAnsi="Times New Roman" w:cs="Times New Roman"/>
          <w:sz w:val="24"/>
          <w:szCs w:val="24"/>
        </w:rPr>
        <w:t xml:space="preserve"> measure of biomass, i.e. carbon L</w:t>
      </w:r>
      <w:r w:rsidR="009360B3">
        <w:rPr>
          <w:rFonts w:ascii="Times New Roman" w:hAnsi="Times New Roman" w:cs="Times New Roman"/>
          <w:sz w:val="24"/>
          <w:szCs w:val="24"/>
          <w:vertAlign w:val="superscript"/>
        </w:rPr>
        <w:t>-1</w:t>
      </w:r>
      <w:r w:rsidR="009360B3">
        <w:rPr>
          <w:rFonts w:ascii="Times New Roman" w:hAnsi="Times New Roman" w:cs="Times New Roman"/>
          <w:sz w:val="24"/>
          <w:szCs w:val="24"/>
        </w:rPr>
        <w:t>. Most mean values for the shelf region ranged from 50-150 µg carbon L</w:t>
      </w:r>
      <w:r w:rsidR="009360B3">
        <w:rPr>
          <w:rFonts w:ascii="Times New Roman" w:hAnsi="Times New Roman" w:cs="Times New Roman"/>
          <w:sz w:val="24"/>
          <w:szCs w:val="24"/>
          <w:vertAlign w:val="superscript"/>
        </w:rPr>
        <w:t>-1</w:t>
      </w:r>
      <w:r w:rsidR="009360B3">
        <w:rPr>
          <w:rFonts w:ascii="Times New Roman" w:hAnsi="Times New Roman" w:cs="Times New Roman"/>
          <w:sz w:val="24"/>
          <w:szCs w:val="24"/>
        </w:rPr>
        <w:t xml:space="preserve">.  Based on the Redfield ratio and typical chlorophyll </w:t>
      </w:r>
      <w:r w:rsidR="009360B3">
        <w:rPr>
          <w:rFonts w:ascii="Times New Roman" w:hAnsi="Times New Roman" w:cs="Times New Roman"/>
          <w:i/>
          <w:sz w:val="24"/>
          <w:szCs w:val="24"/>
        </w:rPr>
        <w:t>a</w:t>
      </w:r>
      <w:r w:rsidR="009360B3">
        <w:rPr>
          <w:rFonts w:ascii="Times New Roman" w:hAnsi="Times New Roman" w:cs="Times New Roman"/>
          <w:sz w:val="24"/>
          <w:szCs w:val="24"/>
        </w:rPr>
        <w:t>/carbon</w:t>
      </w:r>
      <w:r w:rsidR="00AE72FF">
        <w:rPr>
          <w:rFonts w:ascii="Times New Roman" w:hAnsi="Times New Roman" w:cs="Times New Roman"/>
          <w:sz w:val="24"/>
          <w:szCs w:val="24"/>
        </w:rPr>
        <w:t>/dry weight</w:t>
      </w:r>
      <w:r w:rsidR="009360B3">
        <w:rPr>
          <w:rFonts w:ascii="Times New Roman" w:hAnsi="Times New Roman" w:cs="Times New Roman"/>
          <w:sz w:val="24"/>
          <w:szCs w:val="24"/>
        </w:rPr>
        <w:t xml:space="preserve"> ratios for phytoplankton</w:t>
      </w:r>
      <w:r w:rsidR="00AE72FF">
        <w:rPr>
          <w:rFonts w:ascii="Times New Roman" w:hAnsi="Times New Roman" w:cs="Times New Roman"/>
          <w:sz w:val="24"/>
          <w:szCs w:val="24"/>
        </w:rPr>
        <w:t xml:space="preserve"> (Reynolds 2006)</w:t>
      </w:r>
      <w:r w:rsidR="009360B3">
        <w:rPr>
          <w:rFonts w:ascii="Times New Roman" w:hAnsi="Times New Roman" w:cs="Times New Roman"/>
          <w:sz w:val="24"/>
          <w:szCs w:val="24"/>
        </w:rPr>
        <w:t>, the latter range in carbon values equate to approximately 1-</w:t>
      </w:r>
      <w:r w:rsidR="0070564B">
        <w:rPr>
          <w:rFonts w:ascii="Times New Roman" w:hAnsi="Times New Roman" w:cs="Times New Roman"/>
          <w:sz w:val="24"/>
          <w:szCs w:val="24"/>
        </w:rPr>
        <w:t>4</w:t>
      </w:r>
      <w:r w:rsidR="009360B3">
        <w:rPr>
          <w:rFonts w:ascii="Times New Roman" w:hAnsi="Times New Roman" w:cs="Times New Roman"/>
          <w:sz w:val="24"/>
          <w:szCs w:val="24"/>
        </w:rPr>
        <w:t xml:space="preserve"> µg L</w:t>
      </w:r>
      <w:r w:rsidR="009360B3">
        <w:rPr>
          <w:rFonts w:ascii="Times New Roman" w:hAnsi="Times New Roman" w:cs="Times New Roman"/>
          <w:sz w:val="24"/>
          <w:szCs w:val="24"/>
          <w:vertAlign w:val="superscript"/>
        </w:rPr>
        <w:t>-1</w:t>
      </w:r>
      <w:r w:rsidR="009360B3">
        <w:rPr>
          <w:rFonts w:ascii="Times New Roman" w:hAnsi="Times New Roman" w:cs="Times New Roman"/>
          <w:sz w:val="24"/>
          <w:szCs w:val="24"/>
        </w:rPr>
        <w:t>, within the range observed for many coastal environments around the world (</w:t>
      </w:r>
      <w:proofErr w:type="spellStart"/>
      <w:r w:rsidR="009360B3">
        <w:rPr>
          <w:rFonts w:ascii="Times New Roman" w:hAnsi="Times New Roman" w:cs="Times New Roman"/>
          <w:sz w:val="24"/>
          <w:szCs w:val="24"/>
        </w:rPr>
        <w:t>Wernand</w:t>
      </w:r>
      <w:proofErr w:type="spellEnd"/>
      <w:r w:rsidR="009360B3">
        <w:rPr>
          <w:rFonts w:ascii="Times New Roman" w:hAnsi="Times New Roman" w:cs="Times New Roman"/>
          <w:sz w:val="24"/>
          <w:szCs w:val="24"/>
        </w:rPr>
        <w:t xml:space="preserve"> et al. 2013). The range also comports with satellite-based estimates for chlorophyll </w:t>
      </w:r>
      <w:r w:rsidR="009360B3">
        <w:rPr>
          <w:rFonts w:ascii="Times New Roman" w:hAnsi="Times New Roman" w:cs="Times New Roman"/>
          <w:i/>
          <w:sz w:val="24"/>
          <w:szCs w:val="24"/>
        </w:rPr>
        <w:t>a</w:t>
      </w:r>
      <w:r w:rsidR="009360B3">
        <w:rPr>
          <w:rFonts w:ascii="Times New Roman" w:hAnsi="Times New Roman" w:cs="Times New Roman"/>
          <w:sz w:val="24"/>
          <w:szCs w:val="24"/>
        </w:rPr>
        <w:t xml:space="preserve"> in the Canaveral shelf </w:t>
      </w:r>
      <w:r w:rsidR="00200469">
        <w:rPr>
          <w:rFonts w:ascii="Times New Roman" w:hAnsi="Times New Roman" w:cs="Times New Roman"/>
          <w:sz w:val="24"/>
          <w:szCs w:val="24"/>
        </w:rPr>
        <w:t>r</w:t>
      </w:r>
      <w:r w:rsidR="009360B3">
        <w:rPr>
          <w:rFonts w:ascii="Times New Roman" w:hAnsi="Times New Roman" w:cs="Times New Roman"/>
          <w:sz w:val="24"/>
          <w:szCs w:val="24"/>
        </w:rPr>
        <w:t>egion</w:t>
      </w:r>
      <w:r w:rsidR="00366CBB">
        <w:rPr>
          <w:rFonts w:ascii="Times New Roman" w:hAnsi="Times New Roman" w:cs="Times New Roman"/>
          <w:sz w:val="24"/>
          <w:szCs w:val="24"/>
        </w:rPr>
        <w:t xml:space="preserve"> </w:t>
      </w:r>
      <w:r w:rsidR="009360B3">
        <w:rPr>
          <w:rFonts w:ascii="Times New Roman" w:hAnsi="Times New Roman" w:cs="Times New Roman"/>
          <w:sz w:val="24"/>
          <w:szCs w:val="24"/>
        </w:rPr>
        <w:t>(</w:t>
      </w:r>
      <w:r w:rsidR="009360B3" w:rsidRPr="009360B3">
        <w:rPr>
          <w:rFonts w:ascii="Times New Roman" w:hAnsi="Times New Roman" w:cs="Times New Roman"/>
          <w:sz w:val="24"/>
          <w:szCs w:val="24"/>
        </w:rPr>
        <w:t xml:space="preserve">coastwatch.chesapeakebay.noaa.gov/region_fg.php#k490). Based on satellite imagery, surface chlorophyll </w:t>
      </w:r>
      <w:r w:rsidR="009360B3" w:rsidRPr="009360B3">
        <w:rPr>
          <w:rFonts w:ascii="Times New Roman" w:hAnsi="Times New Roman" w:cs="Times New Roman"/>
          <w:i/>
          <w:sz w:val="24"/>
          <w:szCs w:val="24"/>
        </w:rPr>
        <w:t>a</w:t>
      </w:r>
      <w:r w:rsidR="009360B3" w:rsidRPr="009360B3">
        <w:rPr>
          <w:rFonts w:ascii="Times New Roman" w:hAnsi="Times New Roman" w:cs="Times New Roman"/>
          <w:sz w:val="24"/>
          <w:szCs w:val="24"/>
        </w:rPr>
        <w:t xml:space="preserve"> concentrations in the near shore fringe of the central and northeast shores of Florida commonly fall within a range of 0.3-3 µg L</w:t>
      </w:r>
      <w:r w:rsidR="009360B3" w:rsidRPr="009360B3">
        <w:rPr>
          <w:rFonts w:ascii="Times New Roman" w:hAnsi="Times New Roman" w:cs="Times New Roman"/>
          <w:sz w:val="24"/>
          <w:szCs w:val="24"/>
          <w:vertAlign w:val="superscript"/>
        </w:rPr>
        <w:t>-1</w:t>
      </w:r>
      <w:r w:rsidR="009360B3" w:rsidRPr="009360B3">
        <w:rPr>
          <w:rFonts w:ascii="Times New Roman" w:hAnsi="Times New Roman" w:cs="Times New Roman"/>
          <w:sz w:val="24"/>
          <w:szCs w:val="24"/>
        </w:rPr>
        <w:t>, but can periodically exceed these levels during localized near shore bloom events, such as the 2007 red tide (Hart et al. 2015).</w:t>
      </w:r>
      <w:r w:rsidR="00366CBB">
        <w:rPr>
          <w:rFonts w:ascii="Times New Roman" w:hAnsi="Times New Roman" w:cs="Times New Roman"/>
          <w:sz w:val="24"/>
          <w:szCs w:val="24"/>
        </w:rPr>
        <w:t xml:space="preserve"> In the Cape Canaveral region, one exception to the average range was observed </w:t>
      </w:r>
      <w:r w:rsidR="006436D2">
        <w:rPr>
          <w:rFonts w:ascii="Times New Roman" w:hAnsi="Times New Roman" w:cs="Times New Roman"/>
          <w:sz w:val="24"/>
          <w:szCs w:val="24"/>
        </w:rPr>
        <w:t xml:space="preserve">in </w:t>
      </w:r>
      <w:r w:rsidR="00366CBB">
        <w:rPr>
          <w:rFonts w:ascii="Times New Roman" w:hAnsi="Times New Roman" w:cs="Times New Roman"/>
          <w:sz w:val="24"/>
          <w:szCs w:val="24"/>
        </w:rPr>
        <w:t>the Fall 2013 sampling event, when mean surface water carbon values reached up to 550</w:t>
      </w:r>
      <w:r w:rsidR="009360B3">
        <w:rPr>
          <w:rFonts w:ascii="Times New Roman" w:hAnsi="Times New Roman" w:cs="Times New Roman"/>
          <w:sz w:val="24"/>
          <w:szCs w:val="24"/>
        </w:rPr>
        <w:t xml:space="preserve"> </w:t>
      </w:r>
      <w:r w:rsidR="00366CBB" w:rsidRPr="009360B3">
        <w:rPr>
          <w:rFonts w:ascii="Times New Roman" w:hAnsi="Times New Roman" w:cs="Times New Roman"/>
          <w:sz w:val="24"/>
          <w:szCs w:val="24"/>
        </w:rPr>
        <w:t xml:space="preserve">µg </w:t>
      </w:r>
      <w:r w:rsidR="00366CBB">
        <w:rPr>
          <w:rFonts w:ascii="Times New Roman" w:hAnsi="Times New Roman" w:cs="Times New Roman"/>
          <w:sz w:val="24"/>
          <w:szCs w:val="24"/>
        </w:rPr>
        <w:t xml:space="preserve">carbon </w:t>
      </w:r>
      <w:r w:rsidR="00366CBB" w:rsidRPr="009360B3">
        <w:rPr>
          <w:rFonts w:ascii="Times New Roman" w:hAnsi="Times New Roman" w:cs="Times New Roman"/>
          <w:sz w:val="24"/>
          <w:szCs w:val="24"/>
        </w:rPr>
        <w:t>L</w:t>
      </w:r>
      <w:r w:rsidR="00366CBB" w:rsidRPr="009360B3">
        <w:rPr>
          <w:rFonts w:ascii="Times New Roman" w:hAnsi="Times New Roman" w:cs="Times New Roman"/>
          <w:sz w:val="24"/>
          <w:szCs w:val="24"/>
          <w:vertAlign w:val="superscript"/>
        </w:rPr>
        <w:t>-1</w:t>
      </w:r>
      <w:r w:rsidR="00366CBB">
        <w:rPr>
          <w:rFonts w:ascii="Times New Roman" w:hAnsi="Times New Roman" w:cs="Times New Roman"/>
          <w:sz w:val="24"/>
          <w:szCs w:val="24"/>
        </w:rPr>
        <w:t>, or roughly 1</w:t>
      </w:r>
      <w:r w:rsidR="0070564B">
        <w:rPr>
          <w:rFonts w:ascii="Times New Roman" w:hAnsi="Times New Roman" w:cs="Times New Roman"/>
          <w:sz w:val="24"/>
          <w:szCs w:val="24"/>
        </w:rPr>
        <w:t>5</w:t>
      </w:r>
      <w:r w:rsidR="00366CBB">
        <w:rPr>
          <w:rFonts w:ascii="Times New Roman" w:hAnsi="Times New Roman" w:cs="Times New Roman"/>
          <w:sz w:val="24"/>
          <w:szCs w:val="24"/>
        </w:rPr>
        <w:t xml:space="preserve"> </w:t>
      </w:r>
      <w:r w:rsidR="00366CBB" w:rsidRPr="009360B3">
        <w:rPr>
          <w:rFonts w:ascii="Times New Roman" w:hAnsi="Times New Roman" w:cs="Times New Roman"/>
          <w:sz w:val="24"/>
          <w:szCs w:val="24"/>
        </w:rPr>
        <w:t xml:space="preserve">µg </w:t>
      </w:r>
      <w:r w:rsidR="00366CBB">
        <w:rPr>
          <w:rFonts w:ascii="Times New Roman" w:hAnsi="Times New Roman" w:cs="Times New Roman"/>
          <w:sz w:val="24"/>
          <w:szCs w:val="24"/>
        </w:rPr>
        <w:t xml:space="preserve">chlorophyll </w:t>
      </w:r>
      <w:r w:rsidR="00366CBB">
        <w:rPr>
          <w:rFonts w:ascii="Times New Roman" w:hAnsi="Times New Roman" w:cs="Times New Roman"/>
          <w:i/>
          <w:sz w:val="24"/>
          <w:szCs w:val="24"/>
        </w:rPr>
        <w:t xml:space="preserve">a </w:t>
      </w:r>
      <w:r w:rsidR="00366CBB" w:rsidRPr="009360B3">
        <w:rPr>
          <w:rFonts w:ascii="Times New Roman" w:hAnsi="Times New Roman" w:cs="Times New Roman"/>
          <w:sz w:val="24"/>
          <w:szCs w:val="24"/>
        </w:rPr>
        <w:t>L</w:t>
      </w:r>
      <w:r w:rsidR="00366CBB" w:rsidRPr="009360B3">
        <w:rPr>
          <w:rFonts w:ascii="Times New Roman" w:hAnsi="Times New Roman" w:cs="Times New Roman"/>
          <w:sz w:val="24"/>
          <w:szCs w:val="24"/>
          <w:vertAlign w:val="superscript"/>
        </w:rPr>
        <w:t>-1</w:t>
      </w:r>
      <w:r w:rsidR="00366CBB">
        <w:rPr>
          <w:rFonts w:ascii="Times New Roman" w:hAnsi="Times New Roman" w:cs="Times New Roman"/>
          <w:sz w:val="24"/>
          <w:szCs w:val="24"/>
        </w:rPr>
        <w:t>, during a bloom event of the nit</w:t>
      </w:r>
      <w:r w:rsidR="006C29A3">
        <w:rPr>
          <w:rFonts w:ascii="Times New Roman" w:hAnsi="Times New Roman" w:cs="Times New Roman"/>
          <w:sz w:val="24"/>
          <w:szCs w:val="24"/>
        </w:rPr>
        <w:t>r</w:t>
      </w:r>
      <w:r w:rsidR="00366CBB">
        <w:rPr>
          <w:rFonts w:ascii="Times New Roman" w:hAnsi="Times New Roman" w:cs="Times New Roman"/>
          <w:sz w:val="24"/>
          <w:szCs w:val="24"/>
        </w:rPr>
        <w:t xml:space="preserve">ogen fixing cyanobacterium </w:t>
      </w:r>
      <w:r w:rsidR="00366CBB" w:rsidRPr="00300D42">
        <w:rPr>
          <w:rFonts w:ascii="Times New Roman" w:hAnsi="Times New Roman" w:cs="Times New Roman"/>
          <w:i/>
          <w:sz w:val="24"/>
          <w:szCs w:val="24"/>
        </w:rPr>
        <w:t>Trichodesmium</w:t>
      </w:r>
      <w:r w:rsidR="006C29A3">
        <w:rPr>
          <w:rFonts w:ascii="Times New Roman" w:hAnsi="Times New Roman" w:cs="Times New Roman"/>
          <w:sz w:val="24"/>
          <w:szCs w:val="24"/>
        </w:rPr>
        <w:t xml:space="preserve"> and a group of mixotrophic dinofl</w:t>
      </w:r>
      <w:r w:rsidR="00300D42">
        <w:rPr>
          <w:rFonts w:ascii="Times New Roman" w:hAnsi="Times New Roman" w:cs="Times New Roman"/>
          <w:sz w:val="24"/>
          <w:szCs w:val="24"/>
        </w:rPr>
        <w:t>a</w:t>
      </w:r>
      <w:r w:rsidR="006C29A3">
        <w:rPr>
          <w:rFonts w:ascii="Times New Roman" w:hAnsi="Times New Roman" w:cs="Times New Roman"/>
          <w:sz w:val="24"/>
          <w:szCs w:val="24"/>
        </w:rPr>
        <w:t>gellates</w:t>
      </w:r>
      <w:r w:rsidR="004A7E62">
        <w:rPr>
          <w:rFonts w:ascii="Times New Roman" w:hAnsi="Times New Roman" w:cs="Times New Roman"/>
          <w:sz w:val="24"/>
          <w:szCs w:val="24"/>
        </w:rPr>
        <w:t xml:space="preserve"> (i.e. </w:t>
      </w:r>
      <w:proofErr w:type="spellStart"/>
      <w:r w:rsidR="000222CE" w:rsidRPr="000222CE">
        <w:rPr>
          <w:rFonts w:ascii="Times New Roman" w:hAnsi="Times New Roman" w:cs="Times New Roman"/>
          <w:i/>
          <w:sz w:val="24"/>
          <w:szCs w:val="24"/>
        </w:rPr>
        <w:t>Cochlodinium</w:t>
      </w:r>
      <w:proofErr w:type="spellEnd"/>
      <w:r w:rsidR="000222CE" w:rsidRPr="000222CE">
        <w:rPr>
          <w:rFonts w:ascii="Times New Roman" w:hAnsi="Times New Roman" w:cs="Times New Roman"/>
          <w:i/>
          <w:sz w:val="24"/>
          <w:szCs w:val="24"/>
        </w:rPr>
        <w:t xml:space="preserve">, </w:t>
      </w:r>
      <w:proofErr w:type="spellStart"/>
      <w:r w:rsidR="000222CE" w:rsidRPr="000222CE">
        <w:rPr>
          <w:rFonts w:ascii="Times New Roman" w:hAnsi="Times New Roman" w:cs="Times New Roman"/>
          <w:i/>
          <w:sz w:val="24"/>
          <w:szCs w:val="24"/>
        </w:rPr>
        <w:t>Prorocentrum</w:t>
      </w:r>
      <w:proofErr w:type="spellEnd"/>
      <w:r w:rsidR="000222CE" w:rsidRPr="000222CE">
        <w:rPr>
          <w:rFonts w:ascii="Times New Roman" w:hAnsi="Times New Roman" w:cs="Times New Roman"/>
          <w:i/>
          <w:sz w:val="24"/>
          <w:szCs w:val="24"/>
        </w:rPr>
        <w:t xml:space="preserve">, </w:t>
      </w:r>
      <w:proofErr w:type="spellStart"/>
      <w:r w:rsidR="000222CE" w:rsidRPr="000222CE">
        <w:rPr>
          <w:rFonts w:ascii="Times New Roman" w:hAnsi="Times New Roman" w:cs="Times New Roman"/>
          <w:i/>
          <w:sz w:val="24"/>
          <w:szCs w:val="24"/>
        </w:rPr>
        <w:t>Protoperidimium</w:t>
      </w:r>
      <w:proofErr w:type="spellEnd"/>
      <w:r w:rsidR="000222CE" w:rsidRPr="000222CE">
        <w:rPr>
          <w:rFonts w:ascii="Times New Roman" w:hAnsi="Times New Roman" w:cs="Times New Roman"/>
          <w:i/>
          <w:sz w:val="24"/>
          <w:szCs w:val="24"/>
        </w:rPr>
        <w:t xml:space="preserve">, </w:t>
      </w:r>
      <w:proofErr w:type="spellStart"/>
      <w:r w:rsidR="000222CE" w:rsidRPr="000222CE">
        <w:rPr>
          <w:rFonts w:ascii="Times New Roman" w:hAnsi="Times New Roman" w:cs="Times New Roman"/>
          <w:i/>
          <w:sz w:val="24"/>
          <w:szCs w:val="24"/>
        </w:rPr>
        <w:t>Torodinium</w:t>
      </w:r>
      <w:proofErr w:type="spellEnd"/>
      <w:r w:rsidR="000222CE" w:rsidRPr="000222CE">
        <w:rPr>
          <w:rFonts w:ascii="Times New Roman" w:hAnsi="Times New Roman" w:cs="Times New Roman"/>
          <w:i/>
          <w:sz w:val="24"/>
          <w:szCs w:val="24"/>
        </w:rPr>
        <w:t xml:space="preserve">, </w:t>
      </w:r>
      <w:proofErr w:type="spellStart"/>
      <w:r w:rsidR="000222CE" w:rsidRPr="000222CE">
        <w:rPr>
          <w:rFonts w:ascii="Times New Roman" w:hAnsi="Times New Roman" w:cs="Times New Roman"/>
          <w:i/>
          <w:sz w:val="24"/>
          <w:szCs w:val="24"/>
        </w:rPr>
        <w:t>Katodinium</w:t>
      </w:r>
      <w:proofErr w:type="spellEnd"/>
      <w:r w:rsidR="000E146F">
        <w:rPr>
          <w:rFonts w:ascii="Times New Roman" w:hAnsi="Times New Roman" w:cs="Times New Roman"/>
          <w:i/>
          <w:sz w:val="24"/>
          <w:szCs w:val="24"/>
        </w:rPr>
        <w:t>,</w:t>
      </w:r>
      <w:r w:rsidR="000222CE" w:rsidRPr="000222CE">
        <w:rPr>
          <w:rFonts w:ascii="Times New Roman" w:hAnsi="Times New Roman" w:cs="Times New Roman"/>
          <w:i/>
          <w:sz w:val="24"/>
          <w:szCs w:val="24"/>
        </w:rPr>
        <w:t xml:space="preserve"> </w:t>
      </w:r>
      <w:proofErr w:type="spellStart"/>
      <w:r w:rsidR="000222CE" w:rsidRPr="000222CE">
        <w:rPr>
          <w:rFonts w:ascii="Times New Roman" w:hAnsi="Times New Roman" w:cs="Times New Roman"/>
          <w:i/>
          <w:sz w:val="24"/>
          <w:szCs w:val="24"/>
        </w:rPr>
        <w:t>Scrippsiella</w:t>
      </w:r>
      <w:proofErr w:type="spellEnd"/>
      <w:r w:rsidR="000E146F">
        <w:rPr>
          <w:rFonts w:ascii="Times New Roman" w:hAnsi="Times New Roman" w:cs="Times New Roman"/>
          <w:i/>
          <w:sz w:val="24"/>
          <w:szCs w:val="24"/>
        </w:rPr>
        <w:t>,</w:t>
      </w:r>
      <w:r w:rsidR="000222CE" w:rsidRPr="000222CE">
        <w:rPr>
          <w:rFonts w:ascii="Times New Roman" w:hAnsi="Times New Roman" w:cs="Times New Roman"/>
          <w:i/>
          <w:sz w:val="24"/>
          <w:szCs w:val="24"/>
        </w:rPr>
        <w:t xml:space="preserve"> </w:t>
      </w:r>
      <w:r w:rsidR="000222CE">
        <w:rPr>
          <w:rFonts w:ascii="Times New Roman" w:hAnsi="Times New Roman" w:cs="Times New Roman"/>
          <w:sz w:val="24"/>
          <w:szCs w:val="24"/>
        </w:rPr>
        <w:t xml:space="preserve">and </w:t>
      </w:r>
      <w:proofErr w:type="spellStart"/>
      <w:r w:rsidR="000222CE" w:rsidRPr="000222CE">
        <w:rPr>
          <w:rFonts w:ascii="Times New Roman" w:hAnsi="Times New Roman" w:cs="Times New Roman"/>
          <w:i/>
          <w:sz w:val="24"/>
          <w:szCs w:val="24"/>
        </w:rPr>
        <w:t>Gyrodinium</w:t>
      </w:r>
      <w:proofErr w:type="spellEnd"/>
      <w:r w:rsidR="000222CE">
        <w:rPr>
          <w:rFonts w:ascii="Times New Roman" w:hAnsi="Times New Roman" w:cs="Times New Roman"/>
          <w:sz w:val="24"/>
          <w:szCs w:val="24"/>
        </w:rPr>
        <w:t xml:space="preserve"> species</w:t>
      </w:r>
      <w:r w:rsidR="004A7E62">
        <w:rPr>
          <w:rFonts w:ascii="Times New Roman" w:hAnsi="Times New Roman" w:cs="Times New Roman"/>
          <w:sz w:val="24"/>
          <w:szCs w:val="24"/>
        </w:rPr>
        <w:t>)</w:t>
      </w:r>
      <w:r w:rsidR="006C29A3">
        <w:rPr>
          <w:rFonts w:ascii="Times New Roman" w:hAnsi="Times New Roman" w:cs="Times New Roman"/>
          <w:sz w:val="24"/>
          <w:szCs w:val="24"/>
        </w:rPr>
        <w:t>.</w:t>
      </w:r>
    </w:p>
    <w:p w14:paraId="5AD31CE7" w14:textId="22762450" w:rsidR="000222CE" w:rsidRPr="00D7738C" w:rsidRDefault="00300D42" w:rsidP="000222CE">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lastRenderedPageBreak/>
        <w:tab/>
        <w:t>Spatial variability in total phytoplankton biomass among the four regions of the Cape Canaveral Shelf study was limited</w:t>
      </w:r>
      <w:ins w:id="46" w:author="Stelling,Benjamin D" w:date="2018-10-11T10:48:00Z">
        <w:r w:rsidR="00F941AB">
          <w:rPr>
            <w:rFonts w:ascii="Times New Roman" w:hAnsi="Times New Roman" w:cs="Times New Roman"/>
            <w:sz w:val="24"/>
            <w:szCs w:val="24"/>
          </w:rPr>
          <w:t>.</w:t>
        </w:r>
      </w:ins>
      <w:r>
        <w:rPr>
          <w:rFonts w:ascii="Times New Roman" w:hAnsi="Times New Roman" w:cs="Times New Roman"/>
          <w:sz w:val="24"/>
          <w:szCs w:val="24"/>
        </w:rPr>
        <w:t xml:space="preserve"> </w:t>
      </w:r>
      <w:del w:id="47" w:author="Stelling,Benjamin D" w:date="2018-10-11T10:48:00Z">
        <w:r w:rsidDel="00F941AB">
          <w:rPr>
            <w:rFonts w:ascii="Times New Roman" w:hAnsi="Times New Roman" w:cs="Times New Roman"/>
            <w:sz w:val="24"/>
            <w:szCs w:val="24"/>
          </w:rPr>
          <w:delText>to</w:delText>
        </w:r>
      </w:del>
      <w:r>
        <w:rPr>
          <w:rFonts w:ascii="Times New Roman" w:hAnsi="Times New Roman" w:cs="Times New Roman"/>
          <w:sz w:val="24"/>
          <w:szCs w:val="24"/>
        </w:rPr>
        <w:t xml:space="preserve"> </w:t>
      </w:r>
      <w:ins w:id="48" w:author="Stelling,Benjamin D" w:date="2018-10-11T10:48:00Z">
        <w:r w:rsidR="00F941AB">
          <w:rPr>
            <w:rFonts w:ascii="Times New Roman" w:hAnsi="Times New Roman" w:cs="Times New Roman"/>
            <w:sz w:val="24"/>
            <w:szCs w:val="24"/>
          </w:rPr>
          <w:t>However, a</w:t>
        </w:r>
      </w:ins>
      <w:del w:id="49" w:author="Stelling,Benjamin D" w:date="2018-10-11T10:48:00Z">
        <w:r w:rsidDel="00F941AB">
          <w:rPr>
            <w:rFonts w:ascii="Times New Roman" w:hAnsi="Times New Roman" w:cs="Times New Roman"/>
            <w:sz w:val="24"/>
            <w:szCs w:val="24"/>
          </w:rPr>
          <w:delText>a</w:delText>
        </w:r>
      </w:del>
      <w:r>
        <w:rPr>
          <w:rFonts w:ascii="Times New Roman" w:hAnsi="Times New Roman" w:cs="Times New Roman"/>
          <w:sz w:val="24"/>
          <w:szCs w:val="24"/>
        </w:rPr>
        <w:t xml:space="preserve"> higher mean value</w:t>
      </w:r>
      <w:ins w:id="50" w:author="Stelling,Benjamin D" w:date="2018-10-11T10:48:00Z">
        <w:r w:rsidR="00F941AB">
          <w:rPr>
            <w:rFonts w:ascii="Times New Roman" w:hAnsi="Times New Roman" w:cs="Times New Roman"/>
            <w:sz w:val="24"/>
            <w:szCs w:val="24"/>
          </w:rPr>
          <w:t xml:space="preserve"> was observed</w:t>
        </w:r>
      </w:ins>
      <w:r>
        <w:rPr>
          <w:rFonts w:ascii="Times New Roman" w:hAnsi="Times New Roman" w:cs="Times New Roman"/>
          <w:sz w:val="24"/>
          <w:szCs w:val="24"/>
        </w:rPr>
        <w:t xml:space="preserve"> in bottom water samples from the South Shoal region, compared to the other three regions. </w:t>
      </w:r>
      <w:del w:id="51" w:author="Stelling,Benjamin D" w:date="2018-10-11T10:49:00Z">
        <w:r w:rsidDel="00F941AB">
          <w:rPr>
            <w:rFonts w:ascii="Times New Roman" w:hAnsi="Times New Roman" w:cs="Times New Roman"/>
            <w:sz w:val="24"/>
            <w:szCs w:val="24"/>
          </w:rPr>
          <w:delText>The latter</w:delText>
        </w:r>
      </w:del>
      <w:ins w:id="52" w:author="Stelling,Benjamin D" w:date="2018-10-11T10:49:00Z">
        <w:r w:rsidR="00F941AB">
          <w:rPr>
            <w:rFonts w:ascii="Times New Roman" w:hAnsi="Times New Roman" w:cs="Times New Roman"/>
            <w:sz w:val="24"/>
            <w:szCs w:val="24"/>
          </w:rPr>
          <w:t>This</w:t>
        </w:r>
      </w:ins>
      <w:r>
        <w:rPr>
          <w:rFonts w:ascii="Times New Roman" w:hAnsi="Times New Roman" w:cs="Times New Roman"/>
          <w:sz w:val="24"/>
          <w:szCs w:val="24"/>
        </w:rPr>
        <w:t xml:space="preserve"> difference may be related to higher sediment surface chlorophyll </w:t>
      </w:r>
      <w:r>
        <w:rPr>
          <w:rFonts w:ascii="Times New Roman" w:hAnsi="Times New Roman" w:cs="Times New Roman"/>
          <w:i/>
          <w:sz w:val="24"/>
          <w:szCs w:val="24"/>
        </w:rPr>
        <w:t>a</w:t>
      </w:r>
      <w:r>
        <w:rPr>
          <w:rFonts w:ascii="Times New Roman" w:hAnsi="Times New Roman" w:cs="Times New Roman"/>
          <w:sz w:val="24"/>
          <w:szCs w:val="24"/>
        </w:rPr>
        <w:t xml:space="preserve"> </w:t>
      </w:r>
      <w:proofErr w:type="gramStart"/>
      <w:r>
        <w:rPr>
          <w:rFonts w:ascii="Times New Roman" w:hAnsi="Times New Roman" w:cs="Times New Roman"/>
          <w:sz w:val="24"/>
          <w:szCs w:val="24"/>
        </w:rPr>
        <w:t>levels</w:t>
      </w:r>
      <w:proofErr w:type="gramEnd"/>
      <w:r>
        <w:rPr>
          <w:rFonts w:ascii="Times New Roman" w:hAnsi="Times New Roman" w:cs="Times New Roman"/>
          <w:sz w:val="24"/>
          <w:szCs w:val="24"/>
        </w:rPr>
        <w:t xml:space="preserve"> in the south Shoal region (</w:t>
      </w:r>
      <w:proofErr w:type="spellStart"/>
      <w:r>
        <w:rPr>
          <w:rFonts w:ascii="Times New Roman" w:hAnsi="Times New Roman" w:cs="Times New Roman"/>
          <w:sz w:val="24"/>
          <w:szCs w:val="24"/>
        </w:rPr>
        <w:t>Murie</w:t>
      </w:r>
      <w:proofErr w:type="spellEnd"/>
      <w:r>
        <w:rPr>
          <w:rFonts w:ascii="Times New Roman" w:hAnsi="Times New Roman" w:cs="Times New Roman"/>
          <w:sz w:val="24"/>
          <w:szCs w:val="24"/>
        </w:rPr>
        <w:t xml:space="preserve"> et al. 2018), </w:t>
      </w:r>
      <w:r w:rsidR="000222CE">
        <w:rPr>
          <w:rFonts w:ascii="Times New Roman" w:hAnsi="Times New Roman" w:cs="Times New Roman"/>
          <w:sz w:val="24"/>
          <w:szCs w:val="24"/>
        </w:rPr>
        <w:t xml:space="preserve">resulting in higher </w:t>
      </w:r>
      <w:r>
        <w:rPr>
          <w:rFonts w:ascii="Times New Roman" w:hAnsi="Times New Roman" w:cs="Times New Roman"/>
          <w:sz w:val="24"/>
          <w:szCs w:val="24"/>
        </w:rPr>
        <w:t xml:space="preserve">re-suspension of benthic associated microalgae. The </w:t>
      </w:r>
      <w:del w:id="53" w:author="Stelling,Benjamin D" w:date="2018-10-09T01:36:00Z">
        <w:r w:rsidDel="00C805AA">
          <w:rPr>
            <w:rFonts w:ascii="Times New Roman" w:hAnsi="Times New Roman" w:cs="Times New Roman"/>
            <w:sz w:val="24"/>
            <w:szCs w:val="24"/>
          </w:rPr>
          <w:delText xml:space="preserve">overall </w:delText>
        </w:r>
      </w:del>
      <w:r>
        <w:rPr>
          <w:rFonts w:ascii="Times New Roman" w:hAnsi="Times New Roman" w:cs="Times New Roman"/>
          <w:sz w:val="24"/>
          <w:szCs w:val="24"/>
        </w:rPr>
        <w:t xml:space="preserve">lack of consistent spatial variability of total phytoplankton biomass among the study regions is attributable to the high levels of current and wind-driven circulation in the Cape Canaveral shelf environment. </w:t>
      </w:r>
      <w:proofErr w:type="gramStart"/>
      <w:r>
        <w:rPr>
          <w:rFonts w:ascii="Times New Roman" w:hAnsi="Times New Roman" w:cs="Times New Roman"/>
          <w:sz w:val="24"/>
          <w:szCs w:val="24"/>
        </w:rPr>
        <w:t>A</w:t>
      </w:r>
      <w:r w:rsidR="004A7E62">
        <w:rPr>
          <w:rFonts w:ascii="Times New Roman" w:hAnsi="Times New Roman" w:cs="Times New Roman"/>
          <w:sz w:val="24"/>
          <w:szCs w:val="24"/>
        </w:rPr>
        <w:t xml:space="preserve"> </w:t>
      </w:r>
      <w:r>
        <w:rPr>
          <w:rFonts w:ascii="Times New Roman" w:hAnsi="Times New Roman" w:cs="Times New Roman"/>
          <w:sz w:val="24"/>
          <w:szCs w:val="24"/>
        </w:rPr>
        <w:t>combination of long-shore currents,</w:t>
      </w:r>
      <w:proofErr w:type="gramEnd"/>
      <w:r>
        <w:rPr>
          <w:rFonts w:ascii="Times New Roman" w:hAnsi="Times New Roman" w:cs="Times New Roman"/>
          <w:sz w:val="24"/>
          <w:szCs w:val="24"/>
        </w:rPr>
        <w:t xml:space="preserve"> loop current influences associated with the Gulf Stream</w:t>
      </w:r>
      <w:ins w:id="54" w:author="Stelling,Benjamin D" w:date="2018-10-11T10:50:00Z">
        <w:r w:rsidR="00F941AB">
          <w:rPr>
            <w:rFonts w:ascii="Times New Roman" w:hAnsi="Times New Roman" w:cs="Times New Roman"/>
            <w:sz w:val="24"/>
            <w:szCs w:val="24"/>
          </w:rPr>
          <w:t>,</w:t>
        </w:r>
      </w:ins>
      <w:r>
        <w:rPr>
          <w:rFonts w:ascii="Times New Roman" w:hAnsi="Times New Roman" w:cs="Times New Roman"/>
          <w:sz w:val="24"/>
          <w:szCs w:val="24"/>
        </w:rPr>
        <w:t xml:space="preserve"> and strong wave energy due to the shallow ridge/swale topography of the shelf </w:t>
      </w:r>
      <w:del w:id="55" w:author="Stelling,Benjamin D" w:date="2018-10-11T10:52:00Z">
        <w:r w:rsidDel="00107DF3">
          <w:rPr>
            <w:rFonts w:ascii="Times New Roman" w:hAnsi="Times New Roman" w:cs="Times New Roman"/>
            <w:sz w:val="24"/>
            <w:szCs w:val="24"/>
          </w:rPr>
          <w:delText>result in rapid mixing of</w:delText>
        </w:r>
      </w:del>
      <w:ins w:id="56" w:author="Stelling,Benjamin D" w:date="2018-10-11T10:53:00Z">
        <w:r w:rsidR="00107DF3">
          <w:rPr>
            <w:rFonts w:ascii="Times New Roman" w:hAnsi="Times New Roman" w:cs="Times New Roman"/>
            <w:sz w:val="24"/>
            <w:szCs w:val="24"/>
          </w:rPr>
          <w:t>mix the</w:t>
        </w:r>
      </w:ins>
      <w:r>
        <w:rPr>
          <w:rFonts w:ascii="Times New Roman" w:hAnsi="Times New Roman" w:cs="Times New Roman"/>
          <w:sz w:val="24"/>
          <w:szCs w:val="24"/>
        </w:rPr>
        <w:t xml:space="preserve"> water masses </w:t>
      </w:r>
      <w:r w:rsidR="007B33AB">
        <w:rPr>
          <w:rFonts w:ascii="Times New Roman" w:hAnsi="Times New Roman" w:cs="Times New Roman"/>
          <w:sz w:val="24"/>
          <w:szCs w:val="24"/>
        </w:rPr>
        <w:t>within the study region</w:t>
      </w:r>
      <w:r w:rsidR="000222CE">
        <w:rPr>
          <w:rFonts w:ascii="Times New Roman" w:hAnsi="Times New Roman" w:cs="Times New Roman"/>
          <w:sz w:val="24"/>
          <w:szCs w:val="24"/>
        </w:rPr>
        <w:t xml:space="preserve"> (Assaf et al. 1971, Atkinson 1977)</w:t>
      </w:r>
      <w:r w:rsidR="007B33AB">
        <w:rPr>
          <w:rFonts w:ascii="Times New Roman" w:hAnsi="Times New Roman" w:cs="Times New Roman"/>
          <w:sz w:val="24"/>
          <w:szCs w:val="24"/>
        </w:rPr>
        <w:t>.</w:t>
      </w:r>
      <w:r w:rsidR="004A7E62">
        <w:rPr>
          <w:rFonts w:ascii="Times New Roman" w:hAnsi="Times New Roman" w:cs="Times New Roman"/>
          <w:sz w:val="24"/>
          <w:szCs w:val="24"/>
        </w:rPr>
        <w:t xml:space="preserve"> </w:t>
      </w:r>
      <w:r w:rsidR="000222CE" w:rsidRPr="00D7738C">
        <w:rPr>
          <w:rFonts w:ascii="Times New Roman" w:eastAsiaTheme="minorEastAsia" w:hAnsi="Times New Roman" w:cs="Times New Roman"/>
          <w:sz w:val="24"/>
          <w:szCs w:val="24"/>
        </w:rPr>
        <w:t>Previous research shows that biological production in the SAB is “influenced by interaction between the Gulf Stream and adjacent shelf waters</w:t>
      </w:r>
      <w:commentRangeStart w:id="57"/>
      <w:r w:rsidR="000222CE" w:rsidRPr="00D7738C">
        <w:rPr>
          <w:rFonts w:ascii="Times New Roman" w:eastAsiaTheme="minorEastAsia" w:hAnsi="Times New Roman" w:cs="Times New Roman"/>
          <w:sz w:val="24"/>
          <w:szCs w:val="24"/>
        </w:rPr>
        <w:t xml:space="preserve">” (Lee </w:t>
      </w:r>
      <w:r w:rsidR="000222CE" w:rsidRPr="00E25E30">
        <w:rPr>
          <w:rFonts w:ascii="Times New Roman" w:eastAsiaTheme="minorEastAsia" w:hAnsi="Times New Roman" w:cs="Times New Roman"/>
          <w:i/>
          <w:sz w:val="24"/>
          <w:szCs w:val="24"/>
        </w:rPr>
        <w:t>et al.</w:t>
      </w:r>
      <w:r w:rsidR="000222CE" w:rsidRPr="00D7738C">
        <w:rPr>
          <w:rFonts w:ascii="Times New Roman" w:eastAsiaTheme="minorEastAsia" w:hAnsi="Times New Roman" w:cs="Times New Roman"/>
          <w:sz w:val="24"/>
          <w:szCs w:val="24"/>
        </w:rPr>
        <w:t xml:space="preserve">, 1991).  </w:t>
      </w:r>
      <w:del w:id="58" w:author="Stelling,Benjamin D" w:date="2018-10-11T10:58:00Z">
        <w:r w:rsidR="000222CE" w:rsidRPr="00D7738C" w:rsidDel="00107DF3">
          <w:rPr>
            <w:rFonts w:ascii="Times New Roman" w:eastAsiaTheme="minorEastAsia" w:hAnsi="Times New Roman" w:cs="Times New Roman"/>
            <w:sz w:val="24"/>
            <w:szCs w:val="24"/>
          </w:rPr>
          <w:delText>One study found that</w:delText>
        </w:r>
      </w:del>
      <w:ins w:id="59" w:author="Stelling,Benjamin D" w:date="2018-10-11T10:58:00Z">
        <w:r w:rsidR="00107DF3">
          <w:rPr>
            <w:rFonts w:ascii="Times New Roman" w:eastAsiaTheme="minorEastAsia" w:hAnsi="Times New Roman" w:cs="Times New Roman"/>
            <w:sz w:val="24"/>
            <w:szCs w:val="24"/>
          </w:rPr>
          <w:t>And, that</w:t>
        </w:r>
      </w:ins>
      <w:r w:rsidR="000222CE" w:rsidRPr="00D7738C">
        <w:rPr>
          <w:rFonts w:ascii="Times New Roman" w:eastAsiaTheme="minorEastAsia" w:hAnsi="Times New Roman" w:cs="Times New Roman"/>
          <w:sz w:val="24"/>
          <w:szCs w:val="24"/>
        </w:rPr>
        <w:t xml:space="preserve"> these interactions are amplified in areas between 27</w:t>
      </w:r>
      <w:r w:rsidR="000222CE">
        <w:rPr>
          <w:rFonts w:ascii="Times New Roman" w:eastAsiaTheme="minorEastAsia" w:hAnsi="Times New Roman" w:cs="Times New Roman"/>
          <w:sz w:val="24"/>
          <w:szCs w:val="24"/>
        </w:rPr>
        <w:t>°</w:t>
      </w:r>
      <w:r w:rsidR="000222CE" w:rsidRPr="00D7738C">
        <w:rPr>
          <w:rFonts w:ascii="Times New Roman" w:eastAsiaTheme="minorEastAsia" w:hAnsi="Times New Roman" w:cs="Times New Roman"/>
          <w:sz w:val="24"/>
          <w:szCs w:val="24"/>
        </w:rPr>
        <w:t xml:space="preserve"> and 30</w:t>
      </w:r>
      <w:r w:rsidR="000222CE">
        <w:rPr>
          <w:rFonts w:ascii="Times New Roman" w:eastAsiaTheme="minorEastAsia" w:hAnsi="Times New Roman" w:cs="Times New Roman"/>
          <w:sz w:val="24"/>
          <w:szCs w:val="24"/>
        </w:rPr>
        <w:t>°</w:t>
      </w:r>
      <w:r w:rsidR="000222CE" w:rsidRPr="00D7738C">
        <w:rPr>
          <w:rFonts w:ascii="Times New Roman" w:eastAsiaTheme="minorEastAsia" w:hAnsi="Times New Roman" w:cs="Times New Roman"/>
          <w:sz w:val="24"/>
          <w:szCs w:val="24"/>
        </w:rPr>
        <w:t xml:space="preserve">N (Lee </w:t>
      </w:r>
      <w:r w:rsidR="000222CE" w:rsidRPr="00E25E30">
        <w:rPr>
          <w:rFonts w:ascii="Times New Roman" w:eastAsiaTheme="minorEastAsia" w:hAnsi="Times New Roman" w:cs="Times New Roman"/>
          <w:i/>
          <w:sz w:val="24"/>
          <w:szCs w:val="24"/>
        </w:rPr>
        <w:t>et al.</w:t>
      </w:r>
      <w:r w:rsidR="000222CE" w:rsidRPr="00D7738C">
        <w:rPr>
          <w:rFonts w:ascii="Times New Roman" w:eastAsiaTheme="minorEastAsia" w:hAnsi="Times New Roman" w:cs="Times New Roman"/>
          <w:sz w:val="24"/>
          <w:szCs w:val="24"/>
        </w:rPr>
        <w:t>, 19</w:t>
      </w:r>
      <w:ins w:id="60" w:author="Stelling,Benjamin D" w:date="2018-10-11T11:01:00Z">
        <w:r w:rsidR="00B9575F">
          <w:rPr>
            <w:rFonts w:ascii="Times New Roman" w:eastAsiaTheme="minorEastAsia" w:hAnsi="Times New Roman" w:cs="Times New Roman"/>
            <w:sz w:val="24"/>
            <w:szCs w:val="24"/>
          </w:rPr>
          <w:t>9</w:t>
        </w:r>
      </w:ins>
      <w:ins w:id="61" w:author="Stelling,Benjamin D" w:date="2018-10-11T11:05:00Z">
        <w:r w:rsidR="00B9575F">
          <w:rPr>
            <w:rFonts w:ascii="Times New Roman" w:eastAsiaTheme="minorEastAsia" w:hAnsi="Times New Roman" w:cs="Times New Roman"/>
            <w:sz w:val="24"/>
            <w:szCs w:val="24"/>
          </w:rPr>
          <w:t>1</w:t>
        </w:r>
      </w:ins>
      <w:del w:id="62" w:author="Stelling,Benjamin D" w:date="2018-10-11T11:01:00Z">
        <w:r w:rsidR="000222CE" w:rsidRPr="00D7738C" w:rsidDel="00B9575F">
          <w:rPr>
            <w:rFonts w:ascii="Times New Roman" w:eastAsiaTheme="minorEastAsia" w:hAnsi="Times New Roman" w:cs="Times New Roman"/>
            <w:sz w:val="24"/>
            <w:szCs w:val="24"/>
          </w:rPr>
          <w:delText>91</w:delText>
        </w:r>
      </w:del>
      <w:r w:rsidR="000222CE" w:rsidRPr="00D7738C">
        <w:rPr>
          <w:rFonts w:ascii="Times New Roman" w:eastAsiaTheme="minorEastAsia" w:hAnsi="Times New Roman" w:cs="Times New Roman"/>
          <w:sz w:val="24"/>
          <w:szCs w:val="24"/>
        </w:rPr>
        <w:t xml:space="preserve">), </w:t>
      </w:r>
      <w:commentRangeEnd w:id="57"/>
      <w:r w:rsidR="00B9575F">
        <w:rPr>
          <w:rStyle w:val="CommentReference"/>
        </w:rPr>
        <w:commentReference w:id="57"/>
      </w:r>
      <w:r w:rsidR="000222CE" w:rsidRPr="00D7738C">
        <w:rPr>
          <w:rFonts w:ascii="Times New Roman" w:eastAsiaTheme="minorEastAsia" w:hAnsi="Times New Roman" w:cs="Times New Roman"/>
          <w:sz w:val="24"/>
          <w:szCs w:val="24"/>
        </w:rPr>
        <w:t>which includes the Cape Canaveral region, in part because of the protrusion of the land feature</w:t>
      </w:r>
      <w:r w:rsidR="000222CE">
        <w:rPr>
          <w:rFonts w:ascii="Times New Roman" w:eastAsiaTheme="minorEastAsia" w:hAnsi="Times New Roman" w:cs="Times New Roman"/>
          <w:sz w:val="24"/>
          <w:szCs w:val="24"/>
        </w:rPr>
        <w:t xml:space="preserve"> (Fig. 2-1)</w:t>
      </w:r>
      <w:r w:rsidR="000222CE" w:rsidRPr="00D7738C">
        <w:rPr>
          <w:rFonts w:ascii="Times New Roman" w:eastAsiaTheme="minorEastAsia" w:hAnsi="Times New Roman" w:cs="Times New Roman"/>
          <w:sz w:val="24"/>
          <w:szCs w:val="24"/>
        </w:rPr>
        <w:t xml:space="preserve">.  In the past, </w:t>
      </w:r>
      <w:del w:id="63" w:author="Stelling,Benjamin D" w:date="2018-10-11T11:05:00Z">
        <w:r w:rsidR="000222CE" w:rsidRPr="00D7738C" w:rsidDel="00B9575F">
          <w:rPr>
            <w:rFonts w:ascii="Times New Roman" w:eastAsiaTheme="minorEastAsia" w:hAnsi="Times New Roman" w:cs="Times New Roman"/>
            <w:sz w:val="24"/>
            <w:szCs w:val="24"/>
          </w:rPr>
          <w:delText>high occurrences</w:delText>
        </w:r>
      </w:del>
      <w:ins w:id="64" w:author="Stelling,Benjamin D" w:date="2018-10-11T11:05:00Z">
        <w:r w:rsidR="00B9575F">
          <w:rPr>
            <w:rFonts w:ascii="Times New Roman" w:eastAsiaTheme="minorEastAsia" w:hAnsi="Times New Roman" w:cs="Times New Roman"/>
            <w:sz w:val="24"/>
            <w:szCs w:val="24"/>
          </w:rPr>
          <w:t>large abundances</w:t>
        </w:r>
      </w:ins>
      <w:r w:rsidR="000222CE" w:rsidRPr="00D7738C">
        <w:rPr>
          <w:rFonts w:ascii="Times New Roman" w:eastAsiaTheme="minorEastAsia" w:hAnsi="Times New Roman" w:cs="Times New Roman"/>
          <w:sz w:val="24"/>
          <w:szCs w:val="24"/>
        </w:rPr>
        <w:t xml:space="preserve"> of phytoplankton biomass </w:t>
      </w:r>
      <w:del w:id="65" w:author="Stelling,Benjamin D" w:date="2018-10-11T11:04:00Z">
        <w:r w:rsidR="000222CE" w:rsidRPr="00D7738C" w:rsidDel="00B9575F">
          <w:rPr>
            <w:rFonts w:ascii="Times New Roman" w:eastAsiaTheme="minorEastAsia" w:hAnsi="Times New Roman" w:cs="Times New Roman"/>
            <w:sz w:val="24"/>
            <w:szCs w:val="24"/>
          </w:rPr>
          <w:delText xml:space="preserve">have generally </w:delText>
        </w:r>
      </w:del>
      <w:r w:rsidR="000222CE" w:rsidRPr="00D7738C">
        <w:rPr>
          <w:rFonts w:ascii="Times New Roman" w:eastAsiaTheme="minorEastAsia" w:hAnsi="Times New Roman" w:cs="Times New Roman"/>
          <w:sz w:val="24"/>
          <w:szCs w:val="24"/>
        </w:rPr>
        <w:t xml:space="preserve">occurred within “nutrient-enriched subsurface layers” (Yoder </w:t>
      </w:r>
      <w:r w:rsidR="000222CE" w:rsidRPr="00E25E30">
        <w:rPr>
          <w:rFonts w:ascii="Times New Roman" w:eastAsiaTheme="minorEastAsia" w:hAnsi="Times New Roman" w:cs="Times New Roman"/>
          <w:i/>
          <w:sz w:val="24"/>
          <w:szCs w:val="24"/>
        </w:rPr>
        <w:t>et al.</w:t>
      </w:r>
      <w:r w:rsidR="000222CE" w:rsidRPr="00D7738C">
        <w:rPr>
          <w:rFonts w:ascii="Times New Roman" w:eastAsiaTheme="minorEastAsia" w:hAnsi="Times New Roman" w:cs="Times New Roman"/>
          <w:sz w:val="24"/>
          <w:szCs w:val="24"/>
        </w:rPr>
        <w:t xml:space="preserve">, 1981), </w:t>
      </w:r>
      <w:del w:id="66" w:author="Stelling,Benjamin D" w:date="2018-10-11T11:08:00Z">
        <w:r w:rsidR="000222CE" w:rsidRPr="00D7738C" w:rsidDel="00B9575F">
          <w:rPr>
            <w:rFonts w:ascii="Times New Roman" w:eastAsiaTheme="minorEastAsia" w:hAnsi="Times New Roman" w:cs="Times New Roman"/>
            <w:sz w:val="24"/>
            <w:szCs w:val="24"/>
          </w:rPr>
          <w:delText>which are present in this area because of</w:delText>
        </w:r>
      </w:del>
      <w:ins w:id="67" w:author="Stelling,Benjamin D" w:date="2018-10-11T11:08:00Z">
        <w:r w:rsidR="00B9575F">
          <w:rPr>
            <w:rFonts w:ascii="Times New Roman" w:eastAsiaTheme="minorEastAsia" w:hAnsi="Times New Roman" w:cs="Times New Roman"/>
            <w:sz w:val="24"/>
            <w:szCs w:val="24"/>
          </w:rPr>
          <w:t>caused by</w:t>
        </w:r>
      </w:ins>
      <w:r w:rsidR="000222CE" w:rsidRPr="00D7738C">
        <w:rPr>
          <w:rFonts w:ascii="Times New Roman" w:eastAsiaTheme="minorEastAsia" w:hAnsi="Times New Roman" w:cs="Times New Roman"/>
          <w:sz w:val="24"/>
          <w:szCs w:val="24"/>
        </w:rPr>
        <w:t xml:space="preserve"> upwelling and eddies </w:t>
      </w:r>
      <w:del w:id="68" w:author="Stelling,Benjamin D" w:date="2018-10-11T11:08:00Z">
        <w:r w:rsidR="000222CE" w:rsidRPr="00D7738C" w:rsidDel="00B9575F">
          <w:rPr>
            <w:rFonts w:ascii="Times New Roman" w:eastAsiaTheme="minorEastAsia" w:hAnsi="Times New Roman" w:cs="Times New Roman"/>
            <w:sz w:val="24"/>
            <w:szCs w:val="24"/>
          </w:rPr>
          <w:delText>caused by</w:delText>
        </w:r>
      </w:del>
      <w:ins w:id="69" w:author="Stelling,Benjamin D" w:date="2018-10-11T11:08:00Z">
        <w:r w:rsidR="00B9575F">
          <w:rPr>
            <w:rFonts w:ascii="Times New Roman" w:eastAsiaTheme="minorEastAsia" w:hAnsi="Times New Roman" w:cs="Times New Roman"/>
            <w:sz w:val="24"/>
            <w:szCs w:val="24"/>
          </w:rPr>
          <w:t>stemming from</w:t>
        </w:r>
      </w:ins>
      <w:r w:rsidR="000222CE" w:rsidRPr="00D7738C">
        <w:rPr>
          <w:rFonts w:ascii="Times New Roman" w:eastAsiaTheme="minorEastAsia" w:hAnsi="Times New Roman" w:cs="Times New Roman"/>
          <w:sz w:val="24"/>
          <w:szCs w:val="24"/>
        </w:rPr>
        <w:t xml:space="preserve"> interactions between the Gulf Stream and the coastal shelf waters</w:t>
      </w:r>
      <w:r w:rsidR="000222CE">
        <w:rPr>
          <w:rFonts w:ascii="Times New Roman" w:eastAsiaTheme="minorEastAsia" w:hAnsi="Times New Roman" w:cs="Times New Roman"/>
          <w:sz w:val="24"/>
          <w:szCs w:val="24"/>
        </w:rPr>
        <w:t xml:space="preserve"> (Lee </w:t>
      </w:r>
      <w:r w:rsidR="000222CE">
        <w:rPr>
          <w:rFonts w:ascii="Times New Roman" w:eastAsiaTheme="minorEastAsia" w:hAnsi="Times New Roman" w:cs="Times New Roman"/>
          <w:i/>
          <w:sz w:val="24"/>
          <w:szCs w:val="24"/>
        </w:rPr>
        <w:t>et al.</w:t>
      </w:r>
      <w:r w:rsidR="000222CE">
        <w:rPr>
          <w:rFonts w:ascii="Times New Roman" w:eastAsiaTheme="minorEastAsia" w:hAnsi="Times New Roman" w:cs="Times New Roman"/>
          <w:sz w:val="24"/>
          <w:szCs w:val="24"/>
        </w:rPr>
        <w:t>, 1992)</w:t>
      </w:r>
      <w:r w:rsidR="000222CE" w:rsidRPr="00D7738C">
        <w:rPr>
          <w:rFonts w:ascii="Times New Roman" w:eastAsiaTheme="minorEastAsia" w:hAnsi="Times New Roman" w:cs="Times New Roman"/>
          <w:sz w:val="24"/>
          <w:szCs w:val="24"/>
        </w:rPr>
        <w:t xml:space="preserve">.  </w:t>
      </w:r>
      <w:commentRangeStart w:id="70"/>
      <w:del w:id="71" w:author="Stelling,Benjamin D" w:date="2018-10-11T10:57:00Z">
        <w:r w:rsidR="000222CE" w:rsidRPr="00D7738C" w:rsidDel="00107DF3">
          <w:rPr>
            <w:rFonts w:ascii="Times New Roman" w:eastAsiaTheme="minorEastAsia" w:hAnsi="Times New Roman" w:cs="Times New Roman"/>
            <w:sz w:val="24"/>
            <w:szCs w:val="24"/>
          </w:rPr>
          <w:delText>The Gulf Stream, in addition to wind-driven currents that occur, influences the movement of the water and</w:delText>
        </w:r>
        <w:r w:rsidR="000222CE" w:rsidDel="00107DF3">
          <w:rPr>
            <w:rFonts w:ascii="Times New Roman" w:eastAsiaTheme="minorEastAsia" w:hAnsi="Times New Roman" w:cs="Times New Roman"/>
            <w:sz w:val="24"/>
            <w:szCs w:val="24"/>
          </w:rPr>
          <w:delText>,</w:delText>
        </w:r>
        <w:r w:rsidR="000222CE" w:rsidRPr="00D7738C" w:rsidDel="00107DF3">
          <w:rPr>
            <w:rFonts w:ascii="Times New Roman" w:eastAsiaTheme="minorEastAsia" w:hAnsi="Times New Roman" w:cs="Times New Roman"/>
            <w:sz w:val="24"/>
            <w:szCs w:val="24"/>
          </w:rPr>
          <w:delText xml:space="preserve"> therefore</w:delText>
        </w:r>
        <w:r w:rsidR="000222CE" w:rsidDel="00107DF3">
          <w:rPr>
            <w:rFonts w:ascii="Times New Roman" w:eastAsiaTheme="minorEastAsia" w:hAnsi="Times New Roman" w:cs="Times New Roman"/>
            <w:sz w:val="24"/>
            <w:szCs w:val="24"/>
          </w:rPr>
          <w:delText>,</w:delText>
        </w:r>
        <w:r w:rsidR="000222CE" w:rsidRPr="00D7738C" w:rsidDel="00107DF3">
          <w:rPr>
            <w:rFonts w:ascii="Times New Roman" w:eastAsiaTheme="minorEastAsia" w:hAnsi="Times New Roman" w:cs="Times New Roman"/>
            <w:sz w:val="24"/>
            <w:szCs w:val="24"/>
          </w:rPr>
          <w:delText xml:space="preserve"> the distribution of phytoplankton within the water column </w:delText>
        </w:r>
      </w:del>
      <w:commentRangeEnd w:id="70"/>
      <w:r w:rsidR="00B9575F">
        <w:rPr>
          <w:rStyle w:val="CommentReference"/>
        </w:rPr>
        <w:commentReference w:id="70"/>
      </w:r>
      <w:del w:id="72" w:author="Stelling,Benjamin D" w:date="2018-10-11T10:57:00Z">
        <w:r w:rsidR="000222CE" w:rsidRPr="00D7738C" w:rsidDel="00107DF3">
          <w:rPr>
            <w:rFonts w:ascii="Times New Roman" w:eastAsiaTheme="minorEastAsia" w:hAnsi="Times New Roman" w:cs="Times New Roman"/>
            <w:sz w:val="24"/>
            <w:szCs w:val="24"/>
          </w:rPr>
          <w:delText xml:space="preserve">(Xie </w:delText>
        </w:r>
        <w:r w:rsidR="000222CE" w:rsidRPr="00E25E30" w:rsidDel="00107DF3">
          <w:rPr>
            <w:rFonts w:ascii="Times New Roman" w:eastAsiaTheme="minorEastAsia" w:hAnsi="Times New Roman" w:cs="Times New Roman"/>
            <w:i/>
            <w:sz w:val="24"/>
            <w:szCs w:val="24"/>
          </w:rPr>
          <w:delText>et al.</w:delText>
        </w:r>
        <w:r w:rsidR="000222CE" w:rsidRPr="00D7738C" w:rsidDel="00107DF3">
          <w:rPr>
            <w:rFonts w:ascii="Times New Roman" w:eastAsiaTheme="minorEastAsia" w:hAnsi="Times New Roman" w:cs="Times New Roman"/>
            <w:sz w:val="24"/>
            <w:szCs w:val="24"/>
          </w:rPr>
          <w:delText xml:space="preserve">, 2001).  </w:delText>
        </w:r>
      </w:del>
      <w:r w:rsidR="000222CE" w:rsidRPr="00D7738C">
        <w:rPr>
          <w:rFonts w:ascii="Times New Roman" w:eastAsiaTheme="minorEastAsia" w:hAnsi="Times New Roman" w:cs="Times New Roman"/>
          <w:sz w:val="24"/>
          <w:szCs w:val="24"/>
        </w:rPr>
        <w:t xml:space="preserve">These currents result in oceanic mixing, which changes the availability of light and nutrients </w:t>
      </w:r>
      <w:r w:rsidR="000222CE">
        <w:rPr>
          <w:rFonts w:ascii="Times New Roman" w:eastAsiaTheme="minorEastAsia" w:hAnsi="Times New Roman" w:cs="Times New Roman"/>
          <w:sz w:val="24"/>
          <w:szCs w:val="24"/>
        </w:rPr>
        <w:t xml:space="preserve">and alters phytoplankton dispersal in the water </w:t>
      </w:r>
      <w:r w:rsidR="000222CE" w:rsidRPr="00D7738C">
        <w:rPr>
          <w:rFonts w:ascii="Times New Roman" w:eastAsiaTheme="minorEastAsia" w:hAnsi="Times New Roman" w:cs="Times New Roman"/>
          <w:sz w:val="24"/>
          <w:szCs w:val="24"/>
        </w:rPr>
        <w:t xml:space="preserve">(Winder </w:t>
      </w:r>
      <w:r w:rsidR="000222CE">
        <w:rPr>
          <w:rFonts w:ascii="Times New Roman" w:eastAsiaTheme="minorEastAsia" w:hAnsi="Times New Roman" w:cs="Times New Roman"/>
          <w:sz w:val="24"/>
          <w:szCs w:val="24"/>
        </w:rPr>
        <w:t>&amp;</w:t>
      </w:r>
      <w:r w:rsidR="000222CE" w:rsidRPr="00D7738C">
        <w:rPr>
          <w:rFonts w:ascii="Times New Roman" w:eastAsiaTheme="minorEastAsia" w:hAnsi="Times New Roman" w:cs="Times New Roman"/>
          <w:sz w:val="24"/>
          <w:szCs w:val="24"/>
        </w:rPr>
        <w:t xml:space="preserve"> Hunter, 2008).</w:t>
      </w:r>
    </w:p>
    <w:p w14:paraId="5A1A6721" w14:textId="0CEF4EBE" w:rsidR="00300D42" w:rsidRDefault="00300D42" w:rsidP="00D23783">
      <w:pPr>
        <w:spacing w:after="0" w:line="480" w:lineRule="auto"/>
        <w:rPr>
          <w:rFonts w:ascii="Times New Roman" w:hAnsi="Times New Roman" w:cs="Times New Roman"/>
          <w:sz w:val="24"/>
          <w:szCs w:val="24"/>
        </w:rPr>
      </w:pPr>
    </w:p>
    <w:p w14:paraId="5541F9C3" w14:textId="0E5E9583" w:rsidR="007B33AB" w:rsidRPr="00300D42" w:rsidRDefault="007B33AB" w:rsidP="00D2378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del w:id="73" w:author="Stelling,Benjamin D" w:date="2018-10-09T01:42:00Z">
        <w:r w:rsidDel="00C805AA">
          <w:rPr>
            <w:rFonts w:ascii="Times New Roman" w:hAnsi="Times New Roman" w:cs="Times New Roman"/>
            <w:sz w:val="24"/>
            <w:szCs w:val="24"/>
          </w:rPr>
          <w:delText>By contrast with</w:delText>
        </w:r>
      </w:del>
      <w:ins w:id="74" w:author="Stelling,Benjamin D" w:date="2018-10-09T01:42:00Z">
        <w:r w:rsidR="00C805AA">
          <w:rPr>
            <w:rFonts w:ascii="Times New Roman" w:hAnsi="Times New Roman" w:cs="Times New Roman"/>
            <w:sz w:val="24"/>
            <w:szCs w:val="24"/>
          </w:rPr>
          <w:t>Contrasting</w:t>
        </w:r>
      </w:ins>
      <w:r>
        <w:rPr>
          <w:rFonts w:ascii="Times New Roman" w:hAnsi="Times New Roman" w:cs="Times New Roman"/>
          <w:sz w:val="24"/>
          <w:szCs w:val="24"/>
        </w:rPr>
        <w:t xml:space="preserve"> the relatively homogeneous spatial distribution of total phytoplankton biomass</w:t>
      </w:r>
      <w:r w:rsidR="001561B2">
        <w:rPr>
          <w:rFonts w:ascii="Times New Roman" w:hAnsi="Times New Roman" w:cs="Times New Roman"/>
          <w:sz w:val="24"/>
          <w:szCs w:val="24"/>
        </w:rPr>
        <w:t xml:space="preserve"> among the four regions</w:t>
      </w:r>
      <w:del w:id="75" w:author="Stelling,Benjamin D" w:date="2018-10-11T11:10:00Z">
        <w:r w:rsidR="001561B2" w:rsidDel="00B9575F">
          <w:rPr>
            <w:rFonts w:ascii="Times New Roman" w:hAnsi="Times New Roman" w:cs="Times New Roman"/>
            <w:sz w:val="24"/>
            <w:szCs w:val="24"/>
          </w:rPr>
          <w:delText xml:space="preserve"> of the Cape Canaveral Shelf study</w:delText>
        </w:r>
      </w:del>
      <w:r>
        <w:rPr>
          <w:rFonts w:ascii="Times New Roman" w:hAnsi="Times New Roman" w:cs="Times New Roman"/>
          <w:sz w:val="24"/>
          <w:szCs w:val="24"/>
        </w:rPr>
        <w:t xml:space="preserve">, there were differences between surface and bottom water samples. Overall, bottom water samples had higher total phytoplankton biomass than surface water samples. The primary reason for the latter pattern was consistently </w:t>
      </w:r>
      <w:del w:id="76" w:author="Stelling,Benjamin D" w:date="2018-10-11T11:14:00Z">
        <w:r w:rsidR="000222CE" w:rsidDel="006760E8">
          <w:rPr>
            <w:rFonts w:ascii="Times New Roman" w:hAnsi="Times New Roman" w:cs="Times New Roman"/>
            <w:sz w:val="24"/>
            <w:szCs w:val="24"/>
          </w:rPr>
          <w:delText xml:space="preserve">significant </w:delText>
        </w:r>
      </w:del>
      <w:ins w:id="77" w:author="Stelling,Benjamin D" w:date="2018-10-11T11:14:00Z">
        <w:r w:rsidR="006760E8">
          <w:rPr>
            <w:rFonts w:ascii="Times New Roman" w:hAnsi="Times New Roman" w:cs="Times New Roman"/>
            <w:sz w:val="24"/>
            <w:szCs w:val="24"/>
          </w:rPr>
          <w:t>higher</w:t>
        </w:r>
        <w:r w:rsidR="006760E8">
          <w:rPr>
            <w:rFonts w:ascii="Times New Roman" w:hAnsi="Times New Roman" w:cs="Times New Roman"/>
            <w:sz w:val="24"/>
            <w:szCs w:val="24"/>
          </w:rPr>
          <w:t xml:space="preserve"> </w:t>
        </w:r>
      </w:ins>
      <w:r w:rsidR="000222CE">
        <w:rPr>
          <w:rFonts w:ascii="Times New Roman" w:hAnsi="Times New Roman" w:cs="Times New Roman"/>
          <w:sz w:val="24"/>
          <w:szCs w:val="24"/>
        </w:rPr>
        <w:t xml:space="preserve">presence of </w:t>
      </w:r>
      <w:r>
        <w:rPr>
          <w:rFonts w:ascii="Times New Roman" w:hAnsi="Times New Roman" w:cs="Times New Roman"/>
          <w:sz w:val="24"/>
          <w:szCs w:val="24"/>
        </w:rPr>
        <w:t xml:space="preserve">diatom biomass in bottom water samples, likely related to resuspension of </w:t>
      </w:r>
      <w:del w:id="78" w:author="Stelling,Benjamin D" w:date="2018-10-11T11:15:00Z">
        <w:r w:rsidDel="006760E8">
          <w:rPr>
            <w:rFonts w:ascii="Times New Roman" w:hAnsi="Times New Roman" w:cs="Times New Roman"/>
            <w:sz w:val="24"/>
            <w:szCs w:val="24"/>
          </w:rPr>
          <w:delText xml:space="preserve">benthic associated </w:delText>
        </w:r>
        <w:r w:rsidR="00D23783" w:rsidDel="006760E8">
          <w:rPr>
            <w:rFonts w:ascii="Times New Roman" w:hAnsi="Times New Roman" w:cs="Times New Roman"/>
            <w:sz w:val="24"/>
            <w:szCs w:val="24"/>
          </w:rPr>
          <w:delText xml:space="preserve">cells, including </w:delText>
        </w:r>
      </w:del>
      <w:r w:rsidR="00D23783">
        <w:rPr>
          <w:rFonts w:ascii="Times New Roman" w:hAnsi="Times New Roman" w:cs="Times New Roman"/>
          <w:sz w:val="24"/>
          <w:szCs w:val="24"/>
        </w:rPr>
        <w:t>benthic, meroplanktonic</w:t>
      </w:r>
      <w:ins w:id="79" w:author="Stelling,Benjamin D" w:date="2018-10-11T11:15:00Z">
        <w:r w:rsidR="006760E8">
          <w:rPr>
            <w:rFonts w:ascii="Times New Roman" w:hAnsi="Times New Roman" w:cs="Times New Roman"/>
            <w:sz w:val="24"/>
            <w:szCs w:val="24"/>
          </w:rPr>
          <w:t>,</w:t>
        </w:r>
      </w:ins>
      <w:r w:rsidR="00D23783">
        <w:rPr>
          <w:rFonts w:ascii="Times New Roman" w:hAnsi="Times New Roman" w:cs="Times New Roman"/>
          <w:sz w:val="24"/>
          <w:szCs w:val="24"/>
        </w:rPr>
        <w:t xml:space="preserve"> and sedimented pelagic species</w:t>
      </w:r>
      <w:r>
        <w:rPr>
          <w:rFonts w:ascii="Times New Roman" w:hAnsi="Times New Roman" w:cs="Times New Roman"/>
          <w:sz w:val="24"/>
          <w:szCs w:val="24"/>
        </w:rPr>
        <w:t xml:space="preserve">. </w:t>
      </w:r>
      <w:r w:rsidR="000222CE">
        <w:rPr>
          <w:rFonts w:ascii="Times New Roman" w:hAnsi="Times New Roman" w:cs="Times New Roman"/>
          <w:sz w:val="24"/>
          <w:szCs w:val="24"/>
        </w:rPr>
        <w:t>The importance of sediment resuspension is also indicated by</w:t>
      </w:r>
      <w:r w:rsidR="001561B2">
        <w:rPr>
          <w:rFonts w:ascii="Times New Roman" w:hAnsi="Times New Roman" w:cs="Times New Roman"/>
          <w:sz w:val="24"/>
          <w:szCs w:val="24"/>
        </w:rPr>
        <w:t xml:space="preserve"> the frequently higher total phosphorus concentrations in bottom versus surface waters. </w:t>
      </w:r>
      <w:r w:rsidR="004A7E62">
        <w:rPr>
          <w:rFonts w:ascii="Times New Roman" w:hAnsi="Times New Roman" w:cs="Times New Roman"/>
          <w:sz w:val="24"/>
          <w:szCs w:val="24"/>
        </w:rPr>
        <w:t>There were exceptions to t</w:t>
      </w:r>
      <w:r>
        <w:rPr>
          <w:rFonts w:ascii="Times New Roman" w:hAnsi="Times New Roman" w:cs="Times New Roman"/>
          <w:sz w:val="24"/>
          <w:szCs w:val="24"/>
        </w:rPr>
        <w:t xml:space="preserve">his overall pattern during periods of </w:t>
      </w:r>
      <w:r w:rsidR="004A7E62">
        <w:rPr>
          <w:rFonts w:ascii="Times New Roman" w:hAnsi="Times New Roman" w:cs="Times New Roman"/>
          <w:sz w:val="24"/>
          <w:szCs w:val="24"/>
        </w:rPr>
        <w:t xml:space="preserve">surface </w:t>
      </w:r>
      <w:r>
        <w:rPr>
          <w:rFonts w:ascii="Times New Roman" w:hAnsi="Times New Roman" w:cs="Times New Roman"/>
          <w:sz w:val="24"/>
          <w:szCs w:val="24"/>
        </w:rPr>
        <w:t xml:space="preserve">blooms </w:t>
      </w:r>
      <w:ins w:id="80" w:author="Stelling,Benjamin D" w:date="2018-10-11T11:17:00Z">
        <w:r w:rsidR="006760E8">
          <w:rPr>
            <w:rFonts w:ascii="Times New Roman" w:hAnsi="Times New Roman" w:cs="Times New Roman"/>
            <w:sz w:val="24"/>
            <w:szCs w:val="24"/>
          </w:rPr>
          <w:t>(Fall 2013).</w:t>
        </w:r>
      </w:ins>
      <w:del w:id="81" w:author="Stelling,Benjamin D" w:date="2018-10-11T11:17:00Z">
        <w:r w:rsidDel="006760E8">
          <w:rPr>
            <w:rFonts w:ascii="Times New Roman" w:hAnsi="Times New Roman" w:cs="Times New Roman"/>
            <w:sz w:val="24"/>
            <w:szCs w:val="24"/>
          </w:rPr>
          <w:delText xml:space="preserve">of certain phytoplankton species, such as the buoyancy-regulating cyanobacteria </w:delText>
        </w:r>
        <w:r w:rsidRPr="00300D42" w:rsidDel="006760E8">
          <w:rPr>
            <w:rFonts w:ascii="Times New Roman" w:hAnsi="Times New Roman" w:cs="Times New Roman"/>
            <w:i/>
            <w:sz w:val="24"/>
            <w:szCs w:val="24"/>
          </w:rPr>
          <w:delText>Trichodesmium</w:delText>
        </w:r>
        <w:r w:rsidDel="006760E8">
          <w:rPr>
            <w:rFonts w:ascii="Times New Roman" w:hAnsi="Times New Roman" w:cs="Times New Roman"/>
            <w:sz w:val="24"/>
            <w:szCs w:val="24"/>
          </w:rPr>
          <w:delText xml:space="preserve"> and motile dinoflagellates in the Fall of 2013.  </w:delText>
        </w:r>
      </w:del>
    </w:p>
    <w:p w14:paraId="7E9D731C" w14:textId="28E73B5E" w:rsidR="00745830" w:rsidRPr="009360B3" w:rsidRDefault="009360B3" w:rsidP="00647F4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7388DB65" w14:textId="78B8E0D7" w:rsidR="00745830" w:rsidRPr="00647F47" w:rsidRDefault="00745830" w:rsidP="00647F47">
      <w:pPr>
        <w:spacing w:after="0" w:line="480" w:lineRule="auto"/>
        <w:rPr>
          <w:rFonts w:ascii="Times New Roman" w:hAnsi="Times New Roman" w:cs="Times New Roman"/>
          <w:b/>
          <w:sz w:val="24"/>
          <w:szCs w:val="24"/>
        </w:rPr>
      </w:pPr>
      <w:r>
        <w:rPr>
          <w:rFonts w:ascii="Times New Roman" w:hAnsi="Times New Roman" w:cs="Times New Roman"/>
          <w:b/>
          <w:sz w:val="24"/>
          <w:szCs w:val="24"/>
        </w:rPr>
        <w:t>Phytoplankton Composition</w:t>
      </w:r>
    </w:p>
    <w:p w14:paraId="6CA6E259" w14:textId="2B48D7E9" w:rsidR="00C67F77" w:rsidRDefault="00E447B3" w:rsidP="00995A71">
      <w:pPr>
        <w:spacing w:after="0" w:line="480" w:lineRule="auto"/>
        <w:ind w:firstLine="720"/>
        <w:rPr>
          <w:rFonts w:ascii="Times New Roman" w:hAnsi="Times New Roman" w:cs="Times New Roman"/>
          <w:sz w:val="24"/>
          <w:szCs w:val="24"/>
        </w:rPr>
      </w:pPr>
      <w:del w:id="82" w:author="Stelling,Benjamin D" w:date="2018-10-11T11:17:00Z">
        <w:r w:rsidRPr="00D7738C" w:rsidDel="006760E8">
          <w:rPr>
            <w:rFonts w:ascii="Times New Roman" w:hAnsi="Times New Roman" w:cs="Times New Roman"/>
            <w:sz w:val="24"/>
            <w:szCs w:val="24"/>
          </w:rPr>
          <w:delText xml:space="preserve">The results of </w:delText>
        </w:r>
      </w:del>
      <w:r w:rsidRPr="00D7738C">
        <w:rPr>
          <w:rFonts w:ascii="Times New Roman" w:hAnsi="Times New Roman" w:cs="Times New Roman"/>
          <w:sz w:val="24"/>
          <w:szCs w:val="24"/>
        </w:rPr>
        <w:t xml:space="preserve">this study </w:t>
      </w:r>
      <w:r w:rsidR="00D57039" w:rsidRPr="00D7738C">
        <w:rPr>
          <w:rFonts w:ascii="Times New Roman" w:hAnsi="Times New Roman" w:cs="Times New Roman"/>
          <w:sz w:val="24"/>
          <w:szCs w:val="24"/>
        </w:rPr>
        <w:t>reveal</w:t>
      </w:r>
      <w:ins w:id="83" w:author="Stelling,Benjamin D" w:date="2018-10-11T11:17:00Z">
        <w:r w:rsidR="006760E8">
          <w:rPr>
            <w:rFonts w:ascii="Times New Roman" w:hAnsi="Times New Roman" w:cs="Times New Roman"/>
            <w:sz w:val="24"/>
            <w:szCs w:val="24"/>
          </w:rPr>
          <w:t>s</w:t>
        </w:r>
      </w:ins>
      <w:r w:rsidR="00D57039" w:rsidRPr="00D7738C">
        <w:rPr>
          <w:rFonts w:ascii="Times New Roman" w:hAnsi="Times New Roman" w:cs="Times New Roman"/>
          <w:sz w:val="24"/>
          <w:szCs w:val="24"/>
        </w:rPr>
        <w:t xml:space="preserve"> several major features of the phytoplankton community of the Cape Canaveral shelf region.  </w:t>
      </w:r>
      <w:r w:rsidR="00B737CF">
        <w:rPr>
          <w:rFonts w:ascii="Times New Roman" w:hAnsi="Times New Roman" w:cs="Times New Roman"/>
          <w:sz w:val="24"/>
          <w:szCs w:val="24"/>
        </w:rPr>
        <w:t>Prokaryotic p</w:t>
      </w:r>
      <w:r w:rsidR="001561B2">
        <w:rPr>
          <w:rFonts w:ascii="Times New Roman" w:hAnsi="Times New Roman" w:cs="Times New Roman"/>
          <w:sz w:val="24"/>
          <w:szCs w:val="24"/>
        </w:rPr>
        <w:t xml:space="preserve">icoplanktonic </w:t>
      </w:r>
      <w:r w:rsidR="00B737CF">
        <w:rPr>
          <w:rFonts w:ascii="Times New Roman" w:hAnsi="Times New Roman" w:cs="Times New Roman"/>
          <w:sz w:val="24"/>
          <w:szCs w:val="24"/>
        </w:rPr>
        <w:t xml:space="preserve">(i.e. ≈ 0.5-2 µm) </w:t>
      </w:r>
      <w:r w:rsidR="001561B2">
        <w:rPr>
          <w:rFonts w:ascii="Times New Roman" w:hAnsi="Times New Roman" w:cs="Times New Roman"/>
          <w:sz w:val="24"/>
          <w:szCs w:val="24"/>
        </w:rPr>
        <w:t>phytoplankton</w:t>
      </w:r>
      <w:r w:rsidR="00C67F77">
        <w:rPr>
          <w:rFonts w:ascii="Times New Roman" w:hAnsi="Times New Roman" w:cs="Times New Roman"/>
          <w:sz w:val="24"/>
          <w:szCs w:val="24"/>
        </w:rPr>
        <w:t xml:space="preserve"> (including </w:t>
      </w:r>
      <w:r w:rsidR="001561B2">
        <w:rPr>
          <w:rFonts w:ascii="Times New Roman" w:hAnsi="Times New Roman" w:cs="Times New Roman"/>
          <w:sz w:val="24"/>
          <w:szCs w:val="24"/>
        </w:rPr>
        <w:t xml:space="preserve">cyanobacteria and </w:t>
      </w:r>
      <w:r w:rsidR="00C67F77">
        <w:rPr>
          <w:rFonts w:ascii="Times New Roman" w:hAnsi="Times New Roman" w:cs="Times New Roman"/>
          <w:sz w:val="24"/>
          <w:szCs w:val="24"/>
        </w:rPr>
        <w:t>prochlorophytes), dinoflagellates</w:t>
      </w:r>
      <w:ins w:id="84" w:author="Stelling,Benjamin D" w:date="2018-10-11T11:18:00Z">
        <w:r w:rsidR="006760E8">
          <w:rPr>
            <w:rFonts w:ascii="Times New Roman" w:hAnsi="Times New Roman" w:cs="Times New Roman"/>
            <w:sz w:val="24"/>
            <w:szCs w:val="24"/>
          </w:rPr>
          <w:t>,</w:t>
        </w:r>
      </w:ins>
      <w:r w:rsidR="00C67F77">
        <w:rPr>
          <w:rFonts w:ascii="Times New Roman" w:hAnsi="Times New Roman" w:cs="Times New Roman"/>
          <w:sz w:val="24"/>
          <w:szCs w:val="24"/>
        </w:rPr>
        <w:t xml:space="preserve"> and diatoms were all major contributors to total phytoplankton biomass throughout the two-year study period, and some nanoplanktonic </w:t>
      </w:r>
      <w:r w:rsidR="00B737CF">
        <w:rPr>
          <w:rFonts w:ascii="Times New Roman" w:hAnsi="Times New Roman" w:cs="Times New Roman"/>
          <w:sz w:val="24"/>
          <w:szCs w:val="24"/>
        </w:rPr>
        <w:t xml:space="preserve">(i.e. ≈ 2-20 µm) </w:t>
      </w:r>
      <w:r w:rsidR="00C67F77">
        <w:rPr>
          <w:rFonts w:ascii="Times New Roman" w:hAnsi="Times New Roman" w:cs="Times New Roman"/>
          <w:sz w:val="24"/>
          <w:szCs w:val="24"/>
        </w:rPr>
        <w:t xml:space="preserve">eukaryotic phytoplankton </w:t>
      </w:r>
      <w:proofErr w:type="gramStart"/>
      <w:r w:rsidR="00B737CF">
        <w:rPr>
          <w:rFonts w:ascii="Times New Roman" w:hAnsi="Times New Roman" w:cs="Times New Roman"/>
          <w:sz w:val="24"/>
          <w:szCs w:val="24"/>
        </w:rPr>
        <w:t xml:space="preserve">taxa  </w:t>
      </w:r>
      <w:r w:rsidR="00C67F77">
        <w:rPr>
          <w:rFonts w:ascii="Times New Roman" w:hAnsi="Times New Roman" w:cs="Times New Roman"/>
          <w:sz w:val="24"/>
          <w:szCs w:val="24"/>
        </w:rPr>
        <w:t>were</w:t>
      </w:r>
      <w:proofErr w:type="gramEnd"/>
      <w:r w:rsidR="00C67F77">
        <w:rPr>
          <w:rFonts w:ascii="Times New Roman" w:hAnsi="Times New Roman" w:cs="Times New Roman"/>
          <w:sz w:val="24"/>
          <w:szCs w:val="24"/>
        </w:rPr>
        <w:t xml:space="preserve"> prominent for </w:t>
      </w:r>
      <w:r w:rsidR="00B737CF">
        <w:rPr>
          <w:rFonts w:ascii="Times New Roman" w:hAnsi="Times New Roman" w:cs="Times New Roman"/>
          <w:sz w:val="24"/>
          <w:szCs w:val="24"/>
        </w:rPr>
        <w:t xml:space="preserve">more </w:t>
      </w:r>
      <w:r w:rsidR="00C67F77">
        <w:rPr>
          <w:rFonts w:ascii="Times New Roman" w:hAnsi="Times New Roman" w:cs="Times New Roman"/>
          <w:sz w:val="24"/>
          <w:szCs w:val="24"/>
        </w:rPr>
        <w:t xml:space="preserve">restricted periods of time. </w:t>
      </w:r>
      <w:r w:rsidR="005D5A75">
        <w:rPr>
          <w:rFonts w:ascii="Times New Roman" w:hAnsi="Times New Roman" w:cs="Times New Roman"/>
          <w:sz w:val="24"/>
          <w:szCs w:val="24"/>
        </w:rPr>
        <w:t xml:space="preserve">The importance of </w:t>
      </w:r>
      <w:r w:rsidR="00B737CF">
        <w:rPr>
          <w:rFonts w:ascii="Times New Roman" w:hAnsi="Times New Roman" w:cs="Times New Roman"/>
          <w:sz w:val="24"/>
          <w:szCs w:val="24"/>
        </w:rPr>
        <w:t>picoplanktonic p</w:t>
      </w:r>
      <w:r w:rsidR="005D5A75">
        <w:rPr>
          <w:rFonts w:ascii="Times New Roman" w:hAnsi="Times New Roman" w:cs="Times New Roman"/>
          <w:sz w:val="24"/>
          <w:szCs w:val="24"/>
        </w:rPr>
        <w:t xml:space="preserve">rokaryotes on the Cape Canaveral shelf </w:t>
      </w:r>
      <w:r w:rsidR="00F375ED">
        <w:rPr>
          <w:rFonts w:ascii="Times New Roman" w:hAnsi="Times New Roman" w:cs="Times New Roman"/>
          <w:sz w:val="24"/>
          <w:szCs w:val="24"/>
        </w:rPr>
        <w:t>is</w:t>
      </w:r>
      <w:r w:rsidR="00D57039" w:rsidRPr="00D7738C">
        <w:rPr>
          <w:rFonts w:ascii="Times New Roman" w:hAnsi="Times New Roman" w:cs="Times New Roman"/>
          <w:sz w:val="24"/>
          <w:szCs w:val="24"/>
        </w:rPr>
        <w:t xml:space="preserve"> </w:t>
      </w:r>
      <w:r w:rsidR="005D5A75">
        <w:rPr>
          <w:rFonts w:ascii="Times New Roman" w:hAnsi="Times New Roman" w:cs="Times New Roman"/>
          <w:sz w:val="24"/>
          <w:szCs w:val="24"/>
        </w:rPr>
        <w:t>consistent</w:t>
      </w:r>
      <w:r w:rsidR="00D57039" w:rsidRPr="00D7738C">
        <w:rPr>
          <w:rFonts w:ascii="Times New Roman" w:hAnsi="Times New Roman" w:cs="Times New Roman"/>
          <w:sz w:val="24"/>
          <w:szCs w:val="24"/>
        </w:rPr>
        <w:t xml:space="preserve"> with the importance of these groups in marine environments around the world</w:t>
      </w:r>
      <w:del w:id="85" w:author="Stelling,Benjamin D" w:date="2018-10-11T11:20:00Z">
        <w:r w:rsidR="00D57039" w:rsidRPr="00D7738C" w:rsidDel="006760E8">
          <w:rPr>
            <w:rFonts w:ascii="Times New Roman" w:hAnsi="Times New Roman" w:cs="Times New Roman"/>
            <w:sz w:val="24"/>
            <w:szCs w:val="24"/>
          </w:rPr>
          <w:delText>, which represent up to 50% of total primary production in the ocean</w:delText>
        </w:r>
      </w:del>
      <w:r w:rsidR="00D57039" w:rsidRPr="00D7738C">
        <w:rPr>
          <w:rFonts w:ascii="Times New Roman" w:hAnsi="Times New Roman" w:cs="Times New Roman"/>
          <w:sz w:val="24"/>
          <w:szCs w:val="24"/>
        </w:rPr>
        <w:t xml:space="preserve"> (</w:t>
      </w:r>
      <w:proofErr w:type="spellStart"/>
      <w:r w:rsidR="00E65975">
        <w:rPr>
          <w:rFonts w:ascii="Times New Roman" w:hAnsi="Times New Roman" w:cs="Times New Roman"/>
          <w:sz w:val="24"/>
          <w:szCs w:val="24"/>
        </w:rPr>
        <w:t>Jochem</w:t>
      </w:r>
      <w:proofErr w:type="spellEnd"/>
      <w:r w:rsidR="00E65975">
        <w:rPr>
          <w:rFonts w:ascii="Times New Roman" w:hAnsi="Times New Roman" w:cs="Times New Roman"/>
          <w:sz w:val="24"/>
          <w:szCs w:val="24"/>
        </w:rPr>
        <w:t xml:space="preserve">, 1988; </w:t>
      </w:r>
      <w:proofErr w:type="spellStart"/>
      <w:r w:rsidR="00E65975" w:rsidRPr="00D7738C">
        <w:rPr>
          <w:rFonts w:ascii="Times New Roman" w:hAnsi="Times New Roman" w:cs="Times New Roman"/>
          <w:sz w:val="24"/>
          <w:szCs w:val="24"/>
        </w:rPr>
        <w:t>Tarran</w:t>
      </w:r>
      <w:proofErr w:type="spellEnd"/>
      <w:r w:rsidR="00E65975" w:rsidRPr="00D7738C">
        <w:rPr>
          <w:rFonts w:ascii="Times New Roman" w:hAnsi="Times New Roman" w:cs="Times New Roman"/>
          <w:sz w:val="24"/>
          <w:szCs w:val="24"/>
        </w:rPr>
        <w:t xml:space="preserve"> </w:t>
      </w:r>
      <w:r w:rsidR="00E65975" w:rsidRPr="00493DDA">
        <w:rPr>
          <w:rFonts w:ascii="Times New Roman" w:hAnsi="Times New Roman" w:cs="Times New Roman"/>
          <w:i/>
          <w:sz w:val="24"/>
          <w:szCs w:val="24"/>
        </w:rPr>
        <w:t>et al.</w:t>
      </w:r>
      <w:r w:rsidR="00E65975" w:rsidRPr="00D7738C">
        <w:rPr>
          <w:rFonts w:ascii="Times New Roman" w:hAnsi="Times New Roman" w:cs="Times New Roman"/>
          <w:sz w:val="24"/>
          <w:szCs w:val="24"/>
        </w:rPr>
        <w:t>, 2006</w:t>
      </w:r>
      <w:r w:rsidR="00E65975">
        <w:rPr>
          <w:rFonts w:ascii="Times New Roman" w:hAnsi="Times New Roman" w:cs="Times New Roman"/>
          <w:sz w:val="24"/>
          <w:szCs w:val="24"/>
        </w:rPr>
        <w:t xml:space="preserve">; </w:t>
      </w:r>
      <w:proofErr w:type="spellStart"/>
      <w:r w:rsidR="00D57039" w:rsidRPr="00D7738C">
        <w:rPr>
          <w:rFonts w:ascii="Times New Roman" w:hAnsi="Times New Roman" w:cs="Times New Roman"/>
          <w:sz w:val="24"/>
          <w:szCs w:val="24"/>
        </w:rPr>
        <w:t>Vaulot</w:t>
      </w:r>
      <w:proofErr w:type="spellEnd"/>
      <w:r w:rsidR="00D57039" w:rsidRPr="00D7738C">
        <w:rPr>
          <w:rFonts w:ascii="Times New Roman" w:hAnsi="Times New Roman" w:cs="Times New Roman"/>
          <w:sz w:val="24"/>
          <w:szCs w:val="24"/>
        </w:rPr>
        <w:t xml:space="preserve"> </w:t>
      </w:r>
      <w:r w:rsidR="00D57039" w:rsidRPr="00493DDA">
        <w:rPr>
          <w:rFonts w:ascii="Times New Roman" w:hAnsi="Times New Roman" w:cs="Times New Roman"/>
          <w:i/>
          <w:sz w:val="24"/>
          <w:szCs w:val="24"/>
        </w:rPr>
        <w:t>et al.</w:t>
      </w:r>
      <w:r w:rsidR="006E5BEE" w:rsidRPr="00D7738C">
        <w:rPr>
          <w:rFonts w:ascii="Times New Roman" w:hAnsi="Times New Roman" w:cs="Times New Roman"/>
          <w:sz w:val="24"/>
          <w:szCs w:val="24"/>
        </w:rPr>
        <w:t>,</w:t>
      </w:r>
      <w:r w:rsidR="00D57039" w:rsidRPr="00D7738C">
        <w:rPr>
          <w:rFonts w:ascii="Times New Roman" w:hAnsi="Times New Roman" w:cs="Times New Roman"/>
          <w:sz w:val="24"/>
          <w:szCs w:val="24"/>
        </w:rPr>
        <w:t xml:space="preserve"> 2008; </w:t>
      </w:r>
      <w:proofErr w:type="spellStart"/>
      <w:r w:rsidR="00D57039" w:rsidRPr="00D7738C">
        <w:rPr>
          <w:rFonts w:ascii="Times New Roman" w:hAnsi="Times New Roman" w:cs="Times New Roman"/>
          <w:sz w:val="24"/>
          <w:szCs w:val="24"/>
        </w:rPr>
        <w:t>Flombaum</w:t>
      </w:r>
      <w:proofErr w:type="spellEnd"/>
      <w:r w:rsidR="00D57039" w:rsidRPr="00D7738C">
        <w:rPr>
          <w:rFonts w:ascii="Times New Roman" w:hAnsi="Times New Roman" w:cs="Times New Roman"/>
          <w:sz w:val="24"/>
          <w:szCs w:val="24"/>
        </w:rPr>
        <w:t xml:space="preserve"> </w:t>
      </w:r>
      <w:r w:rsidR="00D57039" w:rsidRPr="00493DDA">
        <w:rPr>
          <w:rFonts w:ascii="Times New Roman" w:hAnsi="Times New Roman" w:cs="Times New Roman"/>
          <w:i/>
          <w:sz w:val="24"/>
          <w:szCs w:val="24"/>
        </w:rPr>
        <w:t>et al.</w:t>
      </w:r>
      <w:r w:rsidR="006E5BEE" w:rsidRPr="00D7738C">
        <w:rPr>
          <w:rFonts w:ascii="Times New Roman" w:hAnsi="Times New Roman" w:cs="Times New Roman"/>
          <w:sz w:val="24"/>
          <w:szCs w:val="24"/>
        </w:rPr>
        <w:t>,</w:t>
      </w:r>
      <w:r w:rsidR="00D57039" w:rsidRPr="00D7738C">
        <w:rPr>
          <w:rFonts w:ascii="Times New Roman" w:hAnsi="Times New Roman" w:cs="Times New Roman"/>
          <w:sz w:val="24"/>
          <w:szCs w:val="24"/>
        </w:rPr>
        <w:t xml:space="preserve"> 2013; </w:t>
      </w:r>
      <w:proofErr w:type="spellStart"/>
      <w:r w:rsidR="00D57039" w:rsidRPr="00D7738C">
        <w:rPr>
          <w:rFonts w:ascii="Times New Roman" w:hAnsi="Times New Roman" w:cs="Times New Roman"/>
          <w:sz w:val="24"/>
          <w:szCs w:val="24"/>
        </w:rPr>
        <w:t>Caroppo</w:t>
      </w:r>
      <w:proofErr w:type="spellEnd"/>
      <w:r w:rsidR="006E5BEE" w:rsidRPr="00D7738C">
        <w:rPr>
          <w:rFonts w:ascii="Times New Roman" w:hAnsi="Times New Roman" w:cs="Times New Roman"/>
          <w:sz w:val="24"/>
          <w:szCs w:val="24"/>
        </w:rPr>
        <w:t>,</w:t>
      </w:r>
      <w:r w:rsidR="00D57039" w:rsidRPr="00D7738C">
        <w:rPr>
          <w:rFonts w:ascii="Times New Roman" w:hAnsi="Times New Roman" w:cs="Times New Roman"/>
          <w:sz w:val="24"/>
          <w:szCs w:val="24"/>
        </w:rPr>
        <w:t xml:space="preserve"> 2015). </w:t>
      </w:r>
      <w:r w:rsidR="00FF3EF0">
        <w:rPr>
          <w:rFonts w:ascii="Times New Roman" w:hAnsi="Times New Roman" w:cs="Times New Roman"/>
          <w:sz w:val="24"/>
          <w:szCs w:val="24"/>
        </w:rPr>
        <w:t xml:space="preserve"> </w:t>
      </w:r>
      <w:r w:rsidR="00E65975">
        <w:rPr>
          <w:rFonts w:ascii="Times New Roman" w:hAnsi="Times New Roman" w:cs="Times New Roman"/>
          <w:sz w:val="24"/>
          <w:szCs w:val="24"/>
        </w:rPr>
        <w:t xml:space="preserve">By themselves </w:t>
      </w:r>
      <w:r w:rsidR="00FF3EF0">
        <w:rPr>
          <w:rFonts w:ascii="Times New Roman" w:hAnsi="Times New Roman" w:cs="Times New Roman"/>
          <w:sz w:val="24"/>
          <w:szCs w:val="24"/>
        </w:rPr>
        <w:t>picoplankton (</w:t>
      </w:r>
      <w:r w:rsidR="00E65975">
        <w:rPr>
          <w:rFonts w:ascii="Times New Roman" w:hAnsi="Times New Roman" w:cs="Times New Roman"/>
          <w:sz w:val="24"/>
          <w:szCs w:val="24"/>
        </w:rPr>
        <w:t>cells</w:t>
      </w:r>
      <w:r w:rsidR="00FF3EF0">
        <w:rPr>
          <w:rFonts w:ascii="Times New Roman" w:hAnsi="Times New Roman" w:cs="Times New Roman"/>
          <w:sz w:val="24"/>
          <w:szCs w:val="24"/>
        </w:rPr>
        <w:t xml:space="preserve"> &lt;</w:t>
      </w:r>
      <w:r w:rsidR="00F375ED">
        <w:rPr>
          <w:rFonts w:ascii="Times New Roman" w:hAnsi="Times New Roman" w:cs="Times New Roman"/>
          <w:sz w:val="24"/>
          <w:szCs w:val="24"/>
        </w:rPr>
        <w:t>2</w:t>
      </w:r>
      <w:r w:rsidR="00FF3EF0">
        <w:rPr>
          <w:rFonts w:ascii="Times New Roman" w:hAnsi="Times New Roman" w:cs="Times New Roman"/>
          <w:sz w:val="24"/>
          <w:szCs w:val="24"/>
        </w:rPr>
        <w:t xml:space="preserve"> </w:t>
      </w:r>
      <w:proofErr w:type="spellStart"/>
      <w:r w:rsidR="00FF3EF0">
        <w:rPr>
          <w:rFonts w:ascii="Times New Roman" w:hAnsi="Times New Roman" w:cs="Times New Roman"/>
          <w:sz w:val="24"/>
          <w:szCs w:val="24"/>
        </w:rPr>
        <w:t>μm</w:t>
      </w:r>
      <w:proofErr w:type="spellEnd"/>
      <w:r w:rsidR="00FF3EF0">
        <w:rPr>
          <w:rFonts w:ascii="Times New Roman" w:hAnsi="Times New Roman" w:cs="Times New Roman"/>
          <w:sz w:val="24"/>
          <w:szCs w:val="24"/>
        </w:rPr>
        <w:t xml:space="preserve">) </w:t>
      </w:r>
      <w:r w:rsidR="00E65975">
        <w:rPr>
          <w:rFonts w:ascii="Times New Roman" w:hAnsi="Times New Roman" w:cs="Times New Roman"/>
          <w:sz w:val="24"/>
          <w:szCs w:val="24"/>
        </w:rPr>
        <w:t xml:space="preserve">have been shown </w:t>
      </w:r>
      <w:r w:rsidR="00FF3EF0">
        <w:rPr>
          <w:rFonts w:ascii="Times New Roman" w:hAnsi="Times New Roman" w:cs="Times New Roman"/>
          <w:sz w:val="24"/>
          <w:szCs w:val="24"/>
        </w:rPr>
        <w:t xml:space="preserve">to account for approximately 20-80% of the total primary </w:t>
      </w:r>
      <w:r w:rsidR="00FF3EF0">
        <w:rPr>
          <w:rFonts w:ascii="Times New Roman" w:hAnsi="Times New Roman" w:cs="Times New Roman"/>
          <w:sz w:val="24"/>
          <w:szCs w:val="24"/>
        </w:rPr>
        <w:lastRenderedPageBreak/>
        <w:t>production in the tropical Eastern Pacific, and for approximately 60% in the tropical Western Atlantic (</w:t>
      </w:r>
      <w:proofErr w:type="spellStart"/>
      <w:r w:rsidR="00995A71">
        <w:rPr>
          <w:rFonts w:ascii="Times New Roman" w:hAnsi="Times New Roman" w:cs="Times New Roman"/>
          <w:sz w:val="24"/>
          <w:szCs w:val="24"/>
        </w:rPr>
        <w:t>Blanchot</w:t>
      </w:r>
      <w:proofErr w:type="spellEnd"/>
      <w:r w:rsidR="00995A71">
        <w:rPr>
          <w:rFonts w:ascii="Times New Roman" w:hAnsi="Times New Roman" w:cs="Times New Roman"/>
          <w:sz w:val="24"/>
          <w:szCs w:val="24"/>
        </w:rPr>
        <w:t xml:space="preserve"> </w:t>
      </w:r>
      <w:r w:rsidR="00995A71">
        <w:rPr>
          <w:rFonts w:ascii="Times New Roman" w:hAnsi="Times New Roman" w:cs="Times New Roman"/>
          <w:i/>
          <w:sz w:val="24"/>
          <w:szCs w:val="24"/>
        </w:rPr>
        <w:t>et al.</w:t>
      </w:r>
      <w:r w:rsidR="00995A71">
        <w:rPr>
          <w:rFonts w:ascii="Times New Roman" w:hAnsi="Times New Roman" w:cs="Times New Roman"/>
          <w:sz w:val="24"/>
          <w:szCs w:val="24"/>
        </w:rPr>
        <w:t>, 1992</w:t>
      </w:r>
      <w:r w:rsidR="00FF3EF0">
        <w:rPr>
          <w:rFonts w:ascii="Times New Roman" w:hAnsi="Times New Roman" w:cs="Times New Roman"/>
          <w:sz w:val="24"/>
          <w:szCs w:val="24"/>
        </w:rPr>
        <w:t>).</w:t>
      </w:r>
      <w:r w:rsidR="00E65975">
        <w:rPr>
          <w:rFonts w:ascii="Times New Roman" w:hAnsi="Times New Roman" w:cs="Times New Roman"/>
          <w:sz w:val="24"/>
          <w:szCs w:val="24"/>
        </w:rPr>
        <w:t xml:space="preserve"> In the Canaveral shelf environment </w:t>
      </w:r>
      <w:r w:rsidR="001A1068">
        <w:rPr>
          <w:rFonts w:ascii="Times New Roman" w:hAnsi="Times New Roman" w:cs="Times New Roman"/>
          <w:sz w:val="24"/>
          <w:szCs w:val="24"/>
        </w:rPr>
        <w:t xml:space="preserve">picoplanktonic </w:t>
      </w:r>
      <w:del w:id="86" w:author="Stelling,Benjamin D" w:date="2018-10-11T11:20:00Z">
        <w:r w:rsidR="001A1068" w:rsidDel="006760E8">
          <w:rPr>
            <w:rFonts w:ascii="Times New Roman" w:hAnsi="Times New Roman" w:cs="Times New Roman"/>
            <w:sz w:val="24"/>
            <w:szCs w:val="24"/>
          </w:rPr>
          <w:delText xml:space="preserve">cyanobacteria </w:delText>
        </w:r>
      </w:del>
      <w:ins w:id="87" w:author="Stelling,Benjamin D" w:date="2018-10-11T11:20:00Z">
        <w:r w:rsidR="006760E8">
          <w:rPr>
            <w:rFonts w:ascii="Times New Roman" w:hAnsi="Times New Roman" w:cs="Times New Roman"/>
            <w:sz w:val="24"/>
            <w:szCs w:val="24"/>
          </w:rPr>
          <w:t>prokaryotes</w:t>
        </w:r>
        <w:r w:rsidR="006760E8">
          <w:rPr>
            <w:rFonts w:ascii="Times New Roman" w:hAnsi="Times New Roman" w:cs="Times New Roman"/>
            <w:sz w:val="24"/>
            <w:szCs w:val="24"/>
          </w:rPr>
          <w:t xml:space="preserve"> </w:t>
        </w:r>
      </w:ins>
      <w:r w:rsidR="00C67F77">
        <w:rPr>
          <w:rFonts w:ascii="Times New Roman" w:hAnsi="Times New Roman" w:cs="Times New Roman"/>
          <w:sz w:val="24"/>
          <w:szCs w:val="24"/>
        </w:rPr>
        <w:t>were</w:t>
      </w:r>
      <w:r w:rsidR="006A3B28" w:rsidRPr="00D7738C">
        <w:rPr>
          <w:rFonts w:ascii="Times New Roman" w:hAnsi="Times New Roman" w:cs="Times New Roman"/>
          <w:sz w:val="24"/>
          <w:szCs w:val="24"/>
        </w:rPr>
        <w:t xml:space="preserve"> consistently the dominant taxa in terms of cell abundance</w:t>
      </w:r>
      <w:r w:rsidR="001A1068">
        <w:rPr>
          <w:rFonts w:ascii="Times New Roman" w:hAnsi="Times New Roman" w:cs="Times New Roman"/>
          <w:sz w:val="24"/>
          <w:szCs w:val="24"/>
        </w:rPr>
        <w:t>, with peak densities near or exceeding 10</w:t>
      </w:r>
      <w:r w:rsidR="001A1068">
        <w:rPr>
          <w:rFonts w:ascii="Times New Roman" w:hAnsi="Times New Roman" w:cs="Times New Roman"/>
          <w:sz w:val="24"/>
          <w:szCs w:val="24"/>
          <w:vertAlign w:val="superscript"/>
        </w:rPr>
        <w:t>9</w:t>
      </w:r>
      <w:r w:rsidR="00E65975">
        <w:rPr>
          <w:rFonts w:ascii="Times New Roman" w:hAnsi="Times New Roman" w:cs="Times New Roman"/>
          <w:sz w:val="24"/>
          <w:szCs w:val="24"/>
        </w:rPr>
        <w:t xml:space="preserve"> c</w:t>
      </w:r>
      <w:r w:rsidR="006A3B28" w:rsidRPr="00D7738C">
        <w:rPr>
          <w:rFonts w:ascii="Times New Roman" w:hAnsi="Times New Roman" w:cs="Times New Roman"/>
          <w:sz w:val="24"/>
          <w:szCs w:val="24"/>
        </w:rPr>
        <w:t>ells</w:t>
      </w:r>
      <w:r w:rsidR="00E65975">
        <w:rPr>
          <w:rFonts w:ascii="Times New Roman" w:hAnsi="Times New Roman" w:cs="Times New Roman"/>
          <w:sz w:val="24"/>
          <w:szCs w:val="24"/>
        </w:rPr>
        <w:t xml:space="preserve"> L</w:t>
      </w:r>
      <w:r w:rsidR="00E65975">
        <w:rPr>
          <w:rFonts w:ascii="Times New Roman" w:hAnsi="Times New Roman" w:cs="Times New Roman"/>
          <w:sz w:val="24"/>
          <w:szCs w:val="24"/>
          <w:vertAlign w:val="superscript"/>
        </w:rPr>
        <w:t>-1</w:t>
      </w:r>
      <w:r w:rsidR="006A3B28" w:rsidRPr="00D7738C">
        <w:rPr>
          <w:rFonts w:ascii="Times New Roman" w:hAnsi="Times New Roman" w:cs="Times New Roman"/>
          <w:sz w:val="24"/>
          <w:szCs w:val="24"/>
        </w:rPr>
        <w:t>.  The peak densit</w:t>
      </w:r>
      <w:r w:rsidR="00822B09" w:rsidRPr="00D7738C">
        <w:rPr>
          <w:rFonts w:ascii="Times New Roman" w:hAnsi="Times New Roman" w:cs="Times New Roman"/>
          <w:sz w:val="24"/>
          <w:szCs w:val="24"/>
        </w:rPr>
        <w:t>ies for pico</w:t>
      </w:r>
      <w:r w:rsidR="001A1068">
        <w:rPr>
          <w:rFonts w:ascii="Times New Roman" w:hAnsi="Times New Roman" w:cs="Times New Roman"/>
          <w:sz w:val="24"/>
          <w:szCs w:val="24"/>
        </w:rPr>
        <w:t xml:space="preserve">planktonic </w:t>
      </w:r>
      <w:r w:rsidR="005D5A75">
        <w:rPr>
          <w:rFonts w:ascii="Times New Roman" w:hAnsi="Times New Roman" w:cs="Times New Roman"/>
          <w:sz w:val="24"/>
          <w:szCs w:val="24"/>
        </w:rPr>
        <w:t>prokaryotes</w:t>
      </w:r>
      <w:r w:rsidR="006A3B28" w:rsidRPr="00D7738C">
        <w:rPr>
          <w:rFonts w:ascii="Times New Roman" w:hAnsi="Times New Roman" w:cs="Times New Roman"/>
          <w:sz w:val="24"/>
          <w:szCs w:val="24"/>
        </w:rPr>
        <w:t xml:space="preserve"> in this study </w:t>
      </w:r>
      <w:r w:rsidR="00D47545">
        <w:rPr>
          <w:rFonts w:ascii="Times New Roman" w:hAnsi="Times New Roman" w:cs="Times New Roman"/>
          <w:sz w:val="24"/>
          <w:szCs w:val="24"/>
        </w:rPr>
        <w:t>were</w:t>
      </w:r>
      <w:r w:rsidR="006A3B28" w:rsidRPr="00D7738C">
        <w:rPr>
          <w:rFonts w:ascii="Times New Roman" w:hAnsi="Times New Roman" w:cs="Times New Roman"/>
          <w:sz w:val="24"/>
          <w:szCs w:val="24"/>
        </w:rPr>
        <w:t xml:space="preserve"> </w:t>
      </w:r>
      <w:r w:rsidR="00C67F77">
        <w:rPr>
          <w:rFonts w:ascii="Times New Roman" w:hAnsi="Times New Roman" w:cs="Times New Roman"/>
          <w:sz w:val="24"/>
          <w:szCs w:val="24"/>
        </w:rPr>
        <w:t xml:space="preserve">generally </w:t>
      </w:r>
      <w:r w:rsidR="006A3B28" w:rsidRPr="00D7738C">
        <w:rPr>
          <w:rFonts w:ascii="Times New Roman" w:hAnsi="Times New Roman" w:cs="Times New Roman"/>
          <w:sz w:val="24"/>
          <w:szCs w:val="24"/>
        </w:rPr>
        <w:t>high</w:t>
      </w:r>
      <w:r w:rsidR="00C67F77">
        <w:rPr>
          <w:rFonts w:ascii="Times New Roman" w:hAnsi="Times New Roman" w:cs="Times New Roman"/>
          <w:sz w:val="24"/>
          <w:szCs w:val="24"/>
        </w:rPr>
        <w:t xml:space="preserve">er </w:t>
      </w:r>
      <w:r w:rsidR="005D5A75">
        <w:rPr>
          <w:rFonts w:ascii="Times New Roman" w:hAnsi="Times New Roman" w:cs="Times New Roman"/>
          <w:sz w:val="24"/>
          <w:szCs w:val="24"/>
        </w:rPr>
        <w:t>than typically found in the</w:t>
      </w:r>
      <w:r w:rsidR="006A3B28" w:rsidRPr="00D7738C">
        <w:rPr>
          <w:rFonts w:ascii="Times New Roman" w:hAnsi="Times New Roman" w:cs="Times New Roman"/>
          <w:sz w:val="24"/>
          <w:szCs w:val="24"/>
        </w:rPr>
        <w:t xml:space="preserve"> </w:t>
      </w:r>
      <w:r w:rsidR="001A1068">
        <w:rPr>
          <w:rFonts w:ascii="Times New Roman" w:hAnsi="Times New Roman" w:cs="Times New Roman"/>
          <w:sz w:val="24"/>
          <w:szCs w:val="24"/>
        </w:rPr>
        <w:t xml:space="preserve">open </w:t>
      </w:r>
      <w:r w:rsidR="006A3B28" w:rsidRPr="00D7738C">
        <w:rPr>
          <w:rFonts w:ascii="Times New Roman" w:hAnsi="Times New Roman" w:cs="Times New Roman"/>
          <w:sz w:val="24"/>
          <w:szCs w:val="24"/>
        </w:rPr>
        <w:t>ocean (</w:t>
      </w:r>
      <w:proofErr w:type="spellStart"/>
      <w:r w:rsidR="006A3B28" w:rsidRPr="00D7738C">
        <w:rPr>
          <w:rFonts w:ascii="Times New Roman" w:hAnsi="Times New Roman" w:cs="Times New Roman"/>
          <w:sz w:val="24"/>
          <w:szCs w:val="24"/>
        </w:rPr>
        <w:t>Flombaum</w:t>
      </w:r>
      <w:proofErr w:type="spellEnd"/>
      <w:r w:rsidR="006A3B28" w:rsidRPr="00D7738C">
        <w:rPr>
          <w:rFonts w:ascii="Times New Roman" w:hAnsi="Times New Roman" w:cs="Times New Roman"/>
          <w:sz w:val="24"/>
          <w:szCs w:val="24"/>
        </w:rPr>
        <w:t xml:space="preserve"> </w:t>
      </w:r>
      <w:r w:rsidR="006A3B28" w:rsidRPr="00493DDA">
        <w:rPr>
          <w:rFonts w:ascii="Times New Roman" w:hAnsi="Times New Roman" w:cs="Times New Roman"/>
          <w:i/>
          <w:sz w:val="24"/>
          <w:szCs w:val="24"/>
        </w:rPr>
        <w:t>et al.</w:t>
      </w:r>
      <w:r w:rsidR="006E5BEE" w:rsidRPr="00D7738C">
        <w:rPr>
          <w:rFonts w:ascii="Times New Roman" w:hAnsi="Times New Roman" w:cs="Times New Roman"/>
          <w:sz w:val="24"/>
          <w:szCs w:val="24"/>
        </w:rPr>
        <w:t>,</w:t>
      </w:r>
      <w:r w:rsidR="006A3B28" w:rsidRPr="00D7738C">
        <w:rPr>
          <w:rFonts w:ascii="Times New Roman" w:hAnsi="Times New Roman" w:cs="Times New Roman"/>
          <w:sz w:val="24"/>
          <w:szCs w:val="24"/>
        </w:rPr>
        <w:t xml:space="preserve"> 2013), </w:t>
      </w:r>
      <w:r w:rsidR="00170A06">
        <w:rPr>
          <w:rFonts w:ascii="Times New Roman" w:hAnsi="Times New Roman" w:cs="Times New Roman"/>
          <w:sz w:val="24"/>
          <w:szCs w:val="24"/>
        </w:rPr>
        <w:t>although</w:t>
      </w:r>
      <w:r w:rsidR="006A3B28" w:rsidRPr="00D7738C">
        <w:rPr>
          <w:rFonts w:ascii="Times New Roman" w:hAnsi="Times New Roman" w:cs="Times New Roman"/>
          <w:sz w:val="24"/>
          <w:szCs w:val="24"/>
        </w:rPr>
        <w:t xml:space="preserve"> not uncharacteristic of values observed in some </w:t>
      </w:r>
      <w:r w:rsidR="001A1068">
        <w:rPr>
          <w:rFonts w:ascii="Times New Roman" w:hAnsi="Times New Roman" w:cs="Times New Roman"/>
          <w:sz w:val="24"/>
          <w:szCs w:val="24"/>
        </w:rPr>
        <w:t xml:space="preserve">other </w:t>
      </w:r>
      <w:r w:rsidR="006A3B28" w:rsidRPr="00D7738C">
        <w:rPr>
          <w:rFonts w:ascii="Times New Roman" w:hAnsi="Times New Roman" w:cs="Times New Roman"/>
          <w:sz w:val="24"/>
          <w:szCs w:val="24"/>
        </w:rPr>
        <w:t xml:space="preserve">nearshore habitats, where </w:t>
      </w:r>
      <w:del w:id="88" w:author="Stelling,Benjamin D" w:date="2018-10-11T11:22:00Z">
        <w:r w:rsidR="006A3B28" w:rsidRPr="00D7738C" w:rsidDel="00C37AB9">
          <w:rPr>
            <w:rFonts w:ascii="Times New Roman" w:hAnsi="Times New Roman" w:cs="Times New Roman"/>
            <w:sz w:val="24"/>
            <w:szCs w:val="24"/>
          </w:rPr>
          <w:delText>enhanced nutrient levels</w:delText>
        </w:r>
      </w:del>
      <w:ins w:id="89" w:author="Stelling,Benjamin D" w:date="2018-10-11T11:22:00Z">
        <w:r w:rsidR="00C37AB9">
          <w:rPr>
            <w:rFonts w:ascii="Times New Roman" w:hAnsi="Times New Roman" w:cs="Times New Roman"/>
            <w:sz w:val="24"/>
            <w:szCs w:val="24"/>
          </w:rPr>
          <w:t>nutrients</w:t>
        </w:r>
      </w:ins>
      <w:r w:rsidR="006A3B28" w:rsidRPr="00D7738C">
        <w:rPr>
          <w:rFonts w:ascii="Times New Roman" w:hAnsi="Times New Roman" w:cs="Times New Roman"/>
          <w:sz w:val="24"/>
          <w:szCs w:val="24"/>
        </w:rPr>
        <w:t xml:space="preserve"> </w:t>
      </w:r>
      <w:r w:rsidR="009905FB">
        <w:rPr>
          <w:rFonts w:ascii="Times New Roman" w:hAnsi="Times New Roman" w:cs="Times New Roman"/>
          <w:sz w:val="24"/>
          <w:szCs w:val="24"/>
        </w:rPr>
        <w:t xml:space="preserve">from both upwelling and anthropogenic runoff </w:t>
      </w:r>
      <w:r w:rsidR="006A3B28" w:rsidRPr="00D7738C">
        <w:rPr>
          <w:rFonts w:ascii="Times New Roman" w:hAnsi="Times New Roman" w:cs="Times New Roman"/>
          <w:sz w:val="24"/>
          <w:szCs w:val="24"/>
        </w:rPr>
        <w:t>provide the potential for higher biomass levels (</w:t>
      </w:r>
      <w:proofErr w:type="spellStart"/>
      <w:r w:rsidR="009905FB">
        <w:rPr>
          <w:rFonts w:ascii="Times New Roman" w:hAnsi="Times New Roman" w:cs="Times New Roman"/>
          <w:sz w:val="24"/>
          <w:szCs w:val="24"/>
        </w:rPr>
        <w:t>Paerl</w:t>
      </w:r>
      <w:proofErr w:type="spellEnd"/>
      <w:r w:rsidR="009905FB">
        <w:rPr>
          <w:rFonts w:ascii="Times New Roman" w:hAnsi="Times New Roman" w:cs="Times New Roman"/>
          <w:sz w:val="24"/>
          <w:szCs w:val="24"/>
        </w:rPr>
        <w:t xml:space="preserve"> </w:t>
      </w:r>
      <w:r w:rsidR="009905FB">
        <w:rPr>
          <w:rFonts w:ascii="Times New Roman" w:hAnsi="Times New Roman" w:cs="Times New Roman"/>
          <w:i/>
          <w:sz w:val="24"/>
          <w:szCs w:val="24"/>
        </w:rPr>
        <w:t>et al.</w:t>
      </w:r>
      <w:r w:rsidR="009905FB">
        <w:rPr>
          <w:rFonts w:ascii="Times New Roman" w:hAnsi="Times New Roman" w:cs="Times New Roman"/>
          <w:sz w:val="24"/>
          <w:szCs w:val="24"/>
        </w:rPr>
        <w:t xml:space="preserve">, 2010; </w:t>
      </w:r>
      <w:r w:rsidR="006A3B28" w:rsidRPr="00D7738C">
        <w:rPr>
          <w:rFonts w:ascii="Times New Roman" w:hAnsi="Times New Roman" w:cs="Times New Roman"/>
          <w:sz w:val="24"/>
          <w:szCs w:val="24"/>
        </w:rPr>
        <w:t>Scanlon</w:t>
      </w:r>
      <w:r w:rsidR="006E5BEE" w:rsidRPr="00D7738C">
        <w:rPr>
          <w:rFonts w:ascii="Times New Roman" w:hAnsi="Times New Roman" w:cs="Times New Roman"/>
          <w:sz w:val="24"/>
          <w:szCs w:val="24"/>
        </w:rPr>
        <w:t>,</w:t>
      </w:r>
      <w:r w:rsidR="006A3B28" w:rsidRPr="00D7738C">
        <w:rPr>
          <w:rFonts w:ascii="Times New Roman" w:hAnsi="Times New Roman" w:cs="Times New Roman"/>
          <w:sz w:val="24"/>
          <w:szCs w:val="24"/>
        </w:rPr>
        <w:t xml:space="preserve"> 2012; </w:t>
      </w:r>
      <w:proofErr w:type="spellStart"/>
      <w:r w:rsidR="006A3B28" w:rsidRPr="00D7738C">
        <w:rPr>
          <w:rFonts w:ascii="Times New Roman" w:hAnsi="Times New Roman" w:cs="Times New Roman"/>
          <w:sz w:val="24"/>
          <w:szCs w:val="24"/>
        </w:rPr>
        <w:t>Caroppo</w:t>
      </w:r>
      <w:proofErr w:type="spellEnd"/>
      <w:r w:rsidR="006E5BEE" w:rsidRPr="00D7738C">
        <w:rPr>
          <w:rFonts w:ascii="Times New Roman" w:hAnsi="Times New Roman" w:cs="Times New Roman"/>
          <w:sz w:val="24"/>
          <w:szCs w:val="24"/>
        </w:rPr>
        <w:t>,</w:t>
      </w:r>
      <w:r w:rsidR="006A3B28" w:rsidRPr="00D7738C">
        <w:rPr>
          <w:rFonts w:ascii="Times New Roman" w:hAnsi="Times New Roman" w:cs="Times New Roman"/>
          <w:sz w:val="24"/>
          <w:szCs w:val="24"/>
        </w:rPr>
        <w:t xml:space="preserve"> 2015).  </w:t>
      </w:r>
      <w:r w:rsidR="00C67F77">
        <w:rPr>
          <w:rFonts w:ascii="Times New Roman" w:hAnsi="Times New Roman" w:cs="Times New Roman"/>
          <w:sz w:val="24"/>
          <w:szCs w:val="24"/>
        </w:rPr>
        <w:t xml:space="preserve">The fact that </w:t>
      </w:r>
      <w:r w:rsidR="005D5A75" w:rsidRPr="00D7738C">
        <w:rPr>
          <w:rFonts w:ascii="Times New Roman" w:hAnsi="Times New Roman" w:cs="Times New Roman"/>
          <w:sz w:val="24"/>
          <w:szCs w:val="24"/>
        </w:rPr>
        <w:t>pico</w:t>
      </w:r>
      <w:r w:rsidR="005D5A75">
        <w:rPr>
          <w:rFonts w:ascii="Times New Roman" w:hAnsi="Times New Roman" w:cs="Times New Roman"/>
          <w:sz w:val="24"/>
          <w:szCs w:val="24"/>
        </w:rPr>
        <w:t>planktonic prokaryotes</w:t>
      </w:r>
      <w:r w:rsidR="005D5A75" w:rsidRPr="00D7738C">
        <w:rPr>
          <w:rFonts w:ascii="Times New Roman" w:hAnsi="Times New Roman" w:cs="Times New Roman"/>
          <w:sz w:val="24"/>
          <w:szCs w:val="24"/>
        </w:rPr>
        <w:t xml:space="preserve"> </w:t>
      </w:r>
      <w:r w:rsidR="000753E0">
        <w:rPr>
          <w:rFonts w:ascii="Times New Roman" w:hAnsi="Times New Roman" w:cs="Times New Roman"/>
          <w:sz w:val="24"/>
          <w:szCs w:val="24"/>
        </w:rPr>
        <w:t xml:space="preserve">shared the dominant role </w:t>
      </w:r>
      <w:r w:rsidR="005D5A75">
        <w:rPr>
          <w:rFonts w:ascii="Times New Roman" w:hAnsi="Times New Roman" w:cs="Times New Roman"/>
          <w:sz w:val="24"/>
          <w:szCs w:val="24"/>
        </w:rPr>
        <w:t xml:space="preserve">in terms of biomass </w:t>
      </w:r>
      <w:r w:rsidR="000753E0">
        <w:rPr>
          <w:rFonts w:ascii="Times New Roman" w:hAnsi="Times New Roman" w:cs="Times New Roman"/>
          <w:sz w:val="24"/>
          <w:szCs w:val="24"/>
        </w:rPr>
        <w:t xml:space="preserve">with dinoflagellates and diatoms </w:t>
      </w:r>
      <w:r w:rsidR="005D5A75">
        <w:rPr>
          <w:rFonts w:ascii="Times New Roman" w:hAnsi="Times New Roman" w:cs="Times New Roman"/>
          <w:sz w:val="24"/>
          <w:szCs w:val="24"/>
        </w:rPr>
        <w:t>c</w:t>
      </w:r>
      <w:r w:rsidR="000753E0">
        <w:rPr>
          <w:rFonts w:ascii="Times New Roman" w:hAnsi="Times New Roman" w:cs="Times New Roman"/>
          <w:sz w:val="24"/>
          <w:szCs w:val="24"/>
        </w:rPr>
        <w:t xml:space="preserve">omports with </w:t>
      </w:r>
      <w:del w:id="90" w:author="Stelling,Benjamin D" w:date="2018-10-11T11:23:00Z">
        <w:r w:rsidR="000753E0" w:rsidDel="00C37AB9">
          <w:rPr>
            <w:rFonts w:ascii="Times New Roman" w:hAnsi="Times New Roman" w:cs="Times New Roman"/>
            <w:sz w:val="24"/>
            <w:szCs w:val="24"/>
          </w:rPr>
          <w:delText xml:space="preserve">the results of </w:delText>
        </w:r>
      </w:del>
      <w:r w:rsidR="000753E0">
        <w:rPr>
          <w:rFonts w:ascii="Times New Roman" w:hAnsi="Times New Roman" w:cs="Times New Roman"/>
          <w:sz w:val="24"/>
          <w:szCs w:val="24"/>
        </w:rPr>
        <w:t>studies of the west</w:t>
      </w:r>
      <w:r w:rsidR="005D5A75">
        <w:rPr>
          <w:rFonts w:ascii="Times New Roman" w:hAnsi="Times New Roman" w:cs="Times New Roman"/>
          <w:sz w:val="24"/>
          <w:szCs w:val="24"/>
        </w:rPr>
        <w:t>-central</w:t>
      </w:r>
      <w:r w:rsidR="000753E0">
        <w:rPr>
          <w:rFonts w:ascii="Times New Roman" w:hAnsi="Times New Roman" w:cs="Times New Roman"/>
          <w:sz w:val="24"/>
          <w:szCs w:val="24"/>
        </w:rPr>
        <w:t xml:space="preserve"> North Atlantic coast</w:t>
      </w:r>
      <w:r w:rsidR="005D5A75">
        <w:rPr>
          <w:rFonts w:ascii="Times New Roman" w:hAnsi="Times New Roman" w:cs="Times New Roman"/>
          <w:sz w:val="24"/>
          <w:szCs w:val="24"/>
        </w:rPr>
        <w:t xml:space="preserve"> of the United States</w:t>
      </w:r>
      <w:r w:rsidR="000753E0">
        <w:rPr>
          <w:rFonts w:ascii="Times New Roman" w:hAnsi="Times New Roman" w:cs="Times New Roman"/>
          <w:sz w:val="24"/>
          <w:szCs w:val="24"/>
        </w:rPr>
        <w:t xml:space="preserve">, showing an increasing relative importance of micro-phytoplankton (i.e. &gt;20 µm) with proximity to </w:t>
      </w:r>
      <w:del w:id="91" w:author="Stelling,Benjamin D" w:date="2018-10-11T11:24:00Z">
        <w:r w:rsidR="000753E0" w:rsidDel="00C37AB9">
          <w:rPr>
            <w:rFonts w:ascii="Times New Roman" w:hAnsi="Times New Roman" w:cs="Times New Roman"/>
            <w:sz w:val="24"/>
            <w:szCs w:val="24"/>
          </w:rPr>
          <w:delText xml:space="preserve">the </w:delText>
        </w:r>
      </w:del>
      <w:r w:rsidR="000753E0">
        <w:rPr>
          <w:rFonts w:ascii="Times New Roman" w:hAnsi="Times New Roman" w:cs="Times New Roman"/>
          <w:sz w:val="24"/>
          <w:szCs w:val="24"/>
        </w:rPr>
        <w:t xml:space="preserve">land and </w:t>
      </w:r>
      <w:del w:id="92" w:author="Stelling,Benjamin D" w:date="2018-10-11T11:24:00Z">
        <w:r w:rsidR="000753E0" w:rsidDel="00C37AB9">
          <w:rPr>
            <w:rFonts w:ascii="Times New Roman" w:hAnsi="Times New Roman" w:cs="Times New Roman"/>
            <w:sz w:val="24"/>
            <w:szCs w:val="24"/>
          </w:rPr>
          <w:delText xml:space="preserve">the influence of </w:delText>
        </w:r>
      </w:del>
      <w:r w:rsidR="000753E0">
        <w:rPr>
          <w:rFonts w:ascii="Times New Roman" w:hAnsi="Times New Roman" w:cs="Times New Roman"/>
          <w:sz w:val="24"/>
          <w:szCs w:val="24"/>
        </w:rPr>
        <w:t xml:space="preserve">terrestrial watershed inputs (O’Reilly and </w:t>
      </w:r>
      <w:proofErr w:type="spellStart"/>
      <w:r w:rsidR="000753E0">
        <w:rPr>
          <w:rFonts w:ascii="Times New Roman" w:hAnsi="Times New Roman" w:cs="Times New Roman"/>
          <w:sz w:val="24"/>
          <w:szCs w:val="24"/>
        </w:rPr>
        <w:t>Zetlin</w:t>
      </w:r>
      <w:proofErr w:type="spellEnd"/>
      <w:r w:rsidR="000753E0">
        <w:rPr>
          <w:rFonts w:ascii="Times New Roman" w:hAnsi="Times New Roman" w:cs="Times New Roman"/>
          <w:sz w:val="24"/>
          <w:szCs w:val="24"/>
        </w:rPr>
        <w:t xml:space="preserve"> 1998).  </w:t>
      </w:r>
    </w:p>
    <w:p w14:paraId="64F53892" w14:textId="7ED97153" w:rsidR="003700C8" w:rsidRPr="002D3198" w:rsidRDefault="005D5A75" w:rsidP="003700C8">
      <w:pPr>
        <w:spacing w:after="0" w:line="480" w:lineRule="auto"/>
        <w:ind w:firstLine="720"/>
        <w:rPr>
          <w:rFonts w:ascii="Times New Roman" w:hAnsi="Times New Roman" w:cs="Times New Roman"/>
          <w:sz w:val="24"/>
          <w:szCs w:val="24"/>
        </w:rPr>
      </w:pPr>
      <w:r w:rsidRPr="002D3198">
        <w:rPr>
          <w:rFonts w:ascii="Times New Roman" w:hAnsi="Times New Roman" w:cs="Times New Roman"/>
          <w:sz w:val="24"/>
          <w:szCs w:val="24"/>
        </w:rPr>
        <w:t xml:space="preserve">Inter-annual differences were observed in the prominence of picoplanktonic prokaryotes in the Cape Canaveral region, with </w:t>
      </w:r>
      <w:r w:rsidR="002D3198" w:rsidRPr="002D3198">
        <w:rPr>
          <w:rFonts w:ascii="Times New Roman" w:hAnsi="Times New Roman" w:cs="Times New Roman"/>
          <w:sz w:val="24"/>
          <w:szCs w:val="24"/>
        </w:rPr>
        <w:t xml:space="preserve">overall </w:t>
      </w:r>
      <w:r w:rsidRPr="002D3198">
        <w:rPr>
          <w:rFonts w:ascii="Times New Roman" w:hAnsi="Times New Roman" w:cs="Times New Roman"/>
          <w:sz w:val="24"/>
          <w:szCs w:val="24"/>
        </w:rPr>
        <w:t xml:space="preserve">higher relative biomass in </w:t>
      </w:r>
      <w:r w:rsidR="003700C8" w:rsidRPr="002D3198">
        <w:rPr>
          <w:rFonts w:ascii="Times New Roman" w:hAnsi="Times New Roman" w:cs="Times New Roman"/>
          <w:sz w:val="24"/>
          <w:szCs w:val="24"/>
        </w:rPr>
        <w:t xml:space="preserve">Year 2 </w:t>
      </w:r>
      <w:r w:rsidRPr="002D3198">
        <w:rPr>
          <w:rFonts w:ascii="Times New Roman" w:hAnsi="Times New Roman" w:cs="Times New Roman"/>
          <w:sz w:val="24"/>
          <w:szCs w:val="24"/>
        </w:rPr>
        <w:t xml:space="preserve">of the </w:t>
      </w:r>
      <w:r w:rsidR="003700C8" w:rsidRPr="002D3198">
        <w:rPr>
          <w:rFonts w:ascii="Times New Roman" w:hAnsi="Times New Roman" w:cs="Times New Roman"/>
          <w:sz w:val="24"/>
          <w:szCs w:val="24"/>
        </w:rPr>
        <w:t>study</w:t>
      </w:r>
      <w:r w:rsidR="002D3198" w:rsidRPr="002D3198">
        <w:rPr>
          <w:rFonts w:ascii="Times New Roman" w:hAnsi="Times New Roman" w:cs="Times New Roman"/>
          <w:sz w:val="24"/>
          <w:szCs w:val="24"/>
        </w:rPr>
        <w:t>. Year 2 was also associated with</w:t>
      </w:r>
      <w:r w:rsidR="003700C8" w:rsidRPr="002D3198">
        <w:rPr>
          <w:rFonts w:ascii="Times New Roman" w:hAnsi="Times New Roman" w:cs="Times New Roman"/>
          <w:sz w:val="24"/>
          <w:szCs w:val="24"/>
        </w:rPr>
        <w:t xml:space="preserve"> </w:t>
      </w:r>
      <w:del w:id="93" w:author="Stelling,Benjamin D" w:date="2018-10-11T11:27:00Z">
        <w:r w:rsidR="003700C8" w:rsidRPr="002D3198" w:rsidDel="00C37AB9">
          <w:rPr>
            <w:rFonts w:ascii="Times New Roman" w:hAnsi="Times New Roman" w:cs="Times New Roman"/>
            <w:sz w:val="24"/>
            <w:szCs w:val="24"/>
          </w:rPr>
          <w:delText xml:space="preserve">exceptionally </w:delText>
        </w:r>
      </w:del>
      <w:r w:rsidR="003700C8" w:rsidRPr="002D3198">
        <w:rPr>
          <w:rFonts w:ascii="Times New Roman" w:hAnsi="Times New Roman" w:cs="Times New Roman"/>
          <w:sz w:val="24"/>
          <w:szCs w:val="24"/>
        </w:rPr>
        <w:t xml:space="preserve">high regional rainfall levels </w:t>
      </w:r>
      <w:r w:rsidR="002D3198" w:rsidRPr="002D3198">
        <w:rPr>
          <w:rFonts w:ascii="Times New Roman" w:hAnsi="Times New Roman" w:cs="Times New Roman"/>
          <w:sz w:val="24"/>
          <w:szCs w:val="24"/>
        </w:rPr>
        <w:t>due to a strong El Niño period. The peak period of enhance</w:t>
      </w:r>
      <w:r w:rsidR="006D7886">
        <w:rPr>
          <w:rFonts w:ascii="Times New Roman" w:hAnsi="Times New Roman" w:cs="Times New Roman"/>
          <w:sz w:val="24"/>
          <w:szCs w:val="24"/>
        </w:rPr>
        <w:t>d</w:t>
      </w:r>
      <w:r w:rsidR="002D3198" w:rsidRPr="002D3198">
        <w:rPr>
          <w:rFonts w:ascii="Times New Roman" w:hAnsi="Times New Roman" w:cs="Times New Roman"/>
          <w:sz w:val="24"/>
          <w:szCs w:val="24"/>
        </w:rPr>
        <w:t xml:space="preserve"> rainfall occurred from the fall of 2014 through the spring of 2015. During th</w:t>
      </w:r>
      <w:ins w:id="94" w:author="Stelling,Benjamin D" w:date="2018-10-11T11:28:00Z">
        <w:r w:rsidR="00C37AB9">
          <w:rPr>
            <w:rFonts w:ascii="Times New Roman" w:hAnsi="Times New Roman" w:cs="Times New Roman"/>
            <w:sz w:val="24"/>
            <w:szCs w:val="24"/>
          </w:rPr>
          <w:t>is</w:t>
        </w:r>
      </w:ins>
      <w:del w:id="95" w:author="Stelling,Benjamin D" w:date="2018-10-11T11:28:00Z">
        <w:r w:rsidR="002D3198" w:rsidRPr="002D3198" w:rsidDel="00C37AB9">
          <w:rPr>
            <w:rFonts w:ascii="Times New Roman" w:hAnsi="Times New Roman" w:cs="Times New Roman"/>
            <w:sz w:val="24"/>
            <w:szCs w:val="24"/>
          </w:rPr>
          <w:delText>e</w:delText>
        </w:r>
      </w:del>
      <w:r w:rsidR="002D3198" w:rsidRPr="002D3198">
        <w:rPr>
          <w:rFonts w:ascii="Times New Roman" w:hAnsi="Times New Roman" w:cs="Times New Roman"/>
          <w:sz w:val="24"/>
          <w:szCs w:val="24"/>
        </w:rPr>
        <w:t xml:space="preserve"> period, there was a pronounced increase in TP concentrations in the study region, and moderate increases in TN levels.  In the Cape Canaveral area, the wet season tends to be associated with warmer months (</w:t>
      </w:r>
      <w:proofErr w:type="spellStart"/>
      <w:r w:rsidR="002D3198" w:rsidRPr="002D3198">
        <w:rPr>
          <w:rFonts w:ascii="Times New Roman" w:hAnsi="Times New Roman" w:cs="Times New Roman"/>
          <w:sz w:val="24"/>
          <w:szCs w:val="24"/>
        </w:rPr>
        <w:t>Lascody</w:t>
      </w:r>
      <w:proofErr w:type="spellEnd"/>
      <w:r w:rsidR="002D3198" w:rsidRPr="002D3198">
        <w:rPr>
          <w:rFonts w:ascii="Times New Roman" w:hAnsi="Times New Roman" w:cs="Times New Roman"/>
          <w:sz w:val="24"/>
          <w:szCs w:val="24"/>
        </w:rPr>
        <w:t>, 2002), but during El Niño periods</w:t>
      </w:r>
      <w:ins w:id="96" w:author="Stelling,Benjamin D" w:date="2018-10-11T11:29:00Z">
        <w:r w:rsidR="00C37AB9">
          <w:rPr>
            <w:rFonts w:ascii="Times New Roman" w:hAnsi="Times New Roman" w:cs="Times New Roman"/>
            <w:sz w:val="24"/>
            <w:szCs w:val="24"/>
          </w:rPr>
          <w:t xml:space="preserve">, the </w:t>
        </w:r>
      </w:ins>
      <w:ins w:id="97" w:author="Stelling,Benjamin D" w:date="2018-10-11T11:30:00Z">
        <w:r w:rsidR="00C37AB9">
          <w:rPr>
            <w:rFonts w:ascii="Times New Roman" w:hAnsi="Times New Roman" w:cs="Times New Roman"/>
            <w:sz w:val="24"/>
            <w:szCs w:val="24"/>
          </w:rPr>
          <w:t>Southeastern U.S. can experience</w:t>
        </w:r>
      </w:ins>
      <w:r w:rsidR="002D3198" w:rsidRPr="002D3198">
        <w:rPr>
          <w:rFonts w:ascii="Times New Roman" w:hAnsi="Times New Roman" w:cs="Times New Roman"/>
          <w:sz w:val="24"/>
          <w:szCs w:val="24"/>
        </w:rPr>
        <w:t xml:space="preserve"> high rainfall levels </w:t>
      </w:r>
      <w:del w:id="98" w:author="Stelling,Benjamin D" w:date="2018-10-11T11:30:00Z">
        <w:r w:rsidR="002D3198" w:rsidRPr="002D3198" w:rsidDel="00C37AB9">
          <w:rPr>
            <w:rFonts w:ascii="Times New Roman" w:hAnsi="Times New Roman" w:cs="Times New Roman"/>
            <w:sz w:val="24"/>
            <w:szCs w:val="24"/>
          </w:rPr>
          <w:delText xml:space="preserve">in the Southeastern U.S. are also observed </w:delText>
        </w:r>
      </w:del>
      <w:r w:rsidR="002D3198" w:rsidRPr="002D3198">
        <w:rPr>
          <w:rFonts w:ascii="Times New Roman" w:hAnsi="Times New Roman" w:cs="Times New Roman"/>
          <w:sz w:val="24"/>
          <w:szCs w:val="24"/>
        </w:rPr>
        <w:t>from late fall through early spring</w:t>
      </w:r>
      <w:ins w:id="99" w:author="Stelling,Benjamin D" w:date="2018-10-11T11:30:00Z">
        <w:r w:rsidR="00C37AB9">
          <w:rPr>
            <w:rFonts w:ascii="Times New Roman" w:hAnsi="Times New Roman" w:cs="Times New Roman"/>
            <w:sz w:val="24"/>
            <w:szCs w:val="24"/>
          </w:rPr>
          <w:t xml:space="preserve"> as well</w:t>
        </w:r>
      </w:ins>
      <w:r w:rsidR="002D3198" w:rsidRPr="002D3198">
        <w:rPr>
          <w:rFonts w:ascii="Times New Roman" w:hAnsi="Times New Roman" w:cs="Times New Roman"/>
          <w:sz w:val="24"/>
          <w:szCs w:val="24"/>
        </w:rPr>
        <w:t xml:space="preserve"> (Murrell &amp; </w:t>
      </w:r>
      <w:proofErr w:type="spellStart"/>
      <w:r w:rsidR="002D3198" w:rsidRPr="002D3198">
        <w:rPr>
          <w:rFonts w:ascii="Times New Roman" w:hAnsi="Times New Roman" w:cs="Times New Roman"/>
          <w:sz w:val="24"/>
          <w:szCs w:val="24"/>
        </w:rPr>
        <w:t>Lores</w:t>
      </w:r>
      <w:proofErr w:type="spellEnd"/>
      <w:r w:rsidR="002D3198" w:rsidRPr="002D3198">
        <w:rPr>
          <w:rFonts w:ascii="Times New Roman" w:hAnsi="Times New Roman" w:cs="Times New Roman"/>
          <w:sz w:val="24"/>
          <w:szCs w:val="24"/>
        </w:rPr>
        <w:t xml:space="preserve">, 2004).  It may be </w:t>
      </w:r>
      <w:del w:id="100" w:author="Stelling,Benjamin D" w:date="2018-10-11T11:37:00Z">
        <w:r w:rsidR="002D3198" w:rsidRPr="002D3198" w:rsidDel="00AA7694">
          <w:rPr>
            <w:rFonts w:ascii="Times New Roman" w:hAnsi="Times New Roman" w:cs="Times New Roman"/>
            <w:sz w:val="24"/>
            <w:szCs w:val="24"/>
          </w:rPr>
          <w:delText xml:space="preserve">hypothesized </w:delText>
        </w:r>
      </w:del>
      <w:r w:rsidR="002D3198" w:rsidRPr="002D3198">
        <w:rPr>
          <w:rFonts w:ascii="Times New Roman" w:hAnsi="Times New Roman" w:cs="Times New Roman"/>
          <w:sz w:val="24"/>
          <w:szCs w:val="24"/>
        </w:rPr>
        <w:t xml:space="preserve">that increased phosphorus concentrations beginning in Year 2 reflected the added surface water runoff and inlet </w:t>
      </w:r>
      <w:r w:rsidR="002D3198" w:rsidRPr="002D3198">
        <w:rPr>
          <w:rFonts w:ascii="Times New Roman" w:hAnsi="Times New Roman" w:cs="Times New Roman"/>
          <w:sz w:val="24"/>
          <w:szCs w:val="24"/>
        </w:rPr>
        <w:lastRenderedPageBreak/>
        <w:t xml:space="preserve">discharges to the shelf region.  </w:t>
      </w:r>
      <w:r w:rsidR="003700C8" w:rsidRPr="002D3198">
        <w:rPr>
          <w:rFonts w:ascii="Times New Roman" w:hAnsi="Times New Roman" w:cs="Times New Roman"/>
          <w:sz w:val="24"/>
          <w:szCs w:val="24"/>
        </w:rPr>
        <w:t xml:space="preserve"> A number of studies have shown that there is often a correlation between the amount of rainfall and nutrient concentrations in coastal ecosystems, as a consequence of surface runoff and riverine inputs from adjacent terrestrial environments (Lapointe &amp; </w:t>
      </w:r>
      <w:proofErr w:type="spellStart"/>
      <w:r w:rsidR="003700C8" w:rsidRPr="002D3198">
        <w:rPr>
          <w:rFonts w:ascii="Times New Roman" w:hAnsi="Times New Roman" w:cs="Times New Roman"/>
          <w:sz w:val="24"/>
          <w:szCs w:val="24"/>
        </w:rPr>
        <w:t>Matzie</w:t>
      </w:r>
      <w:proofErr w:type="spellEnd"/>
      <w:r w:rsidR="003700C8" w:rsidRPr="002D3198">
        <w:rPr>
          <w:rFonts w:ascii="Times New Roman" w:hAnsi="Times New Roman" w:cs="Times New Roman"/>
          <w:sz w:val="24"/>
          <w:szCs w:val="24"/>
        </w:rPr>
        <w:t xml:space="preserve">, 1996; </w:t>
      </w:r>
      <w:proofErr w:type="spellStart"/>
      <w:r w:rsidR="003700C8" w:rsidRPr="002D3198">
        <w:rPr>
          <w:rFonts w:ascii="Times New Roman" w:hAnsi="Times New Roman" w:cs="Times New Roman"/>
          <w:sz w:val="24"/>
          <w:szCs w:val="24"/>
        </w:rPr>
        <w:t>Lipp</w:t>
      </w:r>
      <w:proofErr w:type="spellEnd"/>
      <w:r w:rsidR="003700C8" w:rsidRPr="002D3198">
        <w:rPr>
          <w:rFonts w:ascii="Times New Roman" w:hAnsi="Times New Roman" w:cs="Times New Roman"/>
          <w:sz w:val="24"/>
          <w:szCs w:val="24"/>
        </w:rPr>
        <w:t xml:space="preserve"> </w:t>
      </w:r>
      <w:r w:rsidR="003700C8" w:rsidRPr="002D3198">
        <w:rPr>
          <w:rFonts w:ascii="Times New Roman" w:hAnsi="Times New Roman" w:cs="Times New Roman"/>
          <w:i/>
          <w:sz w:val="24"/>
          <w:szCs w:val="24"/>
        </w:rPr>
        <w:t>et al.</w:t>
      </w:r>
      <w:r w:rsidR="003700C8" w:rsidRPr="002D3198">
        <w:rPr>
          <w:rFonts w:ascii="Times New Roman" w:hAnsi="Times New Roman" w:cs="Times New Roman"/>
          <w:sz w:val="24"/>
          <w:szCs w:val="24"/>
        </w:rPr>
        <w:t xml:space="preserve">, 2001).  Nitrogen and phosphorus both play key roles in the amount of primary production (Smith, 2006; </w:t>
      </w:r>
      <w:proofErr w:type="spellStart"/>
      <w:r w:rsidR="003700C8" w:rsidRPr="002D3198">
        <w:rPr>
          <w:rFonts w:ascii="Times New Roman" w:hAnsi="Times New Roman" w:cs="Times New Roman"/>
          <w:sz w:val="24"/>
          <w:szCs w:val="24"/>
        </w:rPr>
        <w:t>Lv</w:t>
      </w:r>
      <w:proofErr w:type="spellEnd"/>
      <w:r w:rsidR="003700C8" w:rsidRPr="002D3198">
        <w:rPr>
          <w:rFonts w:ascii="Times New Roman" w:hAnsi="Times New Roman" w:cs="Times New Roman"/>
          <w:sz w:val="24"/>
          <w:szCs w:val="24"/>
        </w:rPr>
        <w:t xml:space="preserve"> </w:t>
      </w:r>
      <w:r w:rsidR="003700C8" w:rsidRPr="002D3198">
        <w:rPr>
          <w:rFonts w:ascii="Times New Roman" w:hAnsi="Times New Roman" w:cs="Times New Roman"/>
          <w:i/>
          <w:sz w:val="24"/>
          <w:szCs w:val="24"/>
        </w:rPr>
        <w:t>et al.</w:t>
      </w:r>
      <w:r w:rsidR="003700C8" w:rsidRPr="002D3198">
        <w:rPr>
          <w:rFonts w:ascii="Times New Roman" w:hAnsi="Times New Roman" w:cs="Times New Roman"/>
          <w:sz w:val="24"/>
          <w:szCs w:val="24"/>
        </w:rPr>
        <w:t xml:space="preserve">, 2011).  The amount and character of nutrient levels also have an impact on community structure (Tilman </w:t>
      </w:r>
      <w:r w:rsidR="003700C8" w:rsidRPr="002D3198">
        <w:rPr>
          <w:rFonts w:ascii="Times New Roman" w:hAnsi="Times New Roman" w:cs="Times New Roman"/>
          <w:i/>
          <w:sz w:val="24"/>
          <w:szCs w:val="24"/>
        </w:rPr>
        <w:t>et al.</w:t>
      </w:r>
      <w:r w:rsidR="003700C8" w:rsidRPr="002D3198">
        <w:rPr>
          <w:rFonts w:ascii="Times New Roman" w:hAnsi="Times New Roman" w:cs="Times New Roman"/>
          <w:sz w:val="24"/>
          <w:szCs w:val="24"/>
        </w:rPr>
        <w:t xml:space="preserve">, 1982).  Davis </w:t>
      </w:r>
      <w:r w:rsidR="003700C8" w:rsidRPr="002D3198">
        <w:rPr>
          <w:rFonts w:ascii="Times New Roman" w:hAnsi="Times New Roman" w:cs="Times New Roman"/>
          <w:i/>
          <w:sz w:val="24"/>
          <w:szCs w:val="24"/>
        </w:rPr>
        <w:t>et al.</w:t>
      </w:r>
      <w:r w:rsidR="003700C8" w:rsidRPr="002D3198">
        <w:rPr>
          <w:rFonts w:ascii="Times New Roman" w:hAnsi="Times New Roman" w:cs="Times New Roman"/>
          <w:sz w:val="24"/>
          <w:szCs w:val="24"/>
        </w:rPr>
        <w:t xml:space="preserve"> (2009) report that an increase in phosphorus can result in cyanobacterial dominance.  Combined, the latter two observations may help to explain the surge in </w:t>
      </w:r>
      <w:del w:id="101" w:author="Stelling,Benjamin D" w:date="2018-10-11T11:39:00Z">
        <w:r w:rsidR="003700C8" w:rsidRPr="002D3198" w:rsidDel="00AA7694">
          <w:rPr>
            <w:rFonts w:ascii="Times New Roman" w:hAnsi="Times New Roman" w:cs="Times New Roman"/>
            <w:sz w:val="24"/>
            <w:szCs w:val="24"/>
          </w:rPr>
          <w:delText xml:space="preserve">the importance of </w:delText>
        </w:r>
      </w:del>
      <w:r w:rsidR="002D3198" w:rsidRPr="002D3198">
        <w:rPr>
          <w:rFonts w:ascii="Times New Roman" w:hAnsi="Times New Roman" w:cs="Times New Roman"/>
          <w:sz w:val="24"/>
          <w:szCs w:val="24"/>
        </w:rPr>
        <w:t xml:space="preserve">picoplanktonic prokaryote </w:t>
      </w:r>
      <w:r w:rsidR="003700C8" w:rsidRPr="002D3198">
        <w:rPr>
          <w:rFonts w:ascii="Times New Roman" w:hAnsi="Times New Roman" w:cs="Times New Roman"/>
          <w:sz w:val="24"/>
          <w:szCs w:val="24"/>
        </w:rPr>
        <w:t>biomass in the second year of the study.</w:t>
      </w:r>
    </w:p>
    <w:p w14:paraId="1B1D8B30" w14:textId="61BFD81F" w:rsidR="000753E0" w:rsidRDefault="000753E0" w:rsidP="000753E0">
      <w:pPr>
        <w:spacing w:after="0" w:line="480" w:lineRule="auto"/>
        <w:rPr>
          <w:rFonts w:ascii="Times New Roman" w:hAnsi="Times New Roman" w:cs="Times New Roman"/>
          <w:sz w:val="24"/>
          <w:szCs w:val="24"/>
        </w:rPr>
      </w:pPr>
      <w:r w:rsidRPr="00D7738C">
        <w:rPr>
          <w:rFonts w:ascii="Times New Roman" w:hAnsi="Times New Roman" w:cs="Times New Roman"/>
          <w:sz w:val="24"/>
          <w:szCs w:val="24"/>
        </w:rPr>
        <w:tab/>
      </w:r>
      <w:r>
        <w:rPr>
          <w:rFonts w:ascii="Times New Roman" w:hAnsi="Times New Roman" w:cs="Times New Roman"/>
          <w:sz w:val="24"/>
          <w:szCs w:val="24"/>
        </w:rPr>
        <w:t xml:space="preserve">Beyond the persistent importance of </w:t>
      </w:r>
      <w:r w:rsidR="003700C8">
        <w:rPr>
          <w:rFonts w:ascii="Times New Roman" w:hAnsi="Times New Roman" w:cs="Times New Roman"/>
          <w:sz w:val="24"/>
          <w:szCs w:val="24"/>
        </w:rPr>
        <w:t xml:space="preserve">picoplanktonic </w:t>
      </w:r>
      <w:del w:id="102" w:author="Stelling,Benjamin D" w:date="2018-10-11T11:40:00Z">
        <w:r w:rsidDel="00AA7694">
          <w:rPr>
            <w:rFonts w:ascii="Times New Roman" w:hAnsi="Times New Roman" w:cs="Times New Roman"/>
            <w:sz w:val="24"/>
            <w:szCs w:val="24"/>
          </w:rPr>
          <w:delText xml:space="preserve">cyanobacteria </w:delText>
        </w:r>
      </w:del>
      <w:ins w:id="103" w:author="Stelling,Benjamin D" w:date="2018-10-11T11:40:00Z">
        <w:r w:rsidR="00AA7694">
          <w:rPr>
            <w:rFonts w:ascii="Times New Roman" w:hAnsi="Times New Roman" w:cs="Times New Roman"/>
            <w:sz w:val="24"/>
            <w:szCs w:val="24"/>
          </w:rPr>
          <w:t>prokaryotes</w:t>
        </w:r>
        <w:r w:rsidR="00AA7694">
          <w:rPr>
            <w:rFonts w:ascii="Times New Roman" w:hAnsi="Times New Roman" w:cs="Times New Roman"/>
            <w:sz w:val="24"/>
            <w:szCs w:val="24"/>
          </w:rPr>
          <w:t xml:space="preserve"> </w:t>
        </w:r>
      </w:ins>
      <w:r>
        <w:rPr>
          <w:rFonts w:ascii="Times New Roman" w:hAnsi="Times New Roman" w:cs="Times New Roman"/>
          <w:sz w:val="24"/>
          <w:szCs w:val="24"/>
        </w:rPr>
        <w:t xml:space="preserve">in the Cape Canaveral shelf, other </w:t>
      </w:r>
      <w:r w:rsidR="003700C8">
        <w:rPr>
          <w:rFonts w:ascii="Times New Roman" w:hAnsi="Times New Roman" w:cs="Times New Roman"/>
          <w:sz w:val="24"/>
          <w:szCs w:val="24"/>
        </w:rPr>
        <w:t xml:space="preserve">cyanobacteria </w:t>
      </w:r>
      <w:r>
        <w:rPr>
          <w:rFonts w:ascii="Times New Roman" w:hAnsi="Times New Roman" w:cs="Times New Roman"/>
          <w:sz w:val="24"/>
          <w:szCs w:val="24"/>
        </w:rPr>
        <w:t xml:space="preserve">taxa periodically formed blooms in the region. </w:t>
      </w:r>
      <w:commentRangeStart w:id="104"/>
      <w:r w:rsidRPr="00D7738C">
        <w:rPr>
          <w:rFonts w:ascii="Times New Roman" w:hAnsi="Times New Roman" w:cs="Times New Roman"/>
          <w:sz w:val="24"/>
          <w:szCs w:val="24"/>
        </w:rPr>
        <w:t xml:space="preserve">For example, the filamentous nitrogen-fixing species </w:t>
      </w:r>
      <w:proofErr w:type="spellStart"/>
      <w:r w:rsidRPr="00D7738C">
        <w:rPr>
          <w:rFonts w:ascii="Times New Roman" w:hAnsi="Times New Roman" w:cs="Times New Roman"/>
          <w:i/>
          <w:sz w:val="24"/>
          <w:szCs w:val="24"/>
        </w:rPr>
        <w:t>Trichodesmium</w:t>
      </w:r>
      <w:proofErr w:type="spellEnd"/>
      <w:r w:rsidRPr="00D7738C">
        <w:rPr>
          <w:rFonts w:ascii="Times New Roman" w:hAnsi="Times New Roman" w:cs="Times New Roman"/>
          <w:i/>
          <w:sz w:val="24"/>
          <w:szCs w:val="24"/>
        </w:rPr>
        <w:t xml:space="preserve"> </w:t>
      </w:r>
      <w:proofErr w:type="spellStart"/>
      <w:r w:rsidRPr="00D7738C">
        <w:rPr>
          <w:rFonts w:ascii="Times New Roman" w:hAnsi="Times New Roman" w:cs="Times New Roman"/>
          <w:i/>
          <w:sz w:val="24"/>
          <w:szCs w:val="24"/>
        </w:rPr>
        <w:t>erythraeum</w:t>
      </w:r>
      <w:proofErr w:type="spellEnd"/>
      <w:r w:rsidRPr="00D7738C">
        <w:rPr>
          <w:rFonts w:ascii="Times New Roman" w:hAnsi="Times New Roman" w:cs="Times New Roman"/>
          <w:sz w:val="24"/>
          <w:szCs w:val="24"/>
        </w:rPr>
        <w:t xml:space="preserve"> was observed as a </w:t>
      </w:r>
      <w:r>
        <w:rPr>
          <w:rFonts w:ascii="Times New Roman" w:hAnsi="Times New Roman" w:cs="Times New Roman"/>
          <w:sz w:val="24"/>
          <w:szCs w:val="24"/>
        </w:rPr>
        <w:t xml:space="preserve">major </w:t>
      </w:r>
      <w:r w:rsidRPr="00D7738C">
        <w:rPr>
          <w:rFonts w:ascii="Times New Roman" w:hAnsi="Times New Roman" w:cs="Times New Roman"/>
          <w:sz w:val="24"/>
          <w:szCs w:val="24"/>
        </w:rPr>
        <w:t>surface bloom in the fall of 2013</w:t>
      </w:r>
      <w:r>
        <w:rPr>
          <w:rFonts w:ascii="Times New Roman" w:hAnsi="Times New Roman" w:cs="Times New Roman"/>
          <w:sz w:val="24"/>
          <w:szCs w:val="24"/>
        </w:rPr>
        <w:t>.</w:t>
      </w:r>
      <w:r w:rsidRPr="00D7738C">
        <w:rPr>
          <w:rFonts w:ascii="Times New Roman" w:hAnsi="Times New Roman" w:cs="Times New Roman"/>
          <w:sz w:val="24"/>
          <w:szCs w:val="24"/>
        </w:rPr>
        <w:t xml:space="preserve"> </w:t>
      </w:r>
      <w:r w:rsidRPr="00D7738C">
        <w:rPr>
          <w:rFonts w:ascii="Times New Roman" w:hAnsi="Times New Roman" w:cs="Times New Roman"/>
          <w:i/>
          <w:sz w:val="24"/>
          <w:szCs w:val="24"/>
        </w:rPr>
        <w:t>T</w:t>
      </w:r>
      <w:r>
        <w:rPr>
          <w:rFonts w:ascii="Times New Roman" w:hAnsi="Times New Roman" w:cs="Times New Roman"/>
          <w:i/>
          <w:sz w:val="24"/>
          <w:szCs w:val="24"/>
        </w:rPr>
        <w:t>.</w:t>
      </w:r>
      <w:r w:rsidRPr="00D7738C">
        <w:rPr>
          <w:rFonts w:ascii="Times New Roman" w:hAnsi="Times New Roman" w:cs="Times New Roman"/>
          <w:i/>
          <w:sz w:val="24"/>
          <w:szCs w:val="24"/>
        </w:rPr>
        <w:t xml:space="preserve"> </w:t>
      </w:r>
      <w:proofErr w:type="spellStart"/>
      <w:r w:rsidRPr="00D7738C">
        <w:rPr>
          <w:rFonts w:ascii="Times New Roman" w:hAnsi="Times New Roman" w:cs="Times New Roman"/>
          <w:i/>
          <w:sz w:val="24"/>
          <w:szCs w:val="24"/>
        </w:rPr>
        <w:t>erythraeum</w:t>
      </w:r>
      <w:proofErr w:type="spellEnd"/>
      <w:r w:rsidRPr="00D7738C">
        <w:rPr>
          <w:rFonts w:ascii="Times New Roman" w:hAnsi="Times New Roman" w:cs="Times New Roman"/>
          <w:i/>
          <w:sz w:val="24"/>
          <w:szCs w:val="24"/>
        </w:rPr>
        <w:t xml:space="preserve"> </w:t>
      </w:r>
      <w:r w:rsidRPr="00D7738C">
        <w:rPr>
          <w:rFonts w:ascii="Times New Roman" w:hAnsi="Times New Roman" w:cs="Times New Roman"/>
          <w:sz w:val="24"/>
          <w:szCs w:val="24"/>
        </w:rPr>
        <w:t xml:space="preserve">is a common bloom-forming species in subtropical and tropical ecosystems around the world and can contribute significantly to the nitrogen budgets of the ecosystems in which it occurs (Bergman </w:t>
      </w:r>
      <w:r w:rsidRPr="00493DDA">
        <w:rPr>
          <w:rFonts w:ascii="Times New Roman" w:hAnsi="Times New Roman" w:cs="Times New Roman"/>
          <w:i/>
          <w:sz w:val="24"/>
          <w:szCs w:val="24"/>
        </w:rPr>
        <w:t>et al.</w:t>
      </w:r>
      <w:r w:rsidRPr="00D7738C">
        <w:rPr>
          <w:rFonts w:ascii="Times New Roman" w:hAnsi="Times New Roman" w:cs="Times New Roman"/>
          <w:sz w:val="24"/>
          <w:szCs w:val="24"/>
        </w:rPr>
        <w:t>, 2013)</w:t>
      </w:r>
      <w:r>
        <w:rPr>
          <w:rFonts w:ascii="Times New Roman" w:hAnsi="Times New Roman" w:cs="Times New Roman"/>
          <w:sz w:val="24"/>
          <w:szCs w:val="24"/>
        </w:rPr>
        <w:t xml:space="preserve">,  which may help explain the peak in total nitrogen concentrations observed at the Cape Canaveral sites during the </w:t>
      </w:r>
      <w:r w:rsidRPr="002629DD">
        <w:rPr>
          <w:rFonts w:ascii="Times New Roman" w:hAnsi="Times New Roman" w:cs="Times New Roman"/>
          <w:i/>
          <w:sz w:val="24"/>
          <w:szCs w:val="24"/>
        </w:rPr>
        <w:t>Trichodesmium</w:t>
      </w:r>
      <w:r>
        <w:rPr>
          <w:rFonts w:ascii="Times New Roman" w:hAnsi="Times New Roman" w:cs="Times New Roman"/>
          <w:sz w:val="24"/>
          <w:szCs w:val="24"/>
        </w:rPr>
        <w:t xml:space="preserve"> bloom</w:t>
      </w:r>
      <w:r w:rsidRPr="00D7738C">
        <w:rPr>
          <w:rFonts w:ascii="Times New Roman" w:hAnsi="Times New Roman" w:cs="Times New Roman"/>
          <w:sz w:val="24"/>
          <w:szCs w:val="24"/>
        </w:rPr>
        <w:t xml:space="preserve">.  </w:t>
      </w:r>
      <w:commentRangeEnd w:id="104"/>
      <w:r w:rsidR="00B83FE6">
        <w:rPr>
          <w:rStyle w:val="CommentReference"/>
        </w:rPr>
        <w:commentReference w:id="104"/>
      </w:r>
      <w:r w:rsidRPr="00D7738C">
        <w:rPr>
          <w:rFonts w:ascii="Times New Roman" w:hAnsi="Times New Roman" w:cs="Times New Roman"/>
          <w:sz w:val="24"/>
          <w:szCs w:val="24"/>
        </w:rPr>
        <w:t xml:space="preserve">It has been linked to the production of toxins, </w:t>
      </w:r>
      <w:ins w:id="105" w:author="Stelling,Benjamin D" w:date="2018-10-11T11:45:00Z">
        <w:r w:rsidR="00B83FE6">
          <w:rPr>
            <w:rFonts w:ascii="Times New Roman" w:hAnsi="Times New Roman" w:cs="Times New Roman"/>
            <w:sz w:val="24"/>
            <w:szCs w:val="24"/>
          </w:rPr>
          <w:t xml:space="preserve">categorizing it as </w:t>
        </w:r>
        <w:proofErr w:type="spellStart"/>
        <w:r w:rsidR="00B83FE6">
          <w:rPr>
            <w:rFonts w:ascii="Times New Roman" w:hAnsi="Times New Roman" w:cs="Times New Roman"/>
            <w:sz w:val="24"/>
            <w:szCs w:val="24"/>
          </w:rPr>
          <w:t>a</w:t>
        </w:r>
      </w:ins>
      <w:del w:id="106" w:author="Stelling,Benjamin D" w:date="2018-10-11T11:45:00Z">
        <w:r w:rsidRPr="00D7738C" w:rsidDel="00B83FE6">
          <w:rPr>
            <w:rFonts w:ascii="Times New Roman" w:hAnsi="Times New Roman" w:cs="Times New Roman"/>
            <w:sz w:val="24"/>
            <w:szCs w:val="24"/>
          </w:rPr>
          <w:delText xml:space="preserve">which places it in the category of </w:delText>
        </w:r>
        <w:r w:rsidDel="00B83FE6">
          <w:rPr>
            <w:rFonts w:ascii="Times New Roman" w:hAnsi="Times New Roman" w:cs="Times New Roman"/>
            <w:sz w:val="24"/>
            <w:szCs w:val="24"/>
          </w:rPr>
          <w:delText xml:space="preserve">a </w:delText>
        </w:r>
      </w:del>
      <w:r w:rsidRPr="00D7738C">
        <w:rPr>
          <w:rFonts w:ascii="Times New Roman" w:hAnsi="Times New Roman" w:cs="Times New Roman"/>
          <w:sz w:val="24"/>
          <w:szCs w:val="24"/>
        </w:rPr>
        <w:t>potentially</w:t>
      </w:r>
      <w:proofErr w:type="spellEnd"/>
      <w:r w:rsidRPr="00D7738C">
        <w:rPr>
          <w:rFonts w:ascii="Times New Roman" w:hAnsi="Times New Roman" w:cs="Times New Roman"/>
          <w:sz w:val="24"/>
          <w:szCs w:val="24"/>
        </w:rPr>
        <w:t xml:space="preserve"> harmful algae bloom (HAB) taxa (</w:t>
      </w:r>
      <w:proofErr w:type="spellStart"/>
      <w:r w:rsidRPr="00D7738C">
        <w:rPr>
          <w:rFonts w:ascii="Times New Roman" w:hAnsi="Times New Roman" w:cs="Times New Roman"/>
          <w:sz w:val="24"/>
          <w:szCs w:val="24"/>
        </w:rPr>
        <w:t>Detoni</w:t>
      </w:r>
      <w:proofErr w:type="spellEnd"/>
      <w:r w:rsidRPr="00D7738C">
        <w:rPr>
          <w:rFonts w:ascii="Times New Roman" w:hAnsi="Times New Roman" w:cs="Times New Roman"/>
          <w:sz w:val="24"/>
          <w:szCs w:val="24"/>
        </w:rPr>
        <w:t xml:space="preserve"> </w:t>
      </w:r>
      <w:r w:rsidRPr="00493DDA">
        <w:rPr>
          <w:rFonts w:ascii="Times New Roman" w:hAnsi="Times New Roman" w:cs="Times New Roman"/>
          <w:i/>
          <w:sz w:val="24"/>
          <w:szCs w:val="24"/>
        </w:rPr>
        <w:t>et al.</w:t>
      </w:r>
      <w:r w:rsidRPr="00D7738C">
        <w:rPr>
          <w:rFonts w:ascii="Times New Roman" w:hAnsi="Times New Roman" w:cs="Times New Roman"/>
          <w:sz w:val="24"/>
          <w:szCs w:val="24"/>
        </w:rPr>
        <w:t xml:space="preserve">, 2016).  </w:t>
      </w:r>
      <w:r>
        <w:rPr>
          <w:rFonts w:ascii="Times New Roman" w:hAnsi="Times New Roman" w:cs="Times New Roman"/>
          <w:sz w:val="24"/>
          <w:szCs w:val="24"/>
        </w:rPr>
        <w:t xml:space="preserve">It has been hypothesized that </w:t>
      </w:r>
      <w:r w:rsidRPr="00D7738C">
        <w:rPr>
          <w:rFonts w:ascii="Times New Roman" w:hAnsi="Times New Roman" w:cs="Times New Roman"/>
          <w:sz w:val="24"/>
          <w:szCs w:val="24"/>
        </w:rPr>
        <w:t xml:space="preserve">blooms of </w:t>
      </w:r>
      <w:r w:rsidRPr="00D7738C">
        <w:rPr>
          <w:rFonts w:ascii="Times New Roman" w:hAnsi="Times New Roman" w:cs="Times New Roman"/>
          <w:i/>
          <w:sz w:val="24"/>
          <w:szCs w:val="24"/>
        </w:rPr>
        <w:t xml:space="preserve">T. </w:t>
      </w:r>
      <w:proofErr w:type="spellStart"/>
      <w:r w:rsidRPr="00D7738C">
        <w:rPr>
          <w:rFonts w:ascii="Times New Roman" w:hAnsi="Times New Roman" w:cs="Times New Roman"/>
          <w:i/>
          <w:sz w:val="24"/>
          <w:szCs w:val="24"/>
        </w:rPr>
        <w:t>erythraeum</w:t>
      </w:r>
      <w:proofErr w:type="spellEnd"/>
      <w:r w:rsidRPr="00D7738C">
        <w:rPr>
          <w:rFonts w:ascii="Times New Roman" w:hAnsi="Times New Roman" w:cs="Times New Roman"/>
          <w:i/>
          <w:sz w:val="24"/>
          <w:szCs w:val="24"/>
        </w:rPr>
        <w:t xml:space="preserve"> </w:t>
      </w:r>
      <w:r>
        <w:rPr>
          <w:rFonts w:ascii="Times New Roman" w:hAnsi="Times New Roman" w:cs="Times New Roman"/>
          <w:sz w:val="24"/>
          <w:szCs w:val="24"/>
        </w:rPr>
        <w:t xml:space="preserve">in Florida’s coastal waters are in part </w:t>
      </w:r>
      <w:r w:rsidRPr="00D7738C">
        <w:rPr>
          <w:rFonts w:ascii="Times New Roman" w:hAnsi="Times New Roman" w:cs="Times New Roman"/>
          <w:sz w:val="24"/>
          <w:szCs w:val="24"/>
        </w:rPr>
        <w:t xml:space="preserve">linked to external loading of iron emanating from pulses of Saharan dust, which fuels its high </w:t>
      </w:r>
      <w:r>
        <w:rPr>
          <w:rFonts w:ascii="Times New Roman" w:hAnsi="Times New Roman" w:cs="Times New Roman"/>
          <w:sz w:val="24"/>
          <w:szCs w:val="24"/>
        </w:rPr>
        <w:t>demand</w:t>
      </w:r>
      <w:r w:rsidRPr="00D7738C">
        <w:rPr>
          <w:rFonts w:ascii="Times New Roman" w:hAnsi="Times New Roman" w:cs="Times New Roman"/>
          <w:sz w:val="24"/>
          <w:szCs w:val="24"/>
        </w:rPr>
        <w:t xml:space="preserve"> for the micronutrient, a common feature of nitrogen-fixing cyanobacteria (Walsh </w:t>
      </w:r>
      <w:r>
        <w:rPr>
          <w:rFonts w:ascii="Times New Roman" w:hAnsi="Times New Roman" w:cs="Times New Roman"/>
          <w:sz w:val="24"/>
          <w:szCs w:val="24"/>
        </w:rPr>
        <w:t>&amp;</w:t>
      </w:r>
      <w:r w:rsidRPr="00D7738C">
        <w:rPr>
          <w:rFonts w:ascii="Times New Roman" w:hAnsi="Times New Roman" w:cs="Times New Roman"/>
          <w:sz w:val="24"/>
          <w:szCs w:val="24"/>
        </w:rPr>
        <w:t xml:space="preserve"> </w:t>
      </w:r>
      <w:proofErr w:type="spellStart"/>
      <w:r w:rsidRPr="00D7738C">
        <w:rPr>
          <w:rFonts w:ascii="Times New Roman" w:hAnsi="Times New Roman" w:cs="Times New Roman"/>
          <w:sz w:val="24"/>
          <w:szCs w:val="24"/>
        </w:rPr>
        <w:t>Steidinger</w:t>
      </w:r>
      <w:proofErr w:type="spellEnd"/>
      <w:r w:rsidRPr="00D7738C">
        <w:rPr>
          <w:rFonts w:ascii="Times New Roman" w:hAnsi="Times New Roman" w:cs="Times New Roman"/>
          <w:sz w:val="24"/>
          <w:szCs w:val="24"/>
        </w:rPr>
        <w:t xml:space="preserve">, 2001; </w:t>
      </w:r>
      <w:proofErr w:type="spellStart"/>
      <w:r w:rsidRPr="00D7738C">
        <w:rPr>
          <w:rFonts w:ascii="Times New Roman" w:hAnsi="Times New Roman" w:cs="Times New Roman"/>
          <w:sz w:val="24"/>
          <w:szCs w:val="24"/>
        </w:rPr>
        <w:t>Lenes</w:t>
      </w:r>
      <w:proofErr w:type="spellEnd"/>
      <w:r w:rsidRPr="00D7738C">
        <w:rPr>
          <w:rFonts w:ascii="Times New Roman" w:hAnsi="Times New Roman" w:cs="Times New Roman"/>
          <w:sz w:val="24"/>
          <w:szCs w:val="24"/>
        </w:rPr>
        <w:t xml:space="preserve"> </w:t>
      </w:r>
      <w:r w:rsidRPr="00493DDA">
        <w:rPr>
          <w:rFonts w:ascii="Times New Roman" w:hAnsi="Times New Roman" w:cs="Times New Roman"/>
          <w:i/>
          <w:sz w:val="24"/>
          <w:szCs w:val="24"/>
        </w:rPr>
        <w:t>et al.</w:t>
      </w:r>
      <w:r w:rsidRPr="00D7738C">
        <w:rPr>
          <w:rFonts w:ascii="Times New Roman" w:hAnsi="Times New Roman" w:cs="Times New Roman"/>
          <w:sz w:val="24"/>
          <w:szCs w:val="24"/>
        </w:rPr>
        <w:t xml:space="preserve">, 2001).  The resultant blooms of </w:t>
      </w:r>
      <w:r w:rsidRPr="00D7738C">
        <w:rPr>
          <w:rFonts w:ascii="Times New Roman" w:hAnsi="Times New Roman" w:cs="Times New Roman"/>
          <w:i/>
          <w:sz w:val="24"/>
          <w:szCs w:val="24"/>
        </w:rPr>
        <w:t xml:space="preserve">T. </w:t>
      </w:r>
      <w:proofErr w:type="spellStart"/>
      <w:r w:rsidRPr="00D7738C">
        <w:rPr>
          <w:rFonts w:ascii="Times New Roman" w:hAnsi="Times New Roman" w:cs="Times New Roman"/>
          <w:i/>
          <w:sz w:val="24"/>
          <w:szCs w:val="24"/>
        </w:rPr>
        <w:t>erythraeum</w:t>
      </w:r>
      <w:proofErr w:type="spellEnd"/>
      <w:r w:rsidRPr="00D7738C">
        <w:rPr>
          <w:rFonts w:ascii="Times New Roman" w:hAnsi="Times New Roman" w:cs="Times New Roman"/>
          <w:sz w:val="24"/>
          <w:szCs w:val="24"/>
        </w:rPr>
        <w:t xml:space="preserve"> </w:t>
      </w:r>
      <w:r>
        <w:rPr>
          <w:rFonts w:ascii="Times New Roman" w:hAnsi="Times New Roman" w:cs="Times New Roman"/>
          <w:sz w:val="24"/>
          <w:szCs w:val="24"/>
        </w:rPr>
        <w:t>have also been</w:t>
      </w:r>
      <w:r w:rsidRPr="00D7738C">
        <w:rPr>
          <w:rFonts w:ascii="Times New Roman" w:hAnsi="Times New Roman" w:cs="Times New Roman"/>
          <w:sz w:val="24"/>
          <w:szCs w:val="24"/>
        </w:rPr>
        <w:t xml:space="preserve"> </w:t>
      </w:r>
      <w:r w:rsidRPr="00D7738C">
        <w:rPr>
          <w:rFonts w:ascii="Times New Roman" w:hAnsi="Times New Roman" w:cs="Times New Roman"/>
          <w:sz w:val="24"/>
          <w:szCs w:val="24"/>
        </w:rPr>
        <w:lastRenderedPageBreak/>
        <w:t xml:space="preserve">linked to the supply of nitrogen that drives blooms of the important toxic red tide species </w:t>
      </w:r>
      <w:r w:rsidRPr="00D7738C">
        <w:rPr>
          <w:rFonts w:ascii="Times New Roman" w:hAnsi="Times New Roman" w:cs="Times New Roman"/>
          <w:i/>
          <w:sz w:val="24"/>
          <w:szCs w:val="24"/>
        </w:rPr>
        <w:t>Karenia brevis</w:t>
      </w:r>
      <w:r w:rsidRPr="00D7738C">
        <w:rPr>
          <w:rFonts w:ascii="Times New Roman" w:hAnsi="Times New Roman" w:cs="Times New Roman"/>
          <w:sz w:val="24"/>
          <w:szCs w:val="24"/>
        </w:rPr>
        <w:t xml:space="preserve"> in the Gulf of Mexico (</w:t>
      </w:r>
      <w:proofErr w:type="spellStart"/>
      <w:r w:rsidRPr="00D7738C">
        <w:rPr>
          <w:rFonts w:ascii="Times New Roman" w:hAnsi="Times New Roman" w:cs="Times New Roman"/>
          <w:sz w:val="24"/>
          <w:szCs w:val="24"/>
        </w:rPr>
        <w:t>Lenes</w:t>
      </w:r>
      <w:proofErr w:type="spellEnd"/>
      <w:r w:rsidRPr="00D7738C">
        <w:rPr>
          <w:rFonts w:ascii="Times New Roman" w:hAnsi="Times New Roman" w:cs="Times New Roman"/>
          <w:sz w:val="24"/>
          <w:szCs w:val="24"/>
        </w:rPr>
        <w:t xml:space="preserve"> </w:t>
      </w:r>
      <w:r w:rsidRPr="00493DDA">
        <w:rPr>
          <w:rFonts w:ascii="Times New Roman" w:hAnsi="Times New Roman" w:cs="Times New Roman"/>
          <w:i/>
          <w:sz w:val="24"/>
          <w:szCs w:val="24"/>
        </w:rPr>
        <w:t>et al.</w:t>
      </w:r>
      <w:r w:rsidRPr="00D7738C">
        <w:rPr>
          <w:rFonts w:ascii="Times New Roman" w:hAnsi="Times New Roman" w:cs="Times New Roman"/>
          <w:sz w:val="24"/>
          <w:szCs w:val="24"/>
        </w:rPr>
        <w:t>, 2001).</w:t>
      </w:r>
      <w:r>
        <w:rPr>
          <w:rFonts w:ascii="Times New Roman" w:hAnsi="Times New Roman" w:cs="Times New Roman"/>
          <w:sz w:val="24"/>
          <w:szCs w:val="24"/>
        </w:rPr>
        <w:t xml:space="preserve"> </w:t>
      </w:r>
    </w:p>
    <w:p w14:paraId="2D679A61" w14:textId="3128BDBB" w:rsidR="00CE38BD" w:rsidRDefault="0064053F" w:rsidP="00CE38B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terms of </w:t>
      </w:r>
      <w:r w:rsidRPr="00D7738C">
        <w:rPr>
          <w:rFonts w:ascii="Times New Roman" w:hAnsi="Times New Roman" w:cs="Times New Roman"/>
          <w:sz w:val="24"/>
          <w:szCs w:val="24"/>
        </w:rPr>
        <w:t>mean biomass</w:t>
      </w:r>
      <w:r>
        <w:rPr>
          <w:rFonts w:ascii="Times New Roman" w:hAnsi="Times New Roman" w:cs="Times New Roman"/>
          <w:sz w:val="24"/>
          <w:szCs w:val="24"/>
        </w:rPr>
        <w:t>, d</w:t>
      </w:r>
      <w:r w:rsidR="002D3198">
        <w:rPr>
          <w:rFonts w:ascii="Times New Roman" w:hAnsi="Times New Roman" w:cs="Times New Roman"/>
          <w:sz w:val="24"/>
          <w:szCs w:val="24"/>
        </w:rPr>
        <w:t>inoflagellates were</w:t>
      </w:r>
      <w:r w:rsidR="006A6BDD" w:rsidRPr="00D7738C">
        <w:rPr>
          <w:rFonts w:ascii="Times New Roman" w:hAnsi="Times New Roman" w:cs="Times New Roman"/>
          <w:sz w:val="24"/>
          <w:szCs w:val="24"/>
        </w:rPr>
        <w:t xml:space="preserve"> important </w:t>
      </w:r>
      <w:r w:rsidR="00DE505A" w:rsidRPr="00D7738C">
        <w:rPr>
          <w:rFonts w:ascii="Times New Roman" w:hAnsi="Times New Roman" w:cs="Times New Roman"/>
          <w:sz w:val="24"/>
          <w:szCs w:val="24"/>
        </w:rPr>
        <w:t xml:space="preserve">phytoplankton </w:t>
      </w:r>
      <w:r w:rsidR="002629DD">
        <w:rPr>
          <w:rFonts w:ascii="Times New Roman" w:hAnsi="Times New Roman" w:cs="Times New Roman"/>
          <w:sz w:val="24"/>
          <w:szCs w:val="24"/>
        </w:rPr>
        <w:t xml:space="preserve">group </w:t>
      </w:r>
      <w:r w:rsidR="00DE505A" w:rsidRPr="00D7738C">
        <w:rPr>
          <w:rFonts w:ascii="Times New Roman" w:hAnsi="Times New Roman" w:cs="Times New Roman"/>
          <w:sz w:val="24"/>
          <w:szCs w:val="24"/>
        </w:rPr>
        <w:t>in th</w:t>
      </w:r>
      <w:r>
        <w:rPr>
          <w:rFonts w:ascii="Times New Roman" w:hAnsi="Times New Roman" w:cs="Times New Roman"/>
          <w:sz w:val="24"/>
          <w:szCs w:val="24"/>
        </w:rPr>
        <w:t>is</w:t>
      </w:r>
      <w:r w:rsidR="00DE505A" w:rsidRPr="00D7738C">
        <w:rPr>
          <w:rFonts w:ascii="Times New Roman" w:hAnsi="Times New Roman" w:cs="Times New Roman"/>
          <w:sz w:val="24"/>
          <w:szCs w:val="24"/>
        </w:rPr>
        <w:t xml:space="preserve"> Cape Canaveral study.  </w:t>
      </w:r>
      <w:r w:rsidR="002629DD">
        <w:rPr>
          <w:rFonts w:ascii="Times New Roman" w:hAnsi="Times New Roman" w:cs="Times New Roman"/>
          <w:sz w:val="24"/>
          <w:szCs w:val="24"/>
        </w:rPr>
        <w:t>D</w:t>
      </w:r>
      <w:r w:rsidR="00DE505A" w:rsidRPr="00D7738C">
        <w:rPr>
          <w:rFonts w:ascii="Times New Roman" w:hAnsi="Times New Roman" w:cs="Times New Roman"/>
          <w:sz w:val="24"/>
          <w:szCs w:val="24"/>
        </w:rPr>
        <w:t xml:space="preserve">inoflagellate taxa </w:t>
      </w:r>
      <w:r w:rsidR="003F3CAF" w:rsidRPr="00D7738C">
        <w:rPr>
          <w:rFonts w:ascii="Times New Roman" w:hAnsi="Times New Roman" w:cs="Times New Roman"/>
          <w:sz w:val="24"/>
          <w:szCs w:val="24"/>
        </w:rPr>
        <w:t>span</w:t>
      </w:r>
      <w:r w:rsidR="001F54AB">
        <w:rPr>
          <w:rFonts w:ascii="Times New Roman" w:hAnsi="Times New Roman" w:cs="Times New Roman"/>
          <w:sz w:val="24"/>
          <w:szCs w:val="24"/>
        </w:rPr>
        <w:t>ned</w:t>
      </w:r>
      <w:r w:rsidR="003F3CAF" w:rsidRPr="00D7738C">
        <w:rPr>
          <w:rFonts w:ascii="Times New Roman" w:hAnsi="Times New Roman" w:cs="Times New Roman"/>
          <w:sz w:val="24"/>
          <w:szCs w:val="24"/>
        </w:rPr>
        <w:t xml:space="preserve"> a wide </w:t>
      </w:r>
      <w:r w:rsidR="002629DD">
        <w:rPr>
          <w:rFonts w:ascii="Times New Roman" w:hAnsi="Times New Roman" w:cs="Times New Roman"/>
          <w:sz w:val="24"/>
          <w:szCs w:val="24"/>
        </w:rPr>
        <w:t>diversity</w:t>
      </w:r>
      <w:r w:rsidR="003F3CAF" w:rsidRPr="00D7738C">
        <w:rPr>
          <w:rFonts w:ascii="Times New Roman" w:hAnsi="Times New Roman" w:cs="Times New Roman"/>
          <w:sz w:val="24"/>
          <w:szCs w:val="24"/>
        </w:rPr>
        <w:t xml:space="preserve"> of functional attributes</w:t>
      </w:r>
      <w:r w:rsidR="000B1383">
        <w:rPr>
          <w:rFonts w:ascii="Times New Roman" w:hAnsi="Times New Roman" w:cs="Times New Roman"/>
          <w:sz w:val="24"/>
          <w:szCs w:val="24"/>
        </w:rPr>
        <w:t xml:space="preserve"> and were periodically the dominant </w:t>
      </w:r>
      <w:r w:rsidR="000753E0">
        <w:rPr>
          <w:rFonts w:ascii="Times New Roman" w:hAnsi="Times New Roman" w:cs="Times New Roman"/>
          <w:sz w:val="24"/>
          <w:szCs w:val="24"/>
        </w:rPr>
        <w:t>group</w:t>
      </w:r>
      <w:r w:rsidR="000B1383">
        <w:rPr>
          <w:rFonts w:ascii="Times New Roman" w:hAnsi="Times New Roman" w:cs="Times New Roman"/>
          <w:sz w:val="24"/>
          <w:szCs w:val="24"/>
        </w:rPr>
        <w:t>.</w:t>
      </w:r>
      <w:r w:rsidR="003F3CAF" w:rsidRPr="00D7738C">
        <w:rPr>
          <w:rFonts w:ascii="Times New Roman" w:hAnsi="Times New Roman" w:cs="Times New Roman"/>
          <w:sz w:val="24"/>
          <w:szCs w:val="24"/>
        </w:rPr>
        <w:t xml:space="preserve"> Th</w:t>
      </w:r>
      <w:r w:rsidR="00647F47">
        <w:rPr>
          <w:rFonts w:ascii="Times New Roman" w:hAnsi="Times New Roman" w:cs="Times New Roman"/>
          <w:sz w:val="24"/>
          <w:szCs w:val="24"/>
        </w:rPr>
        <w:t>e</w:t>
      </w:r>
      <w:r w:rsidR="003F3CAF" w:rsidRPr="00D7738C">
        <w:rPr>
          <w:rFonts w:ascii="Times New Roman" w:hAnsi="Times New Roman" w:cs="Times New Roman"/>
          <w:sz w:val="24"/>
          <w:szCs w:val="24"/>
        </w:rPr>
        <w:t xml:space="preserve"> diversity </w:t>
      </w:r>
      <w:r w:rsidR="000B1383">
        <w:rPr>
          <w:rFonts w:ascii="Times New Roman" w:hAnsi="Times New Roman" w:cs="Times New Roman"/>
          <w:sz w:val="24"/>
          <w:szCs w:val="24"/>
        </w:rPr>
        <w:t>is</w:t>
      </w:r>
      <w:r w:rsidR="003F3CAF" w:rsidRPr="00D7738C">
        <w:rPr>
          <w:rFonts w:ascii="Times New Roman" w:hAnsi="Times New Roman" w:cs="Times New Roman"/>
          <w:sz w:val="24"/>
          <w:szCs w:val="24"/>
        </w:rPr>
        <w:t xml:space="preserve"> illustrated by the list of dinoflagellate taxa appearing on the Top-</w:t>
      </w:r>
      <w:r w:rsidR="000B1383">
        <w:rPr>
          <w:rFonts w:ascii="Times New Roman" w:hAnsi="Times New Roman" w:cs="Times New Roman"/>
          <w:sz w:val="24"/>
          <w:szCs w:val="24"/>
        </w:rPr>
        <w:t>100</w:t>
      </w:r>
      <w:r w:rsidR="003F3CAF" w:rsidRPr="00D7738C">
        <w:rPr>
          <w:rFonts w:ascii="Times New Roman" w:hAnsi="Times New Roman" w:cs="Times New Roman"/>
          <w:sz w:val="24"/>
          <w:szCs w:val="24"/>
        </w:rPr>
        <w:t xml:space="preserve"> list of individual biomass observations during the study period.  For example, </w:t>
      </w:r>
      <w:proofErr w:type="spellStart"/>
      <w:r w:rsidR="003F3CAF" w:rsidRPr="00D7738C">
        <w:rPr>
          <w:rFonts w:ascii="Times New Roman" w:hAnsi="Times New Roman" w:cs="Times New Roman"/>
          <w:i/>
          <w:sz w:val="24"/>
          <w:szCs w:val="24"/>
        </w:rPr>
        <w:t>Azadinium</w:t>
      </w:r>
      <w:proofErr w:type="spellEnd"/>
      <w:r w:rsidR="003F3CAF" w:rsidRPr="00D7738C">
        <w:rPr>
          <w:rFonts w:ascii="Times New Roman" w:hAnsi="Times New Roman" w:cs="Times New Roman"/>
          <w:i/>
          <w:sz w:val="24"/>
          <w:szCs w:val="24"/>
        </w:rPr>
        <w:t xml:space="preserve"> </w:t>
      </w:r>
      <w:proofErr w:type="spellStart"/>
      <w:r w:rsidR="003F3CAF" w:rsidRPr="00D7738C">
        <w:rPr>
          <w:rFonts w:ascii="Times New Roman" w:hAnsi="Times New Roman" w:cs="Times New Roman"/>
          <w:i/>
          <w:sz w:val="24"/>
          <w:szCs w:val="24"/>
        </w:rPr>
        <w:t>caudatum</w:t>
      </w:r>
      <w:proofErr w:type="spellEnd"/>
      <w:r w:rsidR="003F3CAF" w:rsidRPr="00D7738C">
        <w:rPr>
          <w:rFonts w:ascii="Times New Roman" w:hAnsi="Times New Roman" w:cs="Times New Roman"/>
          <w:sz w:val="24"/>
          <w:szCs w:val="24"/>
        </w:rPr>
        <w:t xml:space="preserve"> is considered to be an obligate photoautotrophic (i.e. strictly photosynthetic), while </w:t>
      </w:r>
      <w:proofErr w:type="spellStart"/>
      <w:r w:rsidR="003F3CAF" w:rsidRPr="00D7738C">
        <w:rPr>
          <w:rFonts w:ascii="Times New Roman" w:hAnsi="Times New Roman" w:cs="Times New Roman"/>
          <w:i/>
          <w:sz w:val="24"/>
          <w:szCs w:val="24"/>
        </w:rPr>
        <w:t>Cochlodinium</w:t>
      </w:r>
      <w:proofErr w:type="spellEnd"/>
      <w:r w:rsidR="003F3CAF" w:rsidRPr="00D7738C">
        <w:rPr>
          <w:rFonts w:ascii="Times New Roman" w:hAnsi="Times New Roman" w:cs="Times New Roman"/>
          <w:sz w:val="24"/>
          <w:szCs w:val="24"/>
        </w:rPr>
        <w:t xml:space="preserve">, </w:t>
      </w:r>
      <w:proofErr w:type="spellStart"/>
      <w:r w:rsidR="003F3CAF" w:rsidRPr="00D7738C">
        <w:rPr>
          <w:rFonts w:ascii="Times New Roman" w:hAnsi="Times New Roman" w:cs="Times New Roman"/>
          <w:i/>
          <w:sz w:val="24"/>
          <w:szCs w:val="24"/>
        </w:rPr>
        <w:t>Prorocentrum</w:t>
      </w:r>
      <w:proofErr w:type="spellEnd"/>
      <w:r w:rsidR="003F3CAF" w:rsidRPr="00D7738C">
        <w:rPr>
          <w:rFonts w:ascii="Times New Roman" w:hAnsi="Times New Roman" w:cs="Times New Roman"/>
          <w:sz w:val="24"/>
          <w:szCs w:val="24"/>
        </w:rPr>
        <w:t xml:space="preserve">, and </w:t>
      </w:r>
      <w:proofErr w:type="spellStart"/>
      <w:r w:rsidR="003F3CAF" w:rsidRPr="00D7738C">
        <w:rPr>
          <w:rFonts w:ascii="Times New Roman" w:hAnsi="Times New Roman" w:cs="Times New Roman"/>
          <w:i/>
          <w:sz w:val="24"/>
          <w:szCs w:val="24"/>
        </w:rPr>
        <w:t>Scrippsiella</w:t>
      </w:r>
      <w:proofErr w:type="spellEnd"/>
      <w:r w:rsidR="003F3CAF" w:rsidRPr="00D7738C">
        <w:rPr>
          <w:rFonts w:ascii="Times New Roman" w:hAnsi="Times New Roman" w:cs="Times New Roman"/>
          <w:sz w:val="24"/>
          <w:szCs w:val="24"/>
        </w:rPr>
        <w:t xml:space="preserve"> species are mixotrophic and therefore are both primary producers and consumers (</w:t>
      </w:r>
      <w:proofErr w:type="spellStart"/>
      <w:r w:rsidR="003F3CAF" w:rsidRPr="00D7738C">
        <w:rPr>
          <w:rFonts w:ascii="Times New Roman" w:hAnsi="Times New Roman" w:cs="Times New Roman"/>
          <w:sz w:val="24"/>
          <w:szCs w:val="24"/>
        </w:rPr>
        <w:t>Jeong</w:t>
      </w:r>
      <w:proofErr w:type="spellEnd"/>
      <w:r w:rsidR="003F3CAF" w:rsidRPr="00D7738C">
        <w:rPr>
          <w:rFonts w:ascii="Times New Roman" w:hAnsi="Times New Roman" w:cs="Times New Roman"/>
          <w:sz w:val="24"/>
          <w:szCs w:val="24"/>
        </w:rPr>
        <w:t xml:space="preserve"> </w:t>
      </w:r>
      <w:r w:rsidR="003F3CAF" w:rsidRPr="00B67C3C">
        <w:rPr>
          <w:rFonts w:ascii="Times New Roman" w:hAnsi="Times New Roman" w:cs="Times New Roman"/>
          <w:i/>
          <w:sz w:val="24"/>
          <w:szCs w:val="24"/>
        </w:rPr>
        <w:t>et al.</w:t>
      </w:r>
      <w:r w:rsidR="006E5BEE" w:rsidRPr="00D7738C">
        <w:rPr>
          <w:rFonts w:ascii="Times New Roman" w:hAnsi="Times New Roman" w:cs="Times New Roman"/>
          <w:sz w:val="24"/>
          <w:szCs w:val="24"/>
        </w:rPr>
        <w:t>,</w:t>
      </w:r>
      <w:r w:rsidR="003F3CAF" w:rsidRPr="00D7738C">
        <w:rPr>
          <w:rFonts w:ascii="Times New Roman" w:hAnsi="Times New Roman" w:cs="Times New Roman"/>
          <w:sz w:val="24"/>
          <w:szCs w:val="24"/>
        </w:rPr>
        <w:t xml:space="preserve"> 2010).  By contrast, the </w:t>
      </w:r>
      <w:r w:rsidR="003F3CAF" w:rsidRPr="00D7738C">
        <w:rPr>
          <w:rFonts w:ascii="Times New Roman" w:hAnsi="Times New Roman" w:cs="Times New Roman"/>
          <w:i/>
          <w:sz w:val="24"/>
          <w:szCs w:val="24"/>
        </w:rPr>
        <w:t>Protoperidinium</w:t>
      </w:r>
      <w:r w:rsidR="003F3CAF" w:rsidRPr="00D7738C">
        <w:rPr>
          <w:rFonts w:ascii="Times New Roman" w:hAnsi="Times New Roman" w:cs="Times New Roman"/>
          <w:sz w:val="24"/>
          <w:szCs w:val="24"/>
        </w:rPr>
        <w:t xml:space="preserve"> and </w:t>
      </w:r>
      <w:r w:rsidR="003F3CAF" w:rsidRPr="00D7738C">
        <w:rPr>
          <w:rFonts w:ascii="Times New Roman" w:hAnsi="Times New Roman" w:cs="Times New Roman"/>
          <w:i/>
          <w:sz w:val="24"/>
          <w:szCs w:val="24"/>
        </w:rPr>
        <w:t>Gyrodinium</w:t>
      </w:r>
      <w:r w:rsidR="003F3CAF" w:rsidRPr="00D7738C">
        <w:rPr>
          <w:rFonts w:ascii="Times New Roman" w:hAnsi="Times New Roman" w:cs="Times New Roman"/>
          <w:sz w:val="24"/>
          <w:szCs w:val="24"/>
        </w:rPr>
        <w:t xml:space="preserve"> species observed in the study are strictly heterotrophic (</w:t>
      </w:r>
      <w:proofErr w:type="spellStart"/>
      <w:r w:rsidR="003F3CAF" w:rsidRPr="00D7738C">
        <w:rPr>
          <w:rFonts w:ascii="Times New Roman" w:hAnsi="Times New Roman" w:cs="Times New Roman"/>
          <w:sz w:val="24"/>
          <w:szCs w:val="24"/>
        </w:rPr>
        <w:t>Jeong</w:t>
      </w:r>
      <w:proofErr w:type="spellEnd"/>
      <w:r w:rsidR="003F3CAF" w:rsidRPr="00D7738C">
        <w:rPr>
          <w:rFonts w:ascii="Times New Roman" w:hAnsi="Times New Roman" w:cs="Times New Roman"/>
          <w:sz w:val="24"/>
          <w:szCs w:val="24"/>
        </w:rPr>
        <w:t xml:space="preserve"> </w:t>
      </w:r>
      <w:r w:rsidR="003F3CAF" w:rsidRPr="00B67C3C">
        <w:rPr>
          <w:rFonts w:ascii="Times New Roman" w:hAnsi="Times New Roman" w:cs="Times New Roman"/>
          <w:i/>
          <w:sz w:val="24"/>
          <w:szCs w:val="24"/>
        </w:rPr>
        <w:t>et al.</w:t>
      </w:r>
      <w:r w:rsidR="006E5BEE" w:rsidRPr="00D7738C">
        <w:rPr>
          <w:rFonts w:ascii="Times New Roman" w:hAnsi="Times New Roman" w:cs="Times New Roman"/>
          <w:sz w:val="24"/>
          <w:szCs w:val="24"/>
        </w:rPr>
        <w:t>,</w:t>
      </w:r>
      <w:r w:rsidR="003F3CAF" w:rsidRPr="00D7738C">
        <w:rPr>
          <w:rFonts w:ascii="Times New Roman" w:hAnsi="Times New Roman" w:cs="Times New Roman"/>
          <w:sz w:val="24"/>
          <w:szCs w:val="24"/>
        </w:rPr>
        <w:t xml:space="preserve"> 2010) and</w:t>
      </w:r>
      <w:r w:rsidR="001F54AB">
        <w:rPr>
          <w:rFonts w:ascii="Times New Roman" w:hAnsi="Times New Roman" w:cs="Times New Roman"/>
          <w:sz w:val="24"/>
          <w:szCs w:val="24"/>
        </w:rPr>
        <w:t>,</w:t>
      </w:r>
      <w:r w:rsidR="003F3CAF" w:rsidRPr="00D7738C">
        <w:rPr>
          <w:rFonts w:ascii="Times New Roman" w:hAnsi="Times New Roman" w:cs="Times New Roman"/>
          <w:sz w:val="24"/>
          <w:szCs w:val="24"/>
        </w:rPr>
        <w:t xml:space="preserve"> from a trophic dynamic perspective</w:t>
      </w:r>
      <w:r w:rsidR="001F54AB">
        <w:rPr>
          <w:rFonts w:ascii="Times New Roman" w:hAnsi="Times New Roman" w:cs="Times New Roman"/>
          <w:sz w:val="24"/>
          <w:szCs w:val="24"/>
        </w:rPr>
        <w:t>,</w:t>
      </w:r>
      <w:r w:rsidR="003F3CAF" w:rsidRPr="00D7738C">
        <w:rPr>
          <w:rFonts w:ascii="Times New Roman" w:hAnsi="Times New Roman" w:cs="Times New Roman"/>
          <w:sz w:val="24"/>
          <w:szCs w:val="24"/>
        </w:rPr>
        <w:t xml:space="preserve"> more appropriately belong in the grazer community.  </w:t>
      </w:r>
      <w:r w:rsidR="00CE38BD">
        <w:rPr>
          <w:rFonts w:ascii="Times New Roman" w:hAnsi="Times New Roman" w:cs="Times New Roman"/>
          <w:sz w:val="24"/>
          <w:szCs w:val="24"/>
        </w:rPr>
        <w:t xml:space="preserve">Some of the </w:t>
      </w:r>
      <w:r w:rsidR="00CE38BD" w:rsidRPr="00D7738C">
        <w:rPr>
          <w:rFonts w:ascii="Times New Roman" w:hAnsi="Times New Roman" w:cs="Times New Roman"/>
          <w:sz w:val="24"/>
          <w:szCs w:val="24"/>
        </w:rPr>
        <w:t xml:space="preserve">dinoflagellate </w:t>
      </w:r>
      <w:r w:rsidR="00CE38BD">
        <w:rPr>
          <w:rFonts w:ascii="Times New Roman" w:hAnsi="Times New Roman" w:cs="Times New Roman"/>
          <w:sz w:val="24"/>
          <w:szCs w:val="24"/>
        </w:rPr>
        <w:t>species</w:t>
      </w:r>
      <w:r w:rsidR="00CE38BD" w:rsidRPr="00D7738C">
        <w:rPr>
          <w:rFonts w:ascii="Times New Roman" w:hAnsi="Times New Roman" w:cs="Times New Roman"/>
          <w:sz w:val="24"/>
          <w:szCs w:val="24"/>
        </w:rPr>
        <w:t xml:space="preserve"> observed </w:t>
      </w:r>
      <w:del w:id="107" w:author="Stelling,Benjamin D" w:date="2018-10-11T11:55:00Z">
        <w:r w:rsidR="00CE38BD" w:rsidRPr="00D7738C" w:rsidDel="000251A5">
          <w:rPr>
            <w:rFonts w:ascii="Times New Roman" w:hAnsi="Times New Roman" w:cs="Times New Roman"/>
            <w:sz w:val="24"/>
            <w:szCs w:val="24"/>
          </w:rPr>
          <w:delText xml:space="preserve">in this study </w:delText>
        </w:r>
      </w:del>
      <w:r w:rsidR="00CE38BD">
        <w:rPr>
          <w:rFonts w:ascii="Times New Roman" w:hAnsi="Times New Roman" w:cs="Times New Roman"/>
          <w:sz w:val="24"/>
          <w:szCs w:val="24"/>
        </w:rPr>
        <w:t xml:space="preserve">at significant levels of </w:t>
      </w:r>
      <w:proofErr w:type="spellStart"/>
      <w:r w:rsidR="00CE38BD">
        <w:rPr>
          <w:rFonts w:ascii="Times New Roman" w:hAnsi="Times New Roman" w:cs="Times New Roman"/>
          <w:sz w:val="24"/>
          <w:szCs w:val="24"/>
        </w:rPr>
        <w:t>biomass</w:t>
      </w:r>
      <w:del w:id="108" w:author="Stelling,Benjamin D" w:date="2018-10-11T11:56:00Z">
        <w:r w:rsidR="00CE38BD" w:rsidDel="000251A5">
          <w:rPr>
            <w:rFonts w:ascii="Times New Roman" w:hAnsi="Times New Roman" w:cs="Times New Roman"/>
            <w:sz w:val="24"/>
            <w:szCs w:val="24"/>
          </w:rPr>
          <w:delText xml:space="preserve"> </w:delText>
        </w:r>
      </w:del>
      <w:ins w:id="109" w:author="Stelling,Benjamin D" w:date="2018-10-11T11:56:00Z">
        <w:r w:rsidR="000251A5">
          <w:rPr>
            <w:rFonts w:ascii="Times New Roman" w:hAnsi="Times New Roman" w:cs="Times New Roman"/>
            <w:sz w:val="24"/>
            <w:szCs w:val="24"/>
          </w:rPr>
          <w:t>produce</w:t>
        </w:r>
        <w:proofErr w:type="spellEnd"/>
        <w:r w:rsidR="000251A5">
          <w:rPr>
            <w:rFonts w:ascii="Times New Roman" w:hAnsi="Times New Roman" w:cs="Times New Roman"/>
            <w:sz w:val="24"/>
            <w:szCs w:val="24"/>
          </w:rPr>
          <w:t xml:space="preserve"> toxins</w:t>
        </w:r>
      </w:ins>
      <w:del w:id="110" w:author="Stelling,Benjamin D" w:date="2018-10-11T11:56:00Z">
        <w:r w:rsidDel="000251A5">
          <w:rPr>
            <w:rFonts w:ascii="Times New Roman" w:hAnsi="Times New Roman" w:cs="Times New Roman"/>
            <w:sz w:val="24"/>
            <w:szCs w:val="24"/>
          </w:rPr>
          <w:delText>are</w:delText>
        </w:r>
        <w:r w:rsidR="00CE38BD" w:rsidRPr="00D7738C" w:rsidDel="000251A5">
          <w:rPr>
            <w:rFonts w:ascii="Times New Roman" w:hAnsi="Times New Roman" w:cs="Times New Roman"/>
            <w:sz w:val="24"/>
            <w:szCs w:val="24"/>
          </w:rPr>
          <w:delText xml:space="preserve"> </w:delText>
        </w:r>
        <w:r w:rsidR="00CE38BD" w:rsidDel="000251A5">
          <w:rPr>
            <w:rFonts w:ascii="Times New Roman" w:hAnsi="Times New Roman" w:cs="Times New Roman"/>
            <w:sz w:val="24"/>
            <w:szCs w:val="24"/>
          </w:rPr>
          <w:delText xml:space="preserve">also </w:delText>
        </w:r>
        <w:r w:rsidR="00CE38BD" w:rsidRPr="00D7738C" w:rsidDel="000251A5">
          <w:rPr>
            <w:rFonts w:ascii="Times New Roman" w:hAnsi="Times New Roman" w:cs="Times New Roman"/>
            <w:sz w:val="24"/>
            <w:szCs w:val="24"/>
          </w:rPr>
          <w:delText>toxin</w:delText>
        </w:r>
        <w:r w:rsidR="00CE38BD" w:rsidDel="000251A5">
          <w:rPr>
            <w:rFonts w:ascii="Times New Roman" w:hAnsi="Times New Roman" w:cs="Times New Roman"/>
            <w:sz w:val="24"/>
            <w:szCs w:val="24"/>
          </w:rPr>
          <w:delText xml:space="preserve"> </w:delText>
        </w:r>
        <w:r w:rsidR="00CE38BD" w:rsidRPr="00D7738C" w:rsidDel="000251A5">
          <w:rPr>
            <w:rFonts w:ascii="Times New Roman" w:hAnsi="Times New Roman" w:cs="Times New Roman"/>
            <w:sz w:val="24"/>
            <w:szCs w:val="24"/>
          </w:rPr>
          <w:delText>produ</w:delText>
        </w:r>
        <w:r w:rsidR="00CE38BD" w:rsidDel="000251A5">
          <w:rPr>
            <w:rFonts w:ascii="Times New Roman" w:hAnsi="Times New Roman" w:cs="Times New Roman"/>
            <w:sz w:val="24"/>
            <w:szCs w:val="24"/>
          </w:rPr>
          <w:delText>cers</w:delText>
        </w:r>
      </w:del>
      <w:r w:rsidR="00CE38BD" w:rsidRPr="00D7738C">
        <w:rPr>
          <w:rFonts w:ascii="Times New Roman" w:hAnsi="Times New Roman" w:cs="Times New Roman"/>
          <w:sz w:val="24"/>
          <w:szCs w:val="24"/>
        </w:rPr>
        <w:t xml:space="preserve">, including </w:t>
      </w:r>
      <w:proofErr w:type="spellStart"/>
      <w:r w:rsidR="00CE38BD" w:rsidRPr="00D7738C">
        <w:rPr>
          <w:rFonts w:ascii="Times New Roman" w:hAnsi="Times New Roman" w:cs="Times New Roman"/>
          <w:i/>
          <w:sz w:val="24"/>
          <w:szCs w:val="24"/>
        </w:rPr>
        <w:t>Azadinium</w:t>
      </w:r>
      <w:proofErr w:type="spellEnd"/>
      <w:r w:rsidR="00CE38BD" w:rsidRPr="00D7738C">
        <w:rPr>
          <w:rFonts w:ascii="Times New Roman" w:hAnsi="Times New Roman" w:cs="Times New Roman"/>
          <w:sz w:val="24"/>
          <w:szCs w:val="24"/>
        </w:rPr>
        <w:t xml:space="preserve"> and </w:t>
      </w:r>
      <w:proofErr w:type="spellStart"/>
      <w:r w:rsidR="00CE38BD" w:rsidRPr="00D7738C">
        <w:rPr>
          <w:rFonts w:ascii="Times New Roman" w:hAnsi="Times New Roman" w:cs="Times New Roman"/>
          <w:i/>
          <w:sz w:val="24"/>
          <w:szCs w:val="24"/>
        </w:rPr>
        <w:t>Cochlodinium</w:t>
      </w:r>
      <w:proofErr w:type="spellEnd"/>
      <w:r w:rsidR="00CE38BD" w:rsidRPr="00D7738C">
        <w:rPr>
          <w:rFonts w:ascii="Times New Roman" w:hAnsi="Times New Roman" w:cs="Times New Roman"/>
          <w:sz w:val="24"/>
          <w:szCs w:val="24"/>
        </w:rPr>
        <w:t xml:space="preserve"> (</w:t>
      </w:r>
      <w:proofErr w:type="spellStart"/>
      <w:r w:rsidR="00CE38BD" w:rsidRPr="00D7738C">
        <w:rPr>
          <w:rFonts w:ascii="Times New Roman" w:hAnsi="Times New Roman" w:cs="Times New Roman"/>
          <w:sz w:val="24"/>
          <w:szCs w:val="24"/>
        </w:rPr>
        <w:t>Kudela</w:t>
      </w:r>
      <w:proofErr w:type="spellEnd"/>
      <w:r w:rsidR="00CE38BD" w:rsidRPr="00D7738C">
        <w:rPr>
          <w:rFonts w:ascii="Times New Roman" w:hAnsi="Times New Roman" w:cs="Times New Roman"/>
          <w:sz w:val="24"/>
          <w:szCs w:val="24"/>
        </w:rPr>
        <w:t xml:space="preserve"> </w:t>
      </w:r>
      <w:r w:rsidR="00CE38BD">
        <w:rPr>
          <w:rFonts w:ascii="Times New Roman" w:hAnsi="Times New Roman" w:cs="Times New Roman"/>
          <w:sz w:val="24"/>
          <w:szCs w:val="24"/>
        </w:rPr>
        <w:t>&amp;</w:t>
      </w:r>
      <w:r w:rsidR="00CE38BD" w:rsidRPr="00D7738C">
        <w:rPr>
          <w:rFonts w:ascii="Times New Roman" w:hAnsi="Times New Roman" w:cs="Times New Roman"/>
          <w:sz w:val="24"/>
          <w:szCs w:val="24"/>
        </w:rPr>
        <w:t xml:space="preserve"> Gobler, 2012; Tillman </w:t>
      </w:r>
      <w:r w:rsidR="00CE38BD" w:rsidRPr="00B67C3C">
        <w:rPr>
          <w:rFonts w:ascii="Times New Roman" w:hAnsi="Times New Roman" w:cs="Times New Roman"/>
          <w:i/>
          <w:sz w:val="24"/>
          <w:szCs w:val="24"/>
        </w:rPr>
        <w:t>et al.</w:t>
      </w:r>
      <w:r w:rsidR="00CE38BD" w:rsidRPr="00D7738C">
        <w:rPr>
          <w:rFonts w:ascii="Times New Roman" w:hAnsi="Times New Roman" w:cs="Times New Roman"/>
          <w:sz w:val="24"/>
          <w:szCs w:val="24"/>
        </w:rPr>
        <w:t>, 2014).</w:t>
      </w:r>
      <w:r w:rsidR="00CE38BD">
        <w:rPr>
          <w:rFonts w:ascii="Times New Roman" w:hAnsi="Times New Roman" w:cs="Times New Roman"/>
          <w:sz w:val="24"/>
          <w:szCs w:val="24"/>
        </w:rPr>
        <w:t xml:space="preserve"> </w:t>
      </w:r>
    </w:p>
    <w:p w14:paraId="30BB65CF" w14:textId="027CFD06" w:rsidR="006A6BDD" w:rsidRDefault="000753E0" w:rsidP="002D319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w:t>
      </w:r>
      <w:r w:rsidR="000B1383">
        <w:rPr>
          <w:rFonts w:ascii="Times New Roman" w:hAnsi="Times New Roman" w:cs="Times New Roman"/>
          <w:sz w:val="24"/>
          <w:szCs w:val="24"/>
        </w:rPr>
        <w:t xml:space="preserve">ixotrophic and heterotrophic dinoflagellates were </w:t>
      </w:r>
      <w:r>
        <w:rPr>
          <w:rFonts w:ascii="Times New Roman" w:hAnsi="Times New Roman" w:cs="Times New Roman"/>
          <w:sz w:val="24"/>
          <w:szCs w:val="24"/>
        </w:rPr>
        <w:t xml:space="preserve">larger biomass </w:t>
      </w:r>
      <w:r w:rsidR="00CE38BD">
        <w:rPr>
          <w:rFonts w:ascii="Times New Roman" w:hAnsi="Times New Roman" w:cs="Times New Roman"/>
          <w:sz w:val="24"/>
          <w:szCs w:val="24"/>
        </w:rPr>
        <w:t>contributors</w:t>
      </w:r>
      <w:r>
        <w:rPr>
          <w:rFonts w:ascii="Times New Roman" w:hAnsi="Times New Roman" w:cs="Times New Roman"/>
          <w:sz w:val="24"/>
          <w:szCs w:val="24"/>
        </w:rPr>
        <w:t xml:space="preserve"> in</w:t>
      </w:r>
      <w:r w:rsidR="000B1383">
        <w:rPr>
          <w:rFonts w:ascii="Times New Roman" w:hAnsi="Times New Roman" w:cs="Times New Roman"/>
          <w:sz w:val="24"/>
          <w:szCs w:val="24"/>
        </w:rPr>
        <w:t xml:space="preserve"> Year 1 than Year 2 of the study. </w:t>
      </w:r>
      <w:r w:rsidR="0064053F">
        <w:rPr>
          <w:rFonts w:ascii="Times New Roman" w:hAnsi="Times New Roman" w:cs="Times New Roman"/>
          <w:sz w:val="24"/>
          <w:szCs w:val="24"/>
        </w:rPr>
        <w:t>T</w:t>
      </w:r>
      <w:r w:rsidR="000B1383">
        <w:rPr>
          <w:rFonts w:ascii="Times New Roman" w:hAnsi="Times New Roman" w:cs="Times New Roman"/>
          <w:sz w:val="24"/>
          <w:szCs w:val="24"/>
        </w:rPr>
        <w:t xml:space="preserve">he lower levels of phosphorus in Year 1 </w:t>
      </w:r>
      <w:r w:rsidR="0064053F">
        <w:rPr>
          <w:rFonts w:ascii="Times New Roman" w:hAnsi="Times New Roman" w:cs="Times New Roman"/>
          <w:sz w:val="24"/>
          <w:szCs w:val="24"/>
        </w:rPr>
        <w:t>could favor</w:t>
      </w:r>
      <w:r w:rsidR="000B1383">
        <w:rPr>
          <w:rFonts w:ascii="Times New Roman" w:hAnsi="Times New Roman" w:cs="Times New Roman"/>
          <w:sz w:val="24"/>
          <w:szCs w:val="24"/>
        </w:rPr>
        <w:t xml:space="preserve"> mixotrophs, which benefit from their ability to gain nutrition from </w:t>
      </w:r>
      <w:proofErr w:type="spellStart"/>
      <w:r w:rsidR="000B1383">
        <w:rPr>
          <w:rFonts w:ascii="Times New Roman" w:hAnsi="Times New Roman" w:cs="Times New Roman"/>
          <w:sz w:val="24"/>
          <w:szCs w:val="24"/>
        </w:rPr>
        <w:t>phagotropic</w:t>
      </w:r>
      <w:proofErr w:type="spellEnd"/>
      <w:r w:rsidR="000B1383">
        <w:rPr>
          <w:rFonts w:ascii="Times New Roman" w:hAnsi="Times New Roman" w:cs="Times New Roman"/>
          <w:sz w:val="24"/>
          <w:szCs w:val="24"/>
        </w:rPr>
        <w:t xml:space="preserve"> </w:t>
      </w:r>
      <w:r w:rsidR="004C6AE0">
        <w:rPr>
          <w:rFonts w:ascii="Times New Roman" w:hAnsi="Times New Roman" w:cs="Times New Roman"/>
          <w:sz w:val="24"/>
          <w:szCs w:val="24"/>
        </w:rPr>
        <w:t>uptake of small cells and particulate organic matter (</w:t>
      </w:r>
      <w:proofErr w:type="spellStart"/>
      <w:r w:rsidR="00307C00">
        <w:rPr>
          <w:rFonts w:ascii="Times New Roman" w:hAnsi="Times New Roman" w:cs="Times New Roman"/>
          <w:sz w:val="24"/>
          <w:szCs w:val="24"/>
        </w:rPr>
        <w:t>Joeng</w:t>
      </w:r>
      <w:proofErr w:type="spellEnd"/>
      <w:r w:rsidR="00FD30C3">
        <w:rPr>
          <w:rFonts w:ascii="Times New Roman" w:hAnsi="Times New Roman" w:cs="Times New Roman"/>
          <w:sz w:val="24"/>
          <w:szCs w:val="24"/>
        </w:rPr>
        <w:t xml:space="preserve"> et al. 2010</w:t>
      </w:r>
      <w:r w:rsidR="004C6AE0">
        <w:rPr>
          <w:rFonts w:ascii="Times New Roman" w:hAnsi="Times New Roman" w:cs="Times New Roman"/>
          <w:sz w:val="24"/>
          <w:szCs w:val="24"/>
        </w:rPr>
        <w:t xml:space="preserve">). Further evidence of the importance of </w:t>
      </w:r>
      <w:r w:rsidR="00FD30C3">
        <w:rPr>
          <w:rFonts w:ascii="Times New Roman" w:hAnsi="Times New Roman" w:cs="Times New Roman"/>
          <w:sz w:val="24"/>
          <w:szCs w:val="24"/>
        </w:rPr>
        <w:t xml:space="preserve">nutrient limitation in guiding community structure in the Cape Canaveral shelf </w:t>
      </w:r>
      <w:r w:rsidR="004C6AE0">
        <w:rPr>
          <w:rFonts w:ascii="Times New Roman" w:hAnsi="Times New Roman" w:cs="Times New Roman"/>
          <w:sz w:val="24"/>
          <w:szCs w:val="24"/>
        </w:rPr>
        <w:t xml:space="preserve"> may be the coincidental bloom of </w:t>
      </w:r>
      <w:r w:rsidR="004C6AE0" w:rsidRPr="004C6AE0">
        <w:rPr>
          <w:rFonts w:ascii="Times New Roman" w:hAnsi="Times New Roman" w:cs="Times New Roman"/>
          <w:i/>
          <w:sz w:val="24"/>
          <w:szCs w:val="24"/>
        </w:rPr>
        <w:t>Trichodesmium</w:t>
      </w:r>
      <w:r w:rsidR="004C6AE0">
        <w:rPr>
          <w:rFonts w:ascii="Times New Roman" w:hAnsi="Times New Roman" w:cs="Times New Roman"/>
          <w:sz w:val="24"/>
          <w:szCs w:val="24"/>
        </w:rPr>
        <w:t xml:space="preserve"> and the mixotrophic dinoflagellates </w:t>
      </w:r>
      <w:r w:rsidR="00FD30C3">
        <w:rPr>
          <w:rFonts w:ascii="Times New Roman" w:hAnsi="Times New Roman" w:cs="Times New Roman"/>
          <w:sz w:val="24"/>
          <w:szCs w:val="24"/>
        </w:rPr>
        <w:t xml:space="preserve">observed in the fall of 2013. </w:t>
      </w:r>
      <w:r w:rsidR="004C6AE0">
        <w:rPr>
          <w:rFonts w:ascii="Times New Roman" w:hAnsi="Times New Roman" w:cs="Times New Roman"/>
          <w:sz w:val="24"/>
          <w:szCs w:val="24"/>
        </w:rPr>
        <w:t xml:space="preserve">A similar relationship has been reported in the coincidental blooms of </w:t>
      </w:r>
      <w:proofErr w:type="spellStart"/>
      <w:r w:rsidR="004C6AE0" w:rsidRPr="004C6AE0">
        <w:rPr>
          <w:rFonts w:ascii="Times New Roman" w:hAnsi="Times New Roman" w:cs="Times New Roman"/>
          <w:i/>
          <w:sz w:val="24"/>
          <w:szCs w:val="24"/>
        </w:rPr>
        <w:t>Trichodesmium</w:t>
      </w:r>
      <w:proofErr w:type="spellEnd"/>
      <w:r w:rsidR="004C6AE0">
        <w:rPr>
          <w:rFonts w:ascii="Times New Roman" w:hAnsi="Times New Roman" w:cs="Times New Roman"/>
          <w:sz w:val="24"/>
          <w:szCs w:val="24"/>
        </w:rPr>
        <w:t xml:space="preserve"> and the toxic mixotrophic dinoflagellate </w:t>
      </w:r>
      <w:proofErr w:type="spellStart"/>
      <w:r w:rsidR="004C6AE0" w:rsidRPr="004C6AE0">
        <w:rPr>
          <w:rFonts w:ascii="Times New Roman" w:hAnsi="Times New Roman" w:cs="Times New Roman"/>
          <w:i/>
          <w:sz w:val="24"/>
          <w:szCs w:val="24"/>
        </w:rPr>
        <w:t>Karenia</w:t>
      </w:r>
      <w:proofErr w:type="spellEnd"/>
      <w:r w:rsidR="004C6AE0" w:rsidRPr="004C6AE0">
        <w:rPr>
          <w:rFonts w:ascii="Times New Roman" w:hAnsi="Times New Roman" w:cs="Times New Roman"/>
          <w:i/>
          <w:sz w:val="24"/>
          <w:szCs w:val="24"/>
        </w:rPr>
        <w:t xml:space="preserve"> brevis</w:t>
      </w:r>
      <w:r w:rsidR="004C6AE0">
        <w:rPr>
          <w:rFonts w:ascii="Times New Roman" w:hAnsi="Times New Roman" w:cs="Times New Roman"/>
          <w:sz w:val="24"/>
          <w:szCs w:val="24"/>
        </w:rPr>
        <w:t xml:space="preserve"> in the Gulf of Mexico (</w:t>
      </w:r>
      <w:proofErr w:type="spellStart"/>
      <w:r w:rsidR="00FD30C3">
        <w:rPr>
          <w:rFonts w:ascii="Times New Roman" w:hAnsi="Times New Roman" w:cs="Times New Roman"/>
          <w:sz w:val="24"/>
          <w:szCs w:val="24"/>
        </w:rPr>
        <w:t>Lenes</w:t>
      </w:r>
      <w:proofErr w:type="spellEnd"/>
      <w:r w:rsidR="00FD30C3">
        <w:rPr>
          <w:rFonts w:ascii="Times New Roman" w:hAnsi="Times New Roman" w:cs="Times New Roman"/>
          <w:sz w:val="24"/>
          <w:szCs w:val="24"/>
        </w:rPr>
        <w:t xml:space="preserve"> and Heil 2010</w:t>
      </w:r>
      <w:r w:rsidR="004C6AE0">
        <w:rPr>
          <w:rFonts w:ascii="Times New Roman" w:hAnsi="Times New Roman" w:cs="Times New Roman"/>
          <w:sz w:val="24"/>
          <w:szCs w:val="24"/>
        </w:rPr>
        <w:t xml:space="preserve">).  </w:t>
      </w:r>
      <w:del w:id="111" w:author="Stelling,Benjamin D" w:date="2018-10-09T00:53:00Z">
        <w:r w:rsidR="000B1383" w:rsidDel="0064053F">
          <w:rPr>
            <w:rFonts w:ascii="Times New Roman" w:hAnsi="Times New Roman" w:cs="Times New Roman"/>
            <w:sz w:val="24"/>
            <w:szCs w:val="24"/>
          </w:rPr>
          <w:delText xml:space="preserve">  </w:delText>
        </w:r>
      </w:del>
      <w:proofErr w:type="spellStart"/>
      <w:r w:rsidR="00FD30C3">
        <w:rPr>
          <w:rFonts w:ascii="Times New Roman" w:hAnsi="Times New Roman" w:cs="Times New Roman"/>
          <w:sz w:val="24"/>
          <w:szCs w:val="24"/>
        </w:rPr>
        <w:t>Lenes</w:t>
      </w:r>
      <w:proofErr w:type="spellEnd"/>
      <w:r w:rsidR="00FD30C3">
        <w:rPr>
          <w:rFonts w:ascii="Times New Roman" w:hAnsi="Times New Roman" w:cs="Times New Roman"/>
          <w:sz w:val="24"/>
          <w:szCs w:val="24"/>
        </w:rPr>
        <w:t xml:space="preserve"> and Heil (2010) concluded that one of the sources of nitrogen for the </w:t>
      </w:r>
      <w:r w:rsidR="00FD30C3" w:rsidRPr="004C6AE0">
        <w:rPr>
          <w:rFonts w:ascii="Times New Roman" w:hAnsi="Times New Roman" w:cs="Times New Roman"/>
          <w:i/>
          <w:sz w:val="24"/>
          <w:szCs w:val="24"/>
        </w:rPr>
        <w:t>Karenia brevis</w:t>
      </w:r>
      <w:r w:rsidR="00FD30C3">
        <w:rPr>
          <w:rFonts w:ascii="Times New Roman" w:hAnsi="Times New Roman" w:cs="Times New Roman"/>
          <w:sz w:val="24"/>
          <w:szCs w:val="24"/>
        </w:rPr>
        <w:t xml:space="preserve"> red tide </w:t>
      </w:r>
      <w:r w:rsidR="00FD30C3">
        <w:rPr>
          <w:rFonts w:ascii="Times New Roman" w:hAnsi="Times New Roman" w:cs="Times New Roman"/>
          <w:sz w:val="24"/>
          <w:szCs w:val="24"/>
        </w:rPr>
        <w:lastRenderedPageBreak/>
        <w:t xml:space="preserve">events is nitrogen produced through nitrogen-fixation by </w:t>
      </w:r>
      <w:r w:rsidR="00FD30C3" w:rsidRPr="00FD30C3">
        <w:rPr>
          <w:rFonts w:ascii="Times New Roman" w:hAnsi="Times New Roman" w:cs="Times New Roman"/>
          <w:i/>
          <w:sz w:val="24"/>
          <w:szCs w:val="24"/>
        </w:rPr>
        <w:t>Trichodesmium</w:t>
      </w:r>
      <w:r w:rsidR="00FD30C3">
        <w:rPr>
          <w:rFonts w:ascii="Times New Roman" w:hAnsi="Times New Roman" w:cs="Times New Roman"/>
          <w:sz w:val="24"/>
          <w:szCs w:val="24"/>
        </w:rPr>
        <w:t xml:space="preserve">. </w:t>
      </w:r>
      <w:r w:rsidR="008612B9">
        <w:rPr>
          <w:rFonts w:ascii="Times New Roman" w:hAnsi="Times New Roman" w:cs="Times New Roman"/>
          <w:sz w:val="24"/>
          <w:szCs w:val="24"/>
        </w:rPr>
        <w:t xml:space="preserve">The strong peaks in TN observed during the </w:t>
      </w:r>
      <w:r w:rsidR="008612B9" w:rsidRPr="008612B9">
        <w:rPr>
          <w:rFonts w:ascii="Times New Roman" w:hAnsi="Times New Roman" w:cs="Times New Roman"/>
          <w:i/>
          <w:sz w:val="24"/>
          <w:szCs w:val="24"/>
        </w:rPr>
        <w:t>Trichodesmium</w:t>
      </w:r>
      <w:r w:rsidR="008612B9">
        <w:rPr>
          <w:rFonts w:ascii="Times New Roman" w:hAnsi="Times New Roman" w:cs="Times New Roman"/>
          <w:sz w:val="24"/>
          <w:szCs w:val="24"/>
        </w:rPr>
        <w:t xml:space="preserve"> bloom in the Cape Canaveral shelf in 2013, suggest that a similar relationship may be</w:t>
      </w:r>
      <w:ins w:id="112" w:author="Stelling,Benjamin D" w:date="2018-10-09T00:55:00Z">
        <w:r w:rsidR="0064053F">
          <w:rPr>
            <w:rFonts w:ascii="Times New Roman" w:hAnsi="Times New Roman" w:cs="Times New Roman"/>
            <w:sz w:val="24"/>
            <w:szCs w:val="24"/>
          </w:rPr>
          <w:t xml:space="preserve"> occurring</w:t>
        </w:r>
      </w:ins>
      <w:del w:id="113" w:author="Stelling,Benjamin D" w:date="2018-10-09T00:55:00Z">
        <w:r w:rsidR="008612B9" w:rsidDel="0064053F">
          <w:rPr>
            <w:rFonts w:ascii="Times New Roman" w:hAnsi="Times New Roman" w:cs="Times New Roman"/>
            <w:sz w:val="24"/>
            <w:szCs w:val="24"/>
          </w:rPr>
          <w:delText xml:space="preserve"> at play</w:delText>
        </w:r>
      </w:del>
      <w:del w:id="114" w:author="Stelling,Benjamin D" w:date="2018-10-09T00:54:00Z">
        <w:r w:rsidR="008612B9" w:rsidDel="0064053F">
          <w:rPr>
            <w:rFonts w:ascii="Times New Roman" w:hAnsi="Times New Roman" w:cs="Times New Roman"/>
            <w:sz w:val="24"/>
            <w:szCs w:val="24"/>
          </w:rPr>
          <w:delText>, although</w:delText>
        </w:r>
      </w:del>
      <w:r w:rsidR="008612B9">
        <w:rPr>
          <w:rFonts w:ascii="Times New Roman" w:hAnsi="Times New Roman" w:cs="Times New Roman"/>
          <w:sz w:val="24"/>
          <w:szCs w:val="24"/>
        </w:rPr>
        <w:t xml:space="preserve"> with a different group of dinoflagellates.</w:t>
      </w:r>
      <w:r w:rsidR="000B1383">
        <w:rPr>
          <w:rFonts w:ascii="Times New Roman" w:hAnsi="Times New Roman" w:cs="Times New Roman"/>
          <w:sz w:val="24"/>
          <w:szCs w:val="24"/>
        </w:rPr>
        <w:t xml:space="preserve"> </w:t>
      </w:r>
    </w:p>
    <w:p w14:paraId="7948D040" w14:textId="0A3BD9D4" w:rsidR="003700C8" w:rsidRPr="008612B9" w:rsidRDefault="008612B9" w:rsidP="003700C8">
      <w:pPr>
        <w:spacing w:after="0" w:line="480" w:lineRule="auto"/>
        <w:ind w:firstLine="720"/>
        <w:rPr>
          <w:rFonts w:ascii="Times New Roman" w:hAnsi="Times New Roman" w:cs="Times New Roman"/>
          <w:sz w:val="24"/>
          <w:szCs w:val="24"/>
        </w:rPr>
      </w:pPr>
      <w:r w:rsidRPr="008612B9">
        <w:rPr>
          <w:rFonts w:ascii="Times New Roman" w:hAnsi="Times New Roman" w:cs="Times New Roman"/>
          <w:sz w:val="24"/>
          <w:szCs w:val="24"/>
        </w:rPr>
        <w:t xml:space="preserve">Another ecologically important aspect of dinoflagellate physiology is motility. </w:t>
      </w:r>
      <w:r w:rsidR="003700C8" w:rsidRPr="008612B9">
        <w:rPr>
          <w:rFonts w:ascii="Times New Roman" w:hAnsi="Times New Roman" w:cs="Times New Roman"/>
          <w:sz w:val="24"/>
          <w:szCs w:val="24"/>
        </w:rPr>
        <w:t xml:space="preserve">While many planktonic species move through aquatic habitats “passively by turbulent diffusion and sinking”, others can adjust their position in the water column “actively by means of </w:t>
      </w:r>
      <w:proofErr w:type="spellStart"/>
      <w:r w:rsidR="003700C8" w:rsidRPr="008612B9">
        <w:rPr>
          <w:rFonts w:ascii="Times New Roman" w:hAnsi="Times New Roman" w:cs="Times New Roman"/>
          <w:sz w:val="24"/>
          <w:szCs w:val="24"/>
        </w:rPr>
        <w:t>flagellae</w:t>
      </w:r>
      <w:proofErr w:type="spellEnd"/>
      <w:r w:rsidR="003700C8" w:rsidRPr="008612B9">
        <w:rPr>
          <w:rFonts w:ascii="Times New Roman" w:hAnsi="Times New Roman" w:cs="Times New Roman"/>
          <w:sz w:val="24"/>
          <w:szCs w:val="24"/>
        </w:rPr>
        <w:t xml:space="preserve"> or buoyancy regulation” (Huisman </w:t>
      </w:r>
      <w:r w:rsidR="003700C8" w:rsidRPr="008612B9">
        <w:rPr>
          <w:rFonts w:ascii="Times New Roman" w:hAnsi="Times New Roman" w:cs="Times New Roman"/>
          <w:i/>
          <w:sz w:val="24"/>
          <w:szCs w:val="24"/>
        </w:rPr>
        <w:t>et al.</w:t>
      </w:r>
      <w:r w:rsidR="003700C8" w:rsidRPr="008612B9">
        <w:rPr>
          <w:rFonts w:ascii="Times New Roman" w:hAnsi="Times New Roman" w:cs="Times New Roman"/>
          <w:sz w:val="24"/>
          <w:szCs w:val="24"/>
        </w:rPr>
        <w:t xml:space="preserve">, 1999).  Dinoflagellates </w:t>
      </w:r>
      <w:del w:id="115" w:author="Stelling,Benjamin D" w:date="2018-10-11T11:59:00Z">
        <w:r w:rsidR="003700C8" w:rsidRPr="008612B9" w:rsidDel="000251A5">
          <w:rPr>
            <w:rFonts w:ascii="Times New Roman" w:hAnsi="Times New Roman" w:cs="Times New Roman"/>
            <w:sz w:val="24"/>
            <w:szCs w:val="24"/>
          </w:rPr>
          <w:delText xml:space="preserve">are one of the most important motile groups in the Canaveral shelf, and </w:delText>
        </w:r>
      </w:del>
      <w:r w:rsidR="003700C8" w:rsidRPr="008612B9">
        <w:rPr>
          <w:rFonts w:ascii="Times New Roman" w:hAnsi="Times New Roman" w:cs="Times New Roman"/>
          <w:sz w:val="24"/>
          <w:szCs w:val="24"/>
        </w:rPr>
        <w:t>have</w:t>
      </w:r>
      <w:ins w:id="116" w:author="Stelling,Benjamin D" w:date="2018-10-11T12:00:00Z">
        <w:r w:rsidR="000251A5">
          <w:rPr>
            <w:rFonts w:ascii="Times New Roman" w:hAnsi="Times New Roman" w:cs="Times New Roman"/>
            <w:sz w:val="24"/>
            <w:szCs w:val="24"/>
          </w:rPr>
          <w:t xml:space="preserve"> even</w:t>
        </w:r>
      </w:ins>
      <w:r w:rsidR="003700C8" w:rsidRPr="008612B9">
        <w:rPr>
          <w:rFonts w:ascii="Times New Roman" w:hAnsi="Times New Roman" w:cs="Times New Roman"/>
          <w:sz w:val="24"/>
          <w:szCs w:val="24"/>
        </w:rPr>
        <w:t xml:space="preserve"> been observed swimming vertically within the ocean to obtain optimal light for photosynthesis nearer the surface (Ross &amp; Sharples, 2008).  This functional attribute helps to explain why dinoflagellates </w:t>
      </w:r>
      <w:r w:rsidRPr="008612B9">
        <w:rPr>
          <w:rFonts w:ascii="Times New Roman" w:hAnsi="Times New Roman" w:cs="Times New Roman"/>
          <w:sz w:val="24"/>
          <w:szCs w:val="24"/>
        </w:rPr>
        <w:t xml:space="preserve">biomass </w:t>
      </w:r>
      <w:r w:rsidR="003700C8" w:rsidRPr="008612B9">
        <w:rPr>
          <w:rFonts w:ascii="Times New Roman" w:hAnsi="Times New Roman" w:cs="Times New Roman"/>
          <w:sz w:val="24"/>
          <w:szCs w:val="24"/>
        </w:rPr>
        <w:t xml:space="preserve">was higher in surface </w:t>
      </w:r>
      <w:del w:id="117" w:author="Stelling,Benjamin D" w:date="2018-10-11T12:00:00Z">
        <w:r w:rsidR="003700C8" w:rsidRPr="008612B9" w:rsidDel="000251A5">
          <w:rPr>
            <w:rFonts w:ascii="Times New Roman" w:hAnsi="Times New Roman" w:cs="Times New Roman"/>
            <w:sz w:val="24"/>
            <w:szCs w:val="24"/>
          </w:rPr>
          <w:delText xml:space="preserve">than bottom </w:delText>
        </w:r>
      </w:del>
      <w:r w:rsidR="003700C8" w:rsidRPr="008612B9">
        <w:rPr>
          <w:rFonts w:ascii="Times New Roman" w:hAnsi="Times New Roman" w:cs="Times New Roman"/>
          <w:sz w:val="24"/>
          <w:szCs w:val="24"/>
        </w:rPr>
        <w:t xml:space="preserve">water samples.  Another group of phytoplankton which showed a strong bias in distribution toward surface water was the filamentous nitrogen-fixing cyanobacterium </w:t>
      </w:r>
      <w:r w:rsidR="003700C8" w:rsidRPr="008612B9">
        <w:rPr>
          <w:rFonts w:ascii="Times New Roman" w:hAnsi="Times New Roman" w:cs="Times New Roman"/>
          <w:i/>
          <w:sz w:val="24"/>
          <w:szCs w:val="24"/>
        </w:rPr>
        <w:t>Trichodesmium</w:t>
      </w:r>
      <w:r w:rsidR="003700C8" w:rsidRPr="008612B9">
        <w:rPr>
          <w:rFonts w:ascii="Times New Roman" w:hAnsi="Times New Roman" w:cs="Times New Roman"/>
          <w:sz w:val="24"/>
          <w:szCs w:val="24"/>
        </w:rPr>
        <w:t xml:space="preserve">.  It is commonly observed as surface scums in subtropical and tropical waters (Bergman </w:t>
      </w:r>
      <w:r w:rsidR="003700C8" w:rsidRPr="008612B9">
        <w:rPr>
          <w:rFonts w:ascii="Times New Roman" w:hAnsi="Times New Roman" w:cs="Times New Roman"/>
          <w:i/>
          <w:sz w:val="24"/>
          <w:szCs w:val="24"/>
        </w:rPr>
        <w:t>et al.</w:t>
      </w:r>
      <w:r w:rsidR="003700C8" w:rsidRPr="008612B9">
        <w:rPr>
          <w:rFonts w:ascii="Times New Roman" w:hAnsi="Times New Roman" w:cs="Times New Roman"/>
          <w:sz w:val="24"/>
          <w:szCs w:val="24"/>
        </w:rPr>
        <w:t xml:space="preserve">, 2013), including the Gulf of Mexico (Walsh &amp; </w:t>
      </w:r>
      <w:proofErr w:type="spellStart"/>
      <w:r w:rsidR="003700C8" w:rsidRPr="008612B9">
        <w:rPr>
          <w:rFonts w:ascii="Times New Roman" w:hAnsi="Times New Roman" w:cs="Times New Roman"/>
          <w:sz w:val="24"/>
          <w:szCs w:val="24"/>
        </w:rPr>
        <w:t>Steidinger</w:t>
      </w:r>
      <w:proofErr w:type="spellEnd"/>
      <w:r w:rsidR="003700C8" w:rsidRPr="008612B9">
        <w:rPr>
          <w:rFonts w:ascii="Times New Roman" w:hAnsi="Times New Roman" w:cs="Times New Roman"/>
          <w:sz w:val="24"/>
          <w:szCs w:val="24"/>
        </w:rPr>
        <w:t xml:space="preserve">, 2001; </w:t>
      </w:r>
      <w:proofErr w:type="spellStart"/>
      <w:r w:rsidR="003700C8" w:rsidRPr="008612B9">
        <w:rPr>
          <w:rFonts w:ascii="Times New Roman" w:hAnsi="Times New Roman" w:cs="Times New Roman"/>
          <w:sz w:val="24"/>
          <w:szCs w:val="24"/>
        </w:rPr>
        <w:t>Lenes</w:t>
      </w:r>
      <w:proofErr w:type="spellEnd"/>
      <w:r w:rsidR="003700C8" w:rsidRPr="008612B9">
        <w:rPr>
          <w:rFonts w:ascii="Times New Roman" w:hAnsi="Times New Roman" w:cs="Times New Roman"/>
          <w:sz w:val="24"/>
          <w:szCs w:val="24"/>
        </w:rPr>
        <w:t xml:space="preserve"> </w:t>
      </w:r>
      <w:r w:rsidR="003700C8" w:rsidRPr="008612B9">
        <w:rPr>
          <w:rFonts w:ascii="Times New Roman" w:hAnsi="Times New Roman" w:cs="Times New Roman"/>
          <w:i/>
          <w:sz w:val="24"/>
          <w:szCs w:val="24"/>
        </w:rPr>
        <w:t>et al.</w:t>
      </w:r>
      <w:r w:rsidR="003700C8" w:rsidRPr="008612B9">
        <w:rPr>
          <w:rFonts w:ascii="Times New Roman" w:hAnsi="Times New Roman" w:cs="Times New Roman"/>
          <w:sz w:val="24"/>
          <w:szCs w:val="24"/>
        </w:rPr>
        <w:t xml:space="preserve">, 2001).  It maintains position in the water column by regulating buoyancy using intra-cellular gas vesicles.  </w:t>
      </w:r>
    </w:p>
    <w:p w14:paraId="203D73B8" w14:textId="52A73071" w:rsidR="00425CFC" w:rsidRDefault="002B561D" w:rsidP="00E049C2">
      <w:pPr>
        <w:spacing w:after="0" w:line="480" w:lineRule="auto"/>
        <w:rPr>
          <w:rFonts w:ascii="Times New Roman" w:eastAsia="Times New Roman" w:hAnsi="Times New Roman" w:cs="Times New Roman"/>
          <w:sz w:val="24"/>
          <w:szCs w:val="24"/>
        </w:rPr>
      </w:pPr>
      <w:r w:rsidRPr="00D7738C">
        <w:rPr>
          <w:rFonts w:ascii="Times New Roman" w:hAnsi="Times New Roman" w:cs="Times New Roman"/>
          <w:sz w:val="24"/>
          <w:szCs w:val="24"/>
        </w:rPr>
        <w:tab/>
      </w:r>
      <w:del w:id="118" w:author="Stelling,Benjamin D" w:date="2018-10-11T12:03:00Z">
        <w:r w:rsidR="00647F47" w:rsidDel="00BA5959">
          <w:rPr>
            <w:rFonts w:ascii="Times New Roman" w:hAnsi="Times New Roman" w:cs="Times New Roman"/>
            <w:sz w:val="24"/>
            <w:szCs w:val="24"/>
          </w:rPr>
          <w:delText xml:space="preserve">Diatoms were also an </w:delText>
        </w:r>
        <w:r w:rsidRPr="00D7738C" w:rsidDel="00BA5959">
          <w:rPr>
            <w:rFonts w:ascii="Times New Roman" w:hAnsi="Times New Roman" w:cs="Times New Roman"/>
            <w:sz w:val="24"/>
            <w:szCs w:val="24"/>
          </w:rPr>
          <w:delText xml:space="preserve">important phytoplankton group in the Cape Canaveral shelf.  </w:delText>
        </w:r>
      </w:del>
      <w:r w:rsidRPr="00D7738C">
        <w:rPr>
          <w:rFonts w:ascii="Times New Roman" w:hAnsi="Times New Roman" w:cs="Times New Roman"/>
          <w:sz w:val="24"/>
          <w:szCs w:val="24"/>
        </w:rPr>
        <w:t>From a global perspective, diatoms are major contributors to primary production in the ocean (</w:t>
      </w:r>
      <w:r w:rsidR="004B4D8A" w:rsidRPr="00D7738C">
        <w:rPr>
          <w:rFonts w:ascii="Times New Roman" w:hAnsi="Times New Roman" w:cs="Times New Roman"/>
          <w:sz w:val="24"/>
          <w:szCs w:val="24"/>
        </w:rPr>
        <w:t>Field</w:t>
      </w:r>
      <w:r w:rsidRPr="00D7738C">
        <w:rPr>
          <w:rFonts w:ascii="Times New Roman" w:hAnsi="Times New Roman" w:cs="Times New Roman"/>
          <w:sz w:val="24"/>
          <w:szCs w:val="24"/>
        </w:rPr>
        <w:t xml:space="preserve"> </w:t>
      </w:r>
      <w:r w:rsidRPr="00B67C3C">
        <w:rPr>
          <w:rFonts w:ascii="Times New Roman" w:hAnsi="Times New Roman" w:cs="Times New Roman"/>
          <w:i/>
          <w:sz w:val="24"/>
          <w:szCs w:val="24"/>
        </w:rPr>
        <w:t>et al.</w:t>
      </w:r>
      <w:r w:rsidR="006E5BEE" w:rsidRPr="00D7738C">
        <w:rPr>
          <w:rFonts w:ascii="Times New Roman" w:hAnsi="Times New Roman" w:cs="Times New Roman"/>
          <w:sz w:val="24"/>
          <w:szCs w:val="24"/>
        </w:rPr>
        <w:t>,</w:t>
      </w:r>
      <w:r w:rsidR="004B4D8A" w:rsidRPr="00D7738C">
        <w:rPr>
          <w:rFonts w:ascii="Times New Roman" w:hAnsi="Times New Roman" w:cs="Times New Roman"/>
          <w:sz w:val="24"/>
          <w:szCs w:val="24"/>
        </w:rPr>
        <w:t xml:space="preserve"> 1998</w:t>
      </w:r>
      <w:r w:rsidRPr="00D7738C">
        <w:rPr>
          <w:rFonts w:ascii="Times New Roman" w:hAnsi="Times New Roman" w:cs="Times New Roman"/>
          <w:sz w:val="24"/>
          <w:szCs w:val="24"/>
        </w:rPr>
        <w:t xml:space="preserve">; </w:t>
      </w:r>
      <w:proofErr w:type="spellStart"/>
      <w:r w:rsidRPr="00D7738C">
        <w:rPr>
          <w:rFonts w:ascii="Times New Roman" w:hAnsi="Times New Roman" w:cs="Times New Roman"/>
          <w:sz w:val="24"/>
          <w:szCs w:val="24"/>
        </w:rPr>
        <w:t>Armbrust</w:t>
      </w:r>
      <w:proofErr w:type="spellEnd"/>
      <w:r w:rsidR="006E5BEE" w:rsidRPr="00D7738C">
        <w:rPr>
          <w:rFonts w:ascii="Times New Roman" w:hAnsi="Times New Roman" w:cs="Times New Roman"/>
          <w:sz w:val="24"/>
          <w:szCs w:val="24"/>
        </w:rPr>
        <w:t>,</w:t>
      </w:r>
      <w:r w:rsidRPr="00D7738C">
        <w:rPr>
          <w:rFonts w:ascii="Times New Roman" w:hAnsi="Times New Roman" w:cs="Times New Roman"/>
          <w:sz w:val="24"/>
          <w:szCs w:val="24"/>
        </w:rPr>
        <w:t xml:space="preserve"> 2009; Buchan </w:t>
      </w:r>
      <w:r w:rsidRPr="00B67C3C">
        <w:rPr>
          <w:rFonts w:ascii="Times New Roman" w:hAnsi="Times New Roman" w:cs="Times New Roman"/>
          <w:i/>
          <w:sz w:val="24"/>
          <w:szCs w:val="24"/>
        </w:rPr>
        <w:t>et al.</w:t>
      </w:r>
      <w:r w:rsidR="006E5BEE" w:rsidRPr="00D7738C">
        <w:rPr>
          <w:rFonts w:ascii="Times New Roman" w:hAnsi="Times New Roman" w:cs="Times New Roman"/>
          <w:sz w:val="24"/>
          <w:szCs w:val="24"/>
        </w:rPr>
        <w:t>,</w:t>
      </w:r>
      <w:r w:rsidRPr="00D7738C">
        <w:rPr>
          <w:rFonts w:ascii="Times New Roman" w:hAnsi="Times New Roman" w:cs="Times New Roman"/>
          <w:sz w:val="24"/>
          <w:szCs w:val="24"/>
        </w:rPr>
        <w:t xml:space="preserve"> 2014), and form major bloom</w:t>
      </w:r>
      <w:r w:rsidR="00647F47">
        <w:rPr>
          <w:rFonts w:ascii="Times New Roman" w:hAnsi="Times New Roman" w:cs="Times New Roman"/>
          <w:sz w:val="24"/>
          <w:szCs w:val="24"/>
        </w:rPr>
        <w:t>s</w:t>
      </w:r>
      <w:r w:rsidRPr="00D7738C">
        <w:rPr>
          <w:rFonts w:ascii="Times New Roman" w:hAnsi="Times New Roman" w:cs="Times New Roman"/>
          <w:sz w:val="24"/>
          <w:szCs w:val="24"/>
        </w:rPr>
        <w:t xml:space="preserve"> in many coastal ecosystems subject to significant terrestrial nutrient loads or coastal upwel</w:t>
      </w:r>
      <w:r w:rsidR="007F1FDC" w:rsidRPr="00D7738C">
        <w:rPr>
          <w:rFonts w:ascii="Times New Roman" w:hAnsi="Times New Roman" w:cs="Times New Roman"/>
          <w:sz w:val="24"/>
          <w:szCs w:val="24"/>
        </w:rPr>
        <w:t>ling of nutrient-rich water (</w:t>
      </w:r>
      <w:proofErr w:type="spellStart"/>
      <w:r w:rsidR="007F1FDC" w:rsidRPr="00D7738C">
        <w:rPr>
          <w:rFonts w:ascii="Times New Roman" w:hAnsi="Times New Roman" w:cs="Times New Roman"/>
          <w:sz w:val="24"/>
          <w:szCs w:val="24"/>
        </w:rPr>
        <w:t>Bru</w:t>
      </w:r>
      <w:r w:rsidRPr="00D7738C">
        <w:rPr>
          <w:rFonts w:ascii="Times New Roman" w:hAnsi="Times New Roman" w:cs="Times New Roman"/>
          <w:sz w:val="24"/>
          <w:szCs w:val="24"/>
        </w:rPr>
        <w:t>land</w:t>
      </w:r>
      <w:proofErr w:type="spellEnd"/>
      <w:r w:rsidRPr="00D7738C">
        <w:rPr>
          <w:rFonts w:ascii="Times New Roman" w:hAnsi="Times New Roman" w:cs="Times New Roman"/>
          <w:sz w:val="24"/>
          <w:szCs w:val="24"/>
        </w:rPr>
        <w:t xml:space="preserve"> </w:t>
      </w:r>
      <w:r w:rsidRPr="00B67C3C">
        <w:rPr>
          <w:rFonts w:ascii="Times New Roman" w:hAnsi="Times New Roman" w:cs="Times New Roman"/>
          <w:i/>
          <w:sz w:val="24"/>
          <w:szCs w:val="24"/>
        </w:rPr>
        <w:t>et al.</w:t>
      </w:r>
      <w:r w:rsidR="006E5BEE" w:rsidRPr="00D7738C">
        <w:rPr>
          <w:rFonts w:ascii="Times New Roman" w:hAnsi="Times New Roman" w:cs="Times New Roman"/>
          <w:sz w:val="24"/>
          <w:szCs w:val="24"/>
        </w:rPr>
        <w:t>,</w:t>
      </w:r>
      <w:r w:rsidRPr="00D7738C">
        <w:rPr>
          <w:rFonts w:ascii="Times New Roman" w:hAnsi="Times New Roman" w:cs="Times New Roman"/>
          <w:sz w:val="24"/>
          <w:szCs w:val="24"/>
        </w:rPr>
        <w:t xml:space="preserve"> 2001; Car</w:t>
      </w:r>
      <w:r w:rsidR="00203DCC" w:rsidRPr="00D7738C">
        <w:rPr>
          <w:rFonts w:ascii="Times New Roman" w:hAnsi="Times New Roman" w:cs="Times New Roman"/>
          <w:sz w:val="24"/>
          <w:szCs w:val="24"/>
        </w:rPr>
        <w:t>s</w:t>
      </w:r>
      <w:r w:rsidRPr="00D7738C">
        <w:rPr>
          <w:rFonts w:ascii="Times New Roman" w:hAnsi="Times New Roman" w:cs="Times New Roman"/>
          <w:sz w:val="24"/>
          <w:szCs w:val="24"/>
        </w:rPr>
        <w:t xml:space="preserve">tensen </w:t>
      </w:r>
      <w:r w:rsidRPr="00B67C3C">
        <w:rPr>
          <w:rFonts w:ascii="Times New Roman" w:hAnsi="Times New Roman" w:cs="Times New Roman"/>
          <w:i/>
          <w:sz w:val="24"/>
          <w:szCs w:val="24"/>
        </w:rPr>
        <w:t>et al.</w:t>
      </w:r>
      <w:r w:rsidR="006E5BEE" w:rsidRPr="00D7738C">
        <w:rPr>
          <w:rFonts w:ascii="Times New Roman" w:hAnsi="Times New Roman" w:cs="Times New Roman"/>
          <w:sz w:val="24"/>
          <w:szCs w:val="24"/>
        </w:rPr>
        <w:t>,</w:t>
      </w:r>
      <w:r w:rsidRPr="00D7738C">
        <w:rPr>
          <w:rFonts w:ascii="Times New Roman" w:hAnsi="Times New Roman" w:cs="Times New Roman"/>
          <w:sz w:val="24"/>
          <w:szCs w:val="24"/>
        </w:rPr>
        <w:t xml:space="preserve"> 2015</w:t>
      </w:r>
      <w:r w:rsidR="00625768">
        <w:rPr>
          <w:rFonts w:ascii="Times New Roman" w:hAnsi="Times New Roman" w:cs="Times New Roman"/>
          <w:sz w:val="24"/>
          <w:szCs w:val="24"/>
        </w:rPr>
        <w:t>)</w:t>
      </w:r>
      <w:r w:rsidR="00647F47">
        <w:rPr>
          <w:rFonts w:ascii="Times New Roman" w:hAnsi="Times New Roman" w:cs="Times New Roman"/>
          <w:sz w:val="24"/>
          <w:szCs w:val="24"/>
        </w:rPr>
        <w:t xml:space="preserve">. </w:t>
      </w:r>
      <w:ins w:id="119" w:author="Stelling,Benjamin D" w:date="2018-10-11T12:03:00Z">
        <w:r w:rsidR="00BA5959">
          <w:rPr>
            <w:rFonts w:ascii="Times New Roman" w:hAnsi="Times New Roman" w:cs="Times New Roman"/>
            <w:sz w:val="24"/>
            <w:szCs w:val="24"/>
          </w:rPr>
          <w:t xml:space="preserve">Diatoms were an </w:t>
        </w:r>
        <w:r w:rsidR="00BA5959" w:rsidRPr="00D7738C">
          <w:rPr>
            <w:rFonts w:ascii="Times New Roman" w:hAnsi="Times New Roman" w:cs="Times New Roman"/>
            <w:sz w:val="24"/>
            <w:szCs w:val="24"/>
          </w:rPr>
          <w:t xml:space="preserve">important phytoplankton group in the Cape Canaveral shelf.  </w:t>
        </w:r>
      </w:ins>
      <w:r w:rsidR="00AA1387" w:rsidRPr="00D7738C">
        <w:rPr>
          <w:rFonts w:ascii="Times New Roman" w:hAnsi="Times New Roman" w:cs="Times New Roman"/>
          <w:sz w:val="24"/>
          <w:szCs w:val="24"/>
        </w:rPr>
        <w:t>The taxa most often observed in the Top-50 list include</w:t>
      </w:r>
      <w:r w:rsidR="001F54AB">
        <w:rPr>
          <w:rFonts w:ascii="Times New Roman" w:hAnsi="Times New Roman" w:cs="Times New Roman"/>
          <w:sz w:val="24"/>
          <w:szCs w:val="24"/>
        </w:rPr>
        <w:t>d</w:t>
      </w:r>
      <w:r w:rsidR="00625768">
        <w:rPr>
          <w:rFonts w:ascii="Times New Roman" w:hAnsi="Times New Roman" w:cs="Times New Roman"/>
          <w:sz w:val="24"/>
          <w:szCs w:val="24"/>
        </w:rPr>
        <w:t>:</w:t>
      </w:r>
      <w:r w:rsidR="00AA1387" w:rsidRPr="00D7738C">
        <w:rPr>
          <w:rFonts w:ascii="Times New Roman" w:hAnsi="Times New Roman" w:cs="Times New Roman"/>
          <w:sz w:val="24"/>
          <w:szCs w:val="24"/>
        </w:rPr>
        <w:t xml:space="preserve"> </w:t>
      </w:r>
      <w:proofErr w:type="spellStart"/>
      <w:r w:rsidR="00AA1387" w:rsidRPr="00D7738C">
        <w:rPr>
          <w:rFonts w:ascii="Times New Roman" w:hAnsi="Times New Roman" w:cs="Times New Roman"/>
          <w:i/>
          <w:sz w:val="24"/>
          <w:szCs w:val="24"/>
        </w:rPr>
        <w:lastRenderedPageBreak/>
        <w:t>Cerataulina</w:t>
      </w:r>
      <w:proofErr w:type="spellEnd"/>
      <w:r w:rsidR="00AA1387" w:rsidRPr="00D7738C">
        <w:rPr>
          <w:rFonts w:ascii="Times New Roman" w:hAnsi="Times New Roman" w:cs="Times New Roman"/>
          <w:sz w:val="24"/>
          <w:szCs w:val="24"/>
        </w:rPr>
        <w:t xml:space="preserve">, </w:t>
      </w:r>
      <w:proofErr w:type="spellStart"/>
      <w:r w:rsidR="00AA1387" w:rsidRPr="00D7738C">
        <w:rPr>
          <w:rFonts w:ascii="Times New Roman" w:hAnsi="Times New Roman" w:cs="Times New Roman"/>
          <w:i/>
          <w:sz w:val="24"/>
          <w:szCs w:val="24"/>
        </w:rPr>
        <w:t>Odontella</w:t>
      </w:r>
      <w:proofErr w:type="spellEnd"/>
      <w:r w:rsidR="00AA1387" w:rsidRPr="00D7738C">
        <w:rPr>
          <w:rFonts w:ascii="Times New Roman" w:hAnsi="Times New Roman" w:cs="Times New Roman"/>
          <w:sz w:val="24"/>
          <w:szCs w:val="24"/>
        </w:rPr>
        <w:t xml:space="preserve">, </w:t>
      </w:r>
      <w:proofErr w:type="spellStart"/>
      <w:r w:rsidR="00AA1387" w:rsidRPr="00D7738C">
        <w:rPr>
          <w:rFonts w:ascii="Times New Roman" w:hAnsi="Times New Roman" w:cs="Times New Roman"/>
          <w:i/>
          <w:sz w:val="24"/>
          <w:szCs w:val="24"/>
        </w:rPr>
        <w:t>Rhizosolenia</w:t>
      </w:r>
      <w:proofErr w:type="spellEnd"/>
      <w:r w:rsidR="00AA1387" w:rsidRPr="00D7738C">
        <w:rPr>
          <w:rFonts w:ascii="Times New Roman" w:hAnsi="Times New Roman" w:cs="Times New Roman"/>
          <w:sz w:val="24"/>
          <w:szCs w:val="24"/>
        </w:rPr>
        <w:t xml:space="preserve">, </w:t>
      </w:r>
      <w:r w:rsidR="00AA1387" w:rsidRPr="00D7738C">
        <w:rPr>
          <w:rFonts w:ascii="Times New Roman" w:hAnsi="Times New Roman" w:cs="Times New Roman"/>
          <w:i/>
          <w:sz w:val="24"/>
          <w:szCs w:val="24"/>
        </w:rPr>
        <w:t>Coscinodiscus</w:t>
      </w:r>
      <w:r w:rsidR="00AA1387" w:rsidRPr="00D7738C">
        <w:rPr>
          <w:rFonts w:ascii="Times New Roman" w:hAnsi="Times New Roman" w:cs="Times New Roman"/>
          <w:sz w:val="24"/>
          <w:szCs w:val="24"/>
        </w:rPr>
        <w:t xml:space="preserve"> </w:t>
      </w:r>
      <w:proofErr w:type="spellStart"/>
      <w:r w:rsidR="00AA1387" w:rsidRPr="00D7738C">
        <w:rPr>
          <w:rFonts w:ascii="Times New Roman" w:eastAsia="Times New Roman" w:hAnsi="Times New Roman" w:cs="Times New Roman"/>
          <w:i/>
          <w:sz w:val="24"/>
          <w:szCs w:val="24"/>
        </w:rPr>
        <w:t>Skeletonema</w:t>
      </w:r>
      <w:proofErr w:type="spellEnd"/>
      <w:r w:rsidR="00AA1387" w:rsidRPr="00D7738C">
        <w:rPr>
          <w:rFonts w:ascii="Times New Roman" w:eastAsia="Times New Roman" w:hAnsi="Times New Roman" w:cs="Times New Roman"/>
          <w:sz w:val="24"/>
          <w:szCs w:val="24"/>
        </w:rPr>
        <w:t xml:space="preserve">, </w:t>
      </w:r>
      <w:proofErr w:type="spellStart"/>
      <w:r w:rsidR="00AA1387" w:rsidRPr="00D7738C">
        <w:rPr>
          <w:rFonts w:ascii="Times New Roman" w:eastAsia="Times New Roman" w:hAnsi="Times New Roman" w:cs="Times New Roman"/>
          <w:i/>
          <w:sz w:val="24"/>
          <w:szCs w:val="24"/>
        </w:rPr>
        <w:t>Leptocylindrus</w:t>
      </w:r>
      <w:proofErr w:type="spellEnd"/>
      <w:r w:rsidR="00AA1387" w:rsidRPr="00D7738C">
        <w:rPr>
          <w:rFonts w:ascii="Times New Roman" w:eastAsia="Times New Roman" w:hAnsi="Times New Roman" w:cs="Times New Roman"/>
          <w:sz w:val="24"/>
          <w:szCs w:val="24"/>
        </w:rPr>
        <w:t xml:space="preserve">, and </w:t>
      </w:r>
      <w:proofErr w:type="spellStart"/>
      <w:r w:rsidR="00AA1387" w:rsidRPr="00D7738C">
        <w:rPr>
          <w:rFonts w:ascii="Times New Roman" w:eastAsia="Times New Roman" w:hAnsi="Times New Roman" w:cs="Times New Roman"/>
          <w:i/>
          <w:sz w:val="24"/>
          <w:szCs w:val="24"/>
        </w:rPr>
        <w:t>Guinardia</w:t>
      </w:r>
      <w:proofErr w:type="spellEnd"/>
      <w:r w:rsidR="001F54AB">
        <w:rPr>
          <w:rFonts w:ascii="Times New Roman" w:eastAsia="Times New Roman" w:hAnsi="Times New Roman" w:cs="Times New Roman"/>
          <w:sz w:val="24"/>
          <w:szCs w:val="24"/>
        </w:rPr>
        <w:t xml:space="preserve">.  All of these genera </w:t>
      </w:r>
      <w:r w:rsidR="00B5495F">
        <w:rPr>
          <w:rFonts w:ascii="Times New Roman" w:eastAsia="Times New Roman" w:hAnsi="Times New Roman" w:cs="Times New Roman"/>
          <w:sz w:val="24"/>
          <w:szCs w:val="24"/>
        </w:rPr>
        <w:t xml:space="preserve">have been </w:t>
      </w:r>
      <w:r w:rsidR="00AA1387" w:rsidRPr="00D7738C">
        <w:rPr>
          <w:rFonts w:ascii="Times New Roman" w:eastAsia="Times New Roman" w:hAnsi="Times New Roman" w:cs="Times New Roman"/>
          <w:sz w:val="24"/>
          <w:szCs w:val="24"/>
        </w:rPr>
        <w:t xml:space="preserve">identified as prominent features in blooms </w:t>
      </w:r>
      <w:r w:rsidR="00B5495F">
        <w:rPr>
          <w:rFonts w:ascii="Times New Roman" w:eastAsia="Times New Roman" w:hAnsi="Times New Roman" w:cs="Times New Roman"/>
          <w:sz w:val="24"/>
          <w:szCs w:val="24"/>
        </w:rPr>
        <w:t xml:space="preserve">in shallow coastal shelf ecosystems </w:t>
      </w:r>
      <w:r w:rsidR="00AA1387" w:rsidRPr="00D7738C">
        <w:rPr>
          <w:rFonts w:ascii="Times New Roman" w:eastAsia="Times New Roman" w:hAnsi="Times New Roman" w:cs="Times New Roman"/>
          <w:sz w:val="24"/>
          <w:szCs w:val="24"/>
        </w:rPr>
        <w:t>around the world (</w:t>
      </w:r>
      <w:r w:rsidR="004C6AE0">
        <w:rPr>
          <w:rFonts w:ascii="Times New Roman" w:eastAsia="Times New Roman" w:hAnsi="Times New Roman" w:cs="Times New Roman"/>
          <w:sz w:val="24"/>
          <w:szCs w:val="24"/>
        </w:rPr>
        <w:t xml:space="preserve">Reynolds, 2006: </w:t>
      </w:r>
      <w:r w:rsidR="00AA1387" w:rsidRPr="00D7738C">
        <w:rPr>
          <w:rFonts w:ascii="Times New Roman" w:eastAsia="Times New Roman" w:hAnsi="Times New Roman" w:cs="Times New Roman"/>
          <w:sz w:val="24"/>
          <w:szCs w:val="24"/>
        </w:rPr>
        <w:t xml:space="preserve">Carstensen </w:t>
      </w:r>
      <w:r w:rsidR="00AA1387" w:rsidRPr="005078DD">
        <w:rPr>
          <w:rFonts w:ascii="Times New Roman" w:eastAsia="Times New Roman" w:hAnsi="Times New Roman" w:cs="Times New Roman"/>
          <w:i/>
          <w:sz w:val="24"/>
          <w:szCs w:val="24"/>
        </w:rPr>
        <w:t>et al.</w:t>
      </w:r>
      <w:r w:rsidR="006E5BEE" w:rsidRPr="00D7738C">
        <w:rPr>
          <w:rFonts w:ascii="Times New Roman" w:eastAsia="Times New Roman" w:hAnsi="Times New Roman" w:cs="Times New Roman"/>
          <w:sz w:val="24"/>
          <w:szCs w:val="24"/>
        </w:rPr>
        <w:t>,</w:t>
      </w:r>
      <w:r w:rsidR="001F54AB">
        <w:rPr>
          <w:rFonts w:ascii="Times New Roman" w:eastAsia="Times New Roman" w:hAnsi="Times New Roman" w:cs="Times New Roman"/>
          <w:sz w:val="24"/>
          <w:szCs w:val="24"/>
        </w:rPr>
        <w:t xml:space="preserve"> 2015).</w:t>
      </w:r>
    </w:p>
    <w:p w14:paraId="18BF08C2" w14:textId="72FA3BBC" w:rsidR="003700C8" w:rsidRPr="008612B9" w:rsidRDefault="000753E0" w:rsidP="008612B9">
      <w:pPr>
        <w:spacing w:after="0" w:line="480" w:lineRule="auto"/>
        <w:ind w:firstLine="720"/>
        <w:rPr>
          <w:rFonts w:ascii="Times New Roman" w:hAnsi="Times New Roman" w:cs="Times New Roman"/>
          <w:sz w:val="24"/>
          <w:szCs w:val="24"/>
        </w:rPr>
      </w:pPr>
      <w:r w:rsidRPr="008612B9">
        <w:rPr>
          <w:rFonts w:ascii="Times New Roman" w:hAnsi="Times New Roman" w:cs="Times New Roman"/>
          <w:sz w:val="24"/>
          <w:szCs w:val="24"/>
        </w:rPr>
        <w:t xml:space="preserve">Among the nanoplanktonic eukaryotes, the green algal (Chlorophyta) group </w:t>
      </w:r>
      <w:proofErr w:type="spellStart"/>
      <w:r w:rsidRPr="008612B9">
        <w:rPr>
          <w:rFonts w:ascii="Times New Roman" w:hAnsi="Times New Roman" w:cs="Times New Roman"/>
          <w:sz w:val="24"/>
          <w:szCs w:val="24"/>
        </w:rPr>
        <w:t>Prasinophyceae</w:t>
      </w:r>
      <w:proofErr w:type="spellEnd"/>
      <w:r w:rsidRPr="008612B9">
        <w:rPr>
          <w:rFonts w:ascii="Times New Roman" w:hAnsi="Times New Roman" w:cs="Times New Roman"/>
          <w:sz w:val="24"/>
          <w:szCs w:val="24"/>
        </w:rPr>
        <w:t xml:space="preserve"> was particularly prominent </w:t>
      </w:r>
      <w:bookmarkStart w:id="120" w:name="_GoBack"/>
      <w:bookmarkEnd w:id="120"/>
      <w:del w:id="121" w:author="Stelling,Benjamin D" w:date="2018-10-11T12:04:00Z">
        <w:r w:rsidRPr="008612B9" w:rsidDel="00BA5959">
          <w:rPr>
            <w:rFonts w:ascii="Times New Roman" w:hAnsi="Times New Roman" w:cs="Times New Roman"/>
            <w:sz w:val="24"/>
            <w:szCs w:val="24"/>
          </w:rPr>
          <w:delText xml:space="preserve">from a biomass perspective </w:delText>
        </w:r>
      </w:del>
      <w:r w:rsidRPr="008612B9">
        <w:rPr>
          <w:rFonts w:ascii="Times New Roman" w:hAnsi="Times New Roman" w:cs="Times New Roman"/>
          <w:sz w:val="24"/>
          <w:szCs w:val="24"/>
        </w:rPr>
        <w:t xml:space="preserve">in the first year of the study. The importance of </w:t>
      </w:r>
      <w:proofErr w:type="spellStart"/>
      <w:r w:rsidRPr="008612B9">
        <w:rPr>
          <w:rFonts w:ascii="Times New Roman" w:hAnsi="Times New Roman" w:cs="Times New Roman"/>
          <w:sz w:val="24"/>
          <w:szCs w:val="24"/>
        </w:rPr>
        <w:t>prasinophytes</w:t>
      </w:r>
      <w:proofErr w:type="spellEnd"/>
      <w:r w:rsidRPr="008612B9">
        <w:rPr>
          <w:rFonts w:ascii="Times New Roman" w:hAnsi="Times New Roman" w:cs="Times New Roman"/>
          <w:sz w:val="24"/>
          <w:szCs w:val="24"/>
        </w:rPr>
        <w:t xml:space="preserve"> in coastal ecosystems has been reported in studies from around the world (Bird &amp; Karl, 1991; </w:t>
      </w:r>
      <w:proofErr w:type="spellStart"/>
      <w:r w:rsidRPr="008612B9">
        <w:rPr>
          <w:rFonts w:ascii="Times New Roman" w:hAnsi="Times New Roman" w:cs="Times New Roman"/>
          <w:sz w:val="24"/>
          <w:szCs w:val="24"/>
        </w:rPr>
        <w:t>Treusch</w:t>
      </w:r>
      <w:proofErr w:type="spellEnd"/>
      <w:r w:rsidRPr="008612B9">
        <w:rPr>
          <w:rFonts w:ascii="Times New Roman" w:hAnsi="Times New Roman" w:cs="Times New Roman"/>
          <w:sz w:val="24"/>
          <w:szCs w:val="24"/>
        </w:rPr>
        <w:t xml:space="preserve"> </w:t>
      </w:r>
      <w:r w:rsidRPr="008612B9">
        <w:rPr>
          <w:rFonts w:ascii="Times New Roman" w:hAnsi="Times New Roman" w:cs="Times New Roman"/>
          <w:i/>
          <w:sz w:val="24"/>
          <w:szCs w:val="24"/>
        </w:rPr>
        <w:t>et al.</w:t>
      </w:r>
      <w:r w:rsidRPr="008612B9">
        <w:rPr>
          <w:rFonts w:ascii="Times New Roman" w:hAnsi="Times New Roman" w:cs="Times New Roman"/>
          <w:sz w:val="24"/>
          <w:szCs w:val="24"/>
        </w:rPr>
        <w:t xml:space="preserve">, 2012; Santos </w:t>
      </w:r>
      <w:r w:rsidRPr="008612B9">
        <w:rPr>
          <w:rFonts w:ascii="Times New Roman" w:hAnsi="Times New Roman" w:cs="Times New Roman"/>
          <w:i/>
          <w:sz w:val="24"/>
          <w:szCs w:val="24"/>
        </w:rPr>
        <w:t>et al.</w:t>
      </w:r>
      <w:r w:rsidRPr="008612B9">
        <w:rPr>
          <w:rFonts w:ascii="Times New Roman" w:hAnsi="Times New Roman" w:cs="Times New Roman"/>
          <w:sz w:val="24"/>
          <w:szCs w:val="24"/>
        </w:rPr>
        <w:t xml:space="preserve">, 2017).  From a trophic dynamic perspective, </w:t>
      </w:r>
      <w:proofErr w:type="spellStart"/>
      <w:r w:rsidRPr="008612B9">
        <w:rPr>
          <w:rFonts w:ascii="Times New Roman" w:hAnsi="Times New Roman" w:cs="Times New Roman"/>
          <w:sz w:val="24"/>
          <w:szCs w:val="24"/>
        </w:rPr>
        <w:t>prasinophytes</w:t>
      </w:r>
      <w:proofErr w:type="spellEnd"/>
      <w:r w:rsidRPr="008612B9">
        <w:rPr>
          <w:rFonts w:ascii="Times New Roman" w:hAnsi="Times New Roman" w:cs="Times New Roman"/>
          <w:sz w:val="24"/>
          <w:szCs w:val="24"/>
        </w:rPr>
        <w:t xml:space="preserve"> are not only important primary producers, but many species are mixotrophic and are known to also feed on small-celled phytoplankton and bacterioplankton (McKie-</w:t>
      </w:r>
      <w:proofErr w:type="spellStart"/>
      <w:r w:rsidRPr="008612B9">
        <w:rPr>
          <w:rFonts w:ascii="Times New Roman" w:hAnsi="Times New Roman" w:cs="Times New Roman"/>
          <w:sz w:val="24"/>
          <w:szCs w:val="24"/>
        </w:rPr>
        <w:t>Krisberg</w:t>
      </w:r>
      <w:proofErr w:type="spellEnd"/>
      <w:r w:rsidRPr="008612B9">
        <w:rPr>
          <w:rFonts w:ascii="Times New Roman" w:hAnsi="Times New Roman" w:cs="Times New Roman"/>
          <w:sz w:val="24"/>
          <w:szCs w:val="24"/>
        </w:rPr>
        <w:t xml:space="preserve"> &amp; Sanders, 2014).</w:t>
      </w:r>
      <w:r w:rsidR="008612B9" w:rsidRPr="008612B9">
        <w:rPr>
          <w:rFonts w:ascii="Times New Roman" w:hAnsi="Times New Roman" w:cs="Times New Roman"/>
          <w:sz w:val="24"/>
          <w:szCs w:val="24"/>
        </w:rPr>
        <w:t xml:space="preserve"> </w:t>
      </w:r>
      <w:r w:rsidR="003700C8" w:rsidRPr="008612B9">
        <w:rPr>
          <w:rFonts w:ascii="Times New Roman" w:hAnsi="Times New Roman" w:cs="Times New Roman"/>
          <w:sz w:val="24"/>
          <w:szCs w:val="24"/>
        </w:rPr>
        <w:t xml:space="preserve">Previous evidence shows that small green algal cells (i.e. </w:t>
      </w:r>
      <w:proofErr w:type="spellStart"/>
      <w:r w:rsidR="003700C8" w:rsidRPr="008612B9">
        <w:rPr>
          <w:rFonts w:ascii="Times New Roman" w:hAnsi="Times New Roman" w:cs="Times New Roman"/>
          <w:sz w:val="24"/>
          <w:szCs w:val="24"/>
        </w:rPr>
        <w:t>prasinophytes</w:t>
      </w:r>
      <w:proofErr w:type="spellEnd"/>
      <w:r w:rsidR="003700C8" w:rsidRPr="008612B9">
        <w:rPr>
          <w:rFonts w:ascii="Times New Roman" w:hAnsi="Times New Roman" w:cs="Times New Roman"/>
          <w:sz w:val="24"/>
          <w:szCs w:val="24"/>
        </w:rPr>
        <w:t xml:space="preserve">) can </w:t>
      </w:r>
      <w:del w:id="122" w:author="Stelling,Benjamin D" w:date="2018-10-09T01:07:00Z">
        <w:r w:rsidR="003700C8" w:rsidRPr="008612B9" w:rsidDel="00136265">
          <w:rPr>
            <w:rFonts w:ascii="Times New Roman" w:hAnsi="Times New Roman" w:cs="Times New Roman"/>
            <w:sz w:val="24"/>
            <w:szCs w:val="24"/>
          </w:rPr>
          <w:delText>be dominant in</w:delText>
        </w:r>
      </w:del>
      <w:ins w:id="123" w:author="Stelling,Benjamin D" w:date="2018-10-09T01:07:00Z">
        <w:r w:rsidR="00136265">
          <w:rPr>
            <w:rFonts w:ascii="Times New Roman" w:hAnsi="Times New Roman" w:cs="Times New Roman"/>
            <w:sz w:val="24"/>
            <w:szCs w:val="24"/>
          </w:rPr>
          <w:t>dominate</w:t>
        </w:r>
      </w:ins>
      <w:r w:rsidR="003700C8" w:rsidRPr="008612B9">
        <w:rPr>
          <w:rFonts w:ascii="Times New Roman" w:hAnsi="Times New Roman" w:cs="Times New Roman"/>
          <w:sz w:val="24"/>
          <w:szCs w:val="24"/>
        </w:rPr>
        <w:t xml:space="preserve"> low nutrient environments (</w:t>
      </w:r>
      <w:proofErr w:type="spellStart"/>
      <w:r w:rsidR="003700C8" w:rsidRPr="008612B9">
        <w:rPr>
          <w:rFonts w:ascii="Times New Roman" w:hAnsi="Times New Roman" w:cs="Times New Roman"/>
          <w:sz w:val="24"/>
          <w:szCs w:val="24"/>
        </w:rPr>
        <w:t>Litchman</w:t>
      </w:r>
      <w:proofErr w:type="spellEnd"/>
      <w:r w:rsidR="003700C8" w:rsidRPr="008612B9">
        <w:rPr>
          <w:rFonts w:ascii="Times New Roman" w:hAnsi="Times New Roman" w:cs="Times New Roman"/>
          <w:sz w:val="24"/>
          <w:szCs w:val="24"/>
        </w:rPr>
        <w:t xml:space="preserve"> </w:t>
      </w:r>
      <w:r w:rsidR="003700C8" w:rsidRPr="008612B9">
        <w:rPr>
          <w:rFonts w:ascii="Times New Roman" w:hAnsi="Times New Roman" w:cs="Times New Roman"/>
          <w:i/>
          <w:sz w:val="24"/>
          <w:szCs w:val="24"/>
        </w:rPr>
        <w:t>et al.</w:t>
      </w:r>
      <w:r w:rsidR="003700C8" w:rsidRPr="008612B9">
        <w:rPr>
          <w:rFonts w:ascii="Times New Roman" w:hAnsi="Times New Roman" w:cs="Times New Roman"/>
          <w:sz w:val="24"/>
          <w:szCs w:val="24"/>
        </w:rPr>
        <w:t>, 2007).  The below-average rainfall conditions associated with Year 1 of the study may have increased the potential for nutrient limitation by reducing the inputs of nutrients to the shelf from the land.  The importance of this ability in the Canaveral shelf region is further indicated by the strong representation of mixotrophic dinoflagellates in the phytoplankton community in Year 1 of the study.</w:t>
      </w:r>
    </w:p>
    <w:p w14:paraId="2A844E19" w14:textId="77777777" w:rsidR="00156C56" w:rsidRPr="00D7738C" w:rsidRDefault="00156C56">
      <w:pPr>
        <w:rPr>
          <w:rFonts w:ascii="Times New Roman" w:hAnsi="Times New Roman" w:cs="Times New Roman"/>
          <w:sz w:val="24"/>
          <w:szCs w:val="24"/>
        </w:rPr>
      </w:pPr>
      <w:r w:rsidRPr="00D7738C">
        <w:rPr>
          <w:rFonts w:ascii="Times New Roman" w:hAnsi="Times New Roman" w:cs="Times New Roman"/>
          <w:sz w:val="24"/>
          <w:szCs w:val="24"/>
        </w:rPr>
        <w:br w:type="page"/>
      </w:r>
    </w:p>
    <w:p w14:paraId="30B4F18B" w14:textId="77777777" w:rsidR="00E86303" w:rsidRPr="00C437D5" w:rsidRDefault="00E86303" w:rsidP="004E2C44">
      <w:pPr>
        <w:spacing w:after="0" w:line="480" w:lineRule="auto"/>
        <w:jc w:val="center"/>
        <w:rPr>
          <w:rFonts w:ascii="Times New Roman" w:hAnsi="Times New Roman" w:cs="Times New Roman"/>
          <w:b/>
          <w:sz w:val="24"/>
          <w:szCs w:val="24"/>
        </w:rPr>
      </w:pPr>
      <w:bookmarkStart w:id="124" w:name="References"/>
      <w:bookmarkStart w:id="125" w:name="_Hlk482306445"/>
      <w:r w:rsidRPr="00C437D5">
        <w:rPr>
          <w:rFonts w:ascii="Times New Roman" w:hAnsi="Times New Roman" w:cs="Times New Roman"/>
          <w:b/>
          <w:sz w:val="24"/>
          <w:szCs w:val="24"/>
        </w:rPr>
        <w:lastRenderedPageBreak/>
        <w:t>R</w:t>
      </w:r>
      <w:r w:rsidR="00DC5679" w:rsidRPr="00C437D5">
        <w:rPr>
          <w:rFonts w:ascii="Times New Roman" w:hAnsi="Times New Roman" w:cs="Times New Roman"/>
          <w:b/>
          <w:sz w:val="24"/>
          <w:szCs w:val="24"/>
        </w:rPr>
        <w:t>EFERENCES</w:t>
      </w:r>
    </w:p>
    <w:bookmarkEnd w:id="124"/>
    <w:p w14:paraId="28A340E2" w14:textId="77777777" w:rsidR="003C61FB" w:rsidRPr="004759F1" w:rsidRDefault="003039B2" w:rsidP="003C61FB">
      <w:pPr>
        <w:spacing w:after="240" w:line="240" w:lineRule="auto"/>
        <w:ind w:left="720" w:hanging="720"/>
        <w:contextualSpacing/>
        <w:rPr>
          <w:rFonts w:ascii="Times New Roman" w:hAnsi="Times New Roman" w:cs="Times New Roman"/>
          <w:sz w:val="24"/>
          <w:szCs w:val="24"/>
        </w:rPr>
      </w:pPr>
      <w:proofErr w:type="spellStart"/>
      <w:r w:rsidRPr="004759F1">
        <w:rPr>
          <w:rFonts w:ascii="Times New Roman" w:hAnsi="Times New Roman" w:cs="Times New Roman"/>
          <w:sz w:val="24"/>
          <w:szCs w:val="24"/>
        </w:rPr>
        <w:t>Agawin</w:t>
      </w:r>
      <w:proofErr w:type="spellEnd"/>
      <w:r w:rsidR="00872ED8" w:rsidRPr="007C7E4B">
        <w:rPr>
          <w:rFonts w:ascii="Times New Roman" w:hAnsi="Times New Roman" w:cs="Times New Roman"/>
          <w:sz w:val="24"/>
          <w:szCs w:val="24"/>
        </w:rPr>
        <w:t xml:space="preserve"> </w:t>
      </w:r>
      <w:r w:rsidR="00D914CD" w:rsidRPr="004759F1">
        <w:rPr>
          <w:rFonts w:ascii="Times New Roman" w:hAnsi="Times New Roman" w:cs="Times New Roman"/>
          <w:sz w:val="24"/>
          <w:szCs w:val="24"/>
        </w:rPr>
        <w:t>N</w:t>
      </w:r>
      <w:r w:rsidR="004C1966" w:rsidRPr="004759F1">
        <w:rPr>
          <w:rFonts w:ascii="Times New Roman" w:hAnsi="Times New Roman" w:cs="Times New Roman"/>
          <w:sz w:val="24"/>
          <w:szCs w:val="24"/>
        </w:rPr>
        <w:t>.</w:t>
      </w:r>
      <w:r w:rsidR="00D914CD" w:rsidRPr="004759F1">
        <w:rPr>
          <w:rFonts w:ascii="Times New Roman" w:hAnsi="Times New Roman" w:cs="Times New Roman"/>
          <w:sz w:val="24"/>
          <w:szCs w:val="24"/>
        </w:rPr>
        <w:t>S</w:t>
      </w:r>
      <w:r w:rsidR="004C1966" w:rsidRPr="004759F1">
        <w:rPr>
          <w:rFonts w:ascii="Times New Roman" w:hAnsi="Times New Roman" w:cs="Times New Roman"/>
          <w:sz w:val="24"/>
          <w:szCs w:val="24"/>
        </w:rPr>
        <w:t>.</w:t>
      </w:r>
      <w:r w:rsidR="00D914CD" w:rsidRPr="004759F1">
        <w:rPr>
          <w:rFonts w:ascii="Times New Roman" w:hAnsi="Times New Roman" w:cs="Times New Roman"/>
          <w:sz w:val="24"/>
          <w:szCs w:val="24"/>
        </w:rPr>
        <w:t xml:space="preserve">, </w:t>
      </w:r>
      <w:r w:rsidR="00872ED8" w:rsidRPr="004759F1">
        <w:rPr>
          <w:rFonts w:ascii="Times New Roman" w:hAnsi="Times New Roman" w:cs="Times New Roman"/>
          <w:sz w:val="24"/>
          <w:szCs w:val="24"/>
        </w:rPr>
        <w:t>Duarte</w:t>
      </w:r>
      <w:r w:rsidR="00691289" w:rsidRPr="004759F1">
        <w:rPr>
          <w:rFonts w:ascii="Times New Roman" w:hAnsi="Times New Roman" w:cs="Times New Roman"/>
          <w:sz w:val="24"/>
          <w:szCs w:val="24"/>
        </w:rPr>
        <w:t xml:space="preserve"> </w:t>
      </w:r>
      <w:r w:rsidR="00D914CD" w:rsidRPr="004759F1">
        <w:rPr>
          <w:rFonts w:ascii="Times New Roman" w:hAnsi="Times New Roman" w:cs="Times New Roman"/>
          <w:sz w:val="24"/>
          <w:szCs w:val="24"/>
        </w:rPr>
        <w:t>C</w:t>
      </w:r>
      <w:r w:rsidR="004C1966" w:rsidRPr="004759F1">
        <w:rPr>
          <w:rFonts w:ascii="Times New Roman" w:hAnsi="Times New Roman" w:cs="Times New Roman"/>
          <w:sz w:val="24"/>
          <w:szCs w:val="24"/>
        </w:rPr>
        <w:t>.</w:t>
      </w:r>
      <w:r w:rsidR="00D914CD" w:rsidRPr="004759F1">
        <w:rPr>
          <w:rFonts w:ascii="Times New Roman" w:hAnsi="Times New Roman" w:cs="Times New Roman"/>
          <w:sz w:val="24"/>
          <w:szCs w:val="24"/>
        </w:rPr>
        <w:t>M</w:t>
      </w:r>
      <w:r w:rsidR="004C1966" w:rsidRPr="004759F1">
        <w:rPr>
          <w:rFonts w:ascii="Times New Roman" w:hAnsi="Times New Roman" w:cs="Times New Roman"/>
          <w:sz w:val="24"/>
          <w:szCs w:val="24"/>
        </w:rPr>
        <w:t>. &amp;</w:t>
      </w:r>
      <w:r w:rsidR="00D914CD" w:rsidRPr="004759F1">
        <w:rPr>
          <w:rFonts w:ascii="Times New Roman" w:hAnsi="Times New Roman" w:cs="Times New Roman"/>
          <w:sz w:val="24"/>
          <w:szCs w:val="24"/>
        </w:rPr>
        <w:t xml:space="preserve"> </w:t>
      </w:r>
      <w:proofErr w:type="spellStart"/>
      <w:r w:rsidR="00872ED8" w:rsidRPr="004759F1">
        <w:rPr>
          <w:rFonts w:ascii="Times New Roman" w:hAnsi="Times New Roman" w:cs="Times New Roman"/>
          <w:sz w:val="24"/>
          <w:szCs w:val="24"/>
        </w:rPr>
        <w:t>Agustí</w:t>
      </w:r>
      <w:proofErr w:type="spellEnd"/>
      <w:r w:rsidR="00D914CD" w:rsidRPr="004759F1">
        <w:rPr>
          <w:rFonts w:ascii="Times New Roman" w:hAnsi="Times New Roman" w:cs="Times New Roman"/>
          <w:sz w:val="24"/>
          <w:szCs w:val="24"/>
        </w:rPr>
        <w:t xml:space="preserve"> S</w:t>
      </w:r>
      <w:r w:rsidR="001B0C71" w:rsidRPr="004759F1">
        <w:rPr>
          <w:rFonts w:ascii="Times New Roman" w:hAnsi="Times New Roman" w:cs="Times New Roman"/>
          <w:sz w:val="24"/>
          <w:szCs w:val="24"/>
        </w:rPr>
        <w:t xml:space="preserve">. </w:t>
      </w:r>
      <w:r w:rsidR="00D914CD" w:rsidRPr="004759F1">
        <w:rPr>
          <w:rFonts w:ascii="Times New Roman" w:hAnsi="Times New Roman" w:cs="Times New Roman"/>
          <w:sz w:val="24"/>
          <w:szCs w:val="24"/>
        </w:rPr>
        <w:t>(</w:t>
      </w:r>
      <w:r w:rsidR="00872ED8" w:rsidRPr="004759F1">
        <w:rPr>
          <w:rFonts w:ascii="Times New Roman" w:hAnsi="Times New Roman" w:cs="Times New Roman"/>
          <w:sz w:val="24"/>
          <w:szCs w:val="24"/>
        </w:rPr>
        <w:t>2000</w:t>
      </w:r>
      <w:r w:rsidR="00D914CD" w:rsidRPr="004759F1">
        <w:rPr>
          <w:rFonts w:ascii="Times New Roman" w:hAnsi="Times New Roman" w:cs="Times New Roman"/>
          <w:sz w:val="24"/>
          <w:szCs w:val="24"/>
        </w:rPr>
        <w:t>)</w:t>
      </w:r>
      <w:r w:rsidR="00872ED8" w:rsidRPr="004759F1">
        <w:rPr>
          <w:rFonts w:ascii="Times New Roman" w:hAnsi="Times New Roman" w:cs="Times New Roman"/>
          <w:sz w:val="24"/>
          <w:szCs w:val="24"/>
        </w:rPr>
        <w:t xml:space="preserve"> Nutrient and temperature control of the contribution of picoplankton to phytop</w:t>
      </w:r>
      <w:r w:rsidR="001B0C71" w:rsidRPr="004759F1">
        <w:rPr>
          <w:rFonts w:ascii="Times New Roman" w:hAnsi="Times New Roman" w:cs="Times New Roman"/>
          <w:sz w:val="24"/>
          <w:szCs w:val="24"/>
        </w:rPr>
        <w:t>lankton biomass and production.</w:t>
      </w:r>
      <w:r w:rsidR="00872ED8" w:rsidRPr="004759F1">
        <w:rPr>
          <w:rFonts w:ascii="Times New Roman" w:hAnsi="Times New Roman" w:cs="Times New Roman"/>
          <w:sz w:val="24"/>
          <w:szCs w:val="24"/>
        </w:rPr>
        <w:t xml:space="preserve"> </w:t>
      </w:r>
      <w:r w:rsidR="00872ED8" w:rsidRPr="004759F1">
        <w:rPr>
          <w:rFonts w:ascii="Times New Roman" w:hAnsi="Times New Roman" w:cs="Times New Roman"/>
          <w:i/>
          <w:sz w:val="24"/>
          <w:szCs w:val="24"/>
        </w:rPr>
        <w:t>Limnology and Oceanography</w:t>
      </w:r>
      <w:r w:rsidR="00D869AB" w:rsidRPr="004759F1">
        <w:rPr>
          <w:rFonts w:ascii="Times New Roman" w:hAnsi="Times New Roman" w:cs="Times New Roman"/>
          <w:i/>
          <w:sz w:val="24"/>
          <w:szCs w:val="24"/>
        </w:rPr>
        <w:t>,</w:t>
      </w:r>
      <w:r w:rsidR="006958B7" w:rsidRPr="004759F1">
        <w:rPr>
          <w:rFonts w:ascii="Times New Roman" w:hAnsi="Times New Roman" w:cs="Times New Roman"/>
          <w:sz w:val="24"/>
          <w:szCs w:val="24"/>
        </w:rPr>
        <w:t xml:space="preserve"> </w:t>
      </w:r>
      <w:r w:rsidR="006958B7" w:rsidRPr="004759F1">
        <w:rPr>
          <w:rFonts w:ascii="Times New Roman" w:hAnsi="Times New Roman" w:cs="Times New Roman"/>
          <w:sz w:val="24"/>
          <w:szCs w:val="24"/>
          <w:rPrChange w:id="126" w:author="Stelling,Benjamin D" w:date="2018-10-10T14:42:00Z">
            <w:rPr>
              <w:rFonts w:ascii="Times New Roman" w:hAnsi="Times New Roman" w:cs="Times New Roman"/>
              <w:b/>
              <w:sz w:val="24"/>
              <w:szCs w:val="24"/>
            </w:rPr>
          </w:rPrChange>
        </w:rPr>
        <w:t>45</w:t>
      </w:r>
      <w:r w:rsidR="00D869AB" w:rsidRPr="004759F1">
        <w:rPr>
          <w:rFonts w:ascii="Times New Roman" w:hAnsi="Times New Roman" w:cs="Times New Roman"/>
          <w:sz w:val="24"/>
          <w:szCs w:val="24"/>
        </w:rPr>
        <w:t>,</w:t>
      </w:r>
      <w:r w:rsidR="00872ED8" w:rsidRPr="007C7E4B">
        <w:rPr>
          <w:rFonts w:ascii="Times New Roman" w:hAnsi="Times New Roman" w:cs="Times New Roman"/>
          <w:sz w:val="24"/>
          <w:szCs w:val="24"/>
        </w:rPr>
        <w:t xml:space="preserve"> 591-600.</w:t>
      </w:r>
    </w:p>
    <w:p w14:paraId="19FCDA59" w14:textId="77777777" w:rsidR="003C61FB" w:rsidRPr="004759F1" w:rsidRDefault="003C61FB" w:rsidP="003C61FB">
      <w:pPr>
        <w:spacing w:after="240" w:line="240" w:lineRule="auto"/>
        <w:ind w:left="720" w:hanging="720"/>
        <w:contextualSpacing/>
        <w:rPr>
          <w:rFonts w:ascii="Times New Roman" w:hAnsi="Times New Roman" w:cs="Times New Roman"/>
          <w:sz w:val="24"/>
          <w:szCs w:val="24"/>
        </w:rPr>
      </w:pPr>
    </w:p>
    <w:p w14:paraId="14513D4F" w14:textId="77777777" w:rsidR="00950F2D" w:rsidRPr="007C7E4B" w:rsidRDefault="003039B2" w:rsidP="003C61FB">
      <w:pPr>
        <w:spacing w:after="240" w:line="240" w:lineRule="auto"/>
        <w:ind w:left="720" w:hanging="720"/>
        <w:contextualSpacing/>
        <w:rPr>
          <w:rFonts w:ascii="Times New Roman" w:hAnsi="Times New Roman" w:cs="Times New Roman"/>
          <w:sz w:val="24"/>
          <w:szCs w:val="24"/>
        </w:rPr>
      </w:pPr>
      <w:r w:rsidRPr="004759F1">
        <w:rPr>
          <w:rFonts w:ascii="Times New Roman" w:hAnsi="Times New Roman" w:cs="Times New Roman"/>
          <w:sz w:val="24"/>
          <w:szCs w:val="24"/>
        </w:rPr>
        <w:t>Ahlgren</w:t>
      </w:r>
      <w:r w:rsidR="001B0C71" w:rsidRPr="004759F1">
        <w:rPr>
          <w:rFonts w:ascii="Times New Roman" w:hAnsi="Times New Roman" w:cs="Times New Roman"/>
          <w:sz w:val="24"/>
          <w:szCs w:val="24"/>
        </w:rPr>
        <w:t xml:space="preserve"> G.</w:t>
      </w:r>
      <w:r w:rsidR="00950F2D" w:rsidRPr="004759F1">
        <w:rPr>
          <w:rFonts w:ascii="Times New Roman" w:hAnsi="Times New Roman" w:cs="Times New Roman"/>
          <w:sz w:val="24"/>
          <w:szCs w:val="24"/>
        </w:rPr>
        <w:t xml:space="preserve"> </w:t>
      </w:r>
      <w:r w:rsidR="00D869AB" w:rsidRPr="004759F1">
        <w:rPr>
          <w:rFonts w:ascii="Times New Roman" w:hAnsi="Times New Roman" w:cs="Times New Roman"/>
          <w:sz w:val="24"/>
          <w:szCs w:val="24"/>
        </w:rPr>
        <w:t>(</w:t>
      </w:r>
      <w:r w:rsidR="00950F2D" w:rsidRPr="004759F1">
        <w:rPr>
          <w:rFonts w:ascii="Times New Roman" w:hAnsi="Times New Roman" w:cs="Times New Roman"/>
          <w:sz w:val="24"/>
          <w:szCs w:val="24"/>
        </w:rPr>
        <w:t>1983</w:t>
      </w:r>
      <w:r w:rsidR="00D869AB" w:rsidRPr="004759F1">
        <w:rPr>
          <w:rFonts w:ascii="Times New Roman" w:hAnsi="Times New Roman" w:cs="Times New Roman"/>
          <w:sz w:val="24"/>
          <w:szCs w:val="24"/>
        </w:rPr>
        <w:t>)</w:t>
      </w:r>
      <w:r w:rsidR="00950F2D" w:rsidRPr="004759F1">
        <w:rPr>
          <w:rFonts w:ascii="Times New Roman" w:hAnsi="Times New Roman" w:cs="Times New Roman"/>
          <w:sz w:val="24"/>
          <w:szCs w:val="24"/>
        </w:rPr>
        <w:t xml:space="preserve"> Comparison of methods for estimation of phy</w:t>
      </w:r>
      <w:r w:rsidR="001B0C71" w:rsidRPr="004759F1">
        <w:rPr>
          <w:rFonts w:ascii="Times New Roman" w:hAnsi="Times New Roman" w:cs="Times New Roman"/>
          <w:sz w:val="24"/>
          <w:szCs w:val="24"/>
        </w:rPr>
        <w:t xml:space="preserve">toplankton carbon. </w:t>
      </w:r>
      <w:r w:rsidR="00950F2D" w:rsidRPr="004759F1">
        <w:rPr>
          <w:rFonts w:ascii="Times New Roman" w:hAnsi="Times New Roman" w:cs="Times New Roman"/>
          <w:sz w:val="24"/>
          <w:szCs w:val="24"/>
        </w:rPr>
        <w:t xml:space="preserve">Archives </w:t>
      </w:r>
      <w:r w:rsidR="00950F2D" w:rsidRPr="004759F1">
        <w:rPr>
          <w:rFonts w:ascii="Times New Roman" w:hAnsi="Times New Roman" w:cs="Times New Roman"/>
          <w:i/>
          <w:sz w:val="24"/>
          <w:szCs w:val="24"/>
        </w:rPr>
        <w:t>Hydrobiologia</w:t>
      </w:r>
      <w:r w:rsidR="00D869AB" w:rsidRPr="004759F1">
        <w:rPr>
          <w:rFonts w:ascii="Times New Roman" w:hAnsi="Times New Roman" w:cs="Times New Roman"/>
          <w:i/>
          <w:sz w:val="24"/>
          <w:szCs w:val="24"/>
        </w:rPr>
        <w:t>,</w:t>
      </w:r>
      <w:r w:rsidR="006958B7" w:rsidRPr="004759F1">
        <w:rPr>
          <w:rFonts w:ascii="Times New Roman" w:hAnsi="Times New Roman" w:cs="Times New Roman"/>
          <w:sz w:val="24"/>
          <w:szCs w:val="24"/>
        </w:rPr>
        <w:t xml:space="preserve"> </w:t>
      </w:r>
      <w:r w:rsidR="006958B7" w:rsidRPr="004759F1">
        <w:rPr>
          <w:rFonts w:ascii="Times New Roman" w:hAnsi="Times New Roman" w:cs="Times New Roman"/>
          <w:sz w:val="24"/>
          <w:szCs w:val="24"/>
          <w:rPrChange w:id="127" w:author="Stelling,Benjamin D" w:date="2018-10-10T14:42:00Z">
            <w:rPr>
              <w:rFonts w:ascii="Times New Roman" w:hAnsi="Times New Roman" w:cs="Times New Roman"/>
              <w:b/>
              <w:sz w:val="24"/>
              <w:szCs w:val="24"/>
            </w:rPr>
          </w:rPrChange>
        </w:rPr>
        <w:t>98</w:t>
      </w:r>
      <w:r w:rsidR="00D869AB" w:rsidRPr="004759F1">
        <w:rPr>
          <w:rFonts w:ascii="Times New Roman" w:hAnsi="Times New Roman" w:cs="Times New Roman"/>
          <w:sz w:val="24"/>
          <w:szCs w:val="24"/>
        </w:rPr>
        <w:t>,</w:t>
      </w:r>
      <w:r w:rsidR="00950F2D" w:rsidRPr="007C7E4B">
        <w:rPr>
          <w:rFonts w:ascii="Times New Roman" w:hAnsi="Times New Roman" w:cs="Times New Roman"/>
          <w:sz w:val="24"/>
          <w:szCs w:val="24"/>
        </w:rPr>
        <w:t xml:space="preserve"> 489-508.</w:t>
      </w:r>
    </w:p>
    <w:p w14:paraId="0BA9C34A" w14:textId="77777777" w:rsidR="003C61FB" w:rsidRPr="004759F1" w:rsidRDefault="003C61FB" w:rsidP="003C61FB">
      <w:pPr>
        <w:spacing w:after="240" w:line="240" w:lineRule="auto"/>
        <w:ind w:left="720" w:hanging="720"/>
        <w:contextualSpacing/>
        <w:rPr>
          <w:rFonts w:ascii="Times New Roman" w:hAnsi="Times New Roman" w:cs="Times New Roman"/>
          <w:sz w:val="24"/>
          <w:szCs w:val="24"/>
        </w:rPr>
      </w:pPr>
    </w:p>
    <w:p w14:paraId="0AB59B38" w14:textId="77777777" w:rsidR="005B0ADC" w:rsidRPr="007C7E4B" w:rsidRDefault="003039B2" w:rsidP="003C61FB">
      <w:pPr>
        <w:spacing w:line="240" w:lineRule="auto"/>
        <w:ind w:left="720" w:hanging="720"/>
        <w:contextualSpacing/>
        <w:rPr>
          <w:rFonts w:ascii="Times New Roman" w:hAnsi="Times New Roman" w:cs="Times New Roman"/>
          <w:sz w:val="24"/>
          <w:szCs w:val="24"/>
        </w:rPr>
      </w:pPr>
      <w:proofErr w:type="spellStart"/>
      <w:r w:rsidRPr="004759F1">
        <w:rPr>
          <w:rFonts w:ascii="Times New Roman" w:hAnsi="Times New Roman" w:cs="Times New Roman"/>
          <w:sz w:val="24"/>
          <w:szCs w:val="24"/>
        </w:rPr>
        <w:t>Alvain</w:t>
      </w:r>
      <w:proofErr w:type="spellEnd"/>
      <w:r w:rsidR="00D869AB" w:rsidRPr="004759F1">
        <w:rPr>
          <w:rFonts w:ascii="Times New Roman" w:hAnsi="Times New Roman" w:cs="Times New Roman"/>
          <w:sz w:val="24"/>
          <w:szCs w:val="24"/>
        </w:rPr>
        <w:t xml:space="preserve"> S.,</w:t>
      </w:r>
      <w:r w:rsidR="005B0ADC" w:rsidRPr="004759F1">
        <w:rPr>
          <w:rFonts w:ascii="Times New Roman" w:hAnsi="Times New Roman" w:cs="Times New Roman"/>
          <w:sz w:val="24"/>
          <w:szCs w:val="24"/>
        </w:rPr>
        <w:t xml:space="preserve"> Moulin</w:t>
      </w:r>
      <w:r w:rsidR="00D869AB" w:rsidRPr="004759F1">
        <w:rPr>
          <w:rFonts w:ascii="Times New Roman" w:hAnsi="Times New Roman" w:cs="Times New Roman"/>
          <w:sz w:val="24"/>
          <w:szCs w:val="24"/>
        </w:rPr>
        <w:t xml:space="preserve"> C., </w:t>
      </w:r>
      <w:proofErr w:type="spellStart"/>
      <w:r w:rsidR="005B0ADC" w:rsidRPr="004759F1">
        <w:rPr>
          <w:rFonts w:ascii="Times New Roman" w:hAnsi="Times New Roman" w:cs="Times New Roman"/>
          <w:sz w:val="24"/>
          <w:szCs w:val="24"/>
        </w:rPr>
        <w:t>Dandonneau</w:t>
      </w:r>
      <w:proofErr w:type="spellEnd"/>
      <w:r w:rsidR="00D869AB" w:rsidRPr="004759F1">
        <w:rPr>
          <w:rFonts w:ascii="Times New Roman" w:hAnsi="Times New Roman" w:cs="Times New Roman"/>
          <w:sz w:val="24"/>
          <w:szCs w:val="24"/>
        </w:rPr>
        <w:t xml:space="preserve"> Y. &amp; </w:t>
      </w:r>
      <w:r w:rsidR="005B0ADC" w:rsidRPr="004759F1">
        <w:rPr>
          <w:rFonts w:ascii="Times New Roman" w:hAnsi="Times New Roman" w:cs="Times New Roman"/>
          <w:sz w:val="24"/>
          <w:szCs w:val="24"/>
        </w:rPr>
        <w:t>Loisel</w:t>
      </w:r>
      <w:r w:rsidR="00D869AB" w:rsidRPr="004759F1">
        <w:rPr>
          <w:rFonts w:ascii="Times New Roman" w:hAnsi="Times New Roman" w:cs="Times New Roman"/>
          <w:sz w:val="24"/>
          <w:szCs w:val="24"/>
        </w:rPr>
        <w:t xml:space="preserve"> H</w:t>
      </w:r>
      <w:r w:rsidR="001B0C71" w:rsidRPr="004759F1">
        <w:rPr>
          <w:rFonts w:ascii="Times New Roman" w:hAnsi="Times New Roman" w:cs="Times New Roman"/>
          <w:sz w:val="24"/>
          <w:szCs w:val="24"/>
        </w:rPr>
        <w:t xml:space="preserve">. </w:t>
      </w:r>
      <w:r w:rsidR="00D869AB" w:rsidRPr="004759F1">
        <w:rPr>
          <w:rFonts w:ascii="Times New Roman" w:hAnsi="Times New Roman" w:cs="Times New Roman"/>
          <w:sz w:val="24"/>
          <w:szCs w:val="24"/>
        </w:rPr>
        <w:t>(</w:t>
      </w:r>
      <w:r w:rsidR="005B0ADC" w:rsidRPr="004759F1">
        <w:rPr>
          <w:rFonts w:ascii="Times New Roman" w:hAnsi="Times New Roman" w:cs="Times New Roman"/>
          <w:sz w:val="24"/>
          <w:szCs w:val="24"/>
        </w:rPr>
        <w:t>2008</w:t>
      </w:r>
      <w:r w:rsidR="00D869AB" w:rsidRPr="004759F1">
        <w:rPr>
          <w:rFonts w:ascii="Times New Roman" w:hAnsi="Times New Roman" w:cs="Times New Roman"/>
          <w:sz w:val="24"/>
          <w:szCs w:val="24"/>
        </w:rPr>
        <w:t>)</w:t>
      </w:r>
      <w:r w:rsidR="005B0ADC" w:rsidRPr="004759F1">
        <w:rPr>
          <w:rFonts w:ascii="Times New Roman" w:hAnsi="Times New Roman" w:cs="Times New Roman"/>
          <w:sz w:val="24"/>
          <w:szCs w:val="24"/>
        </w:rPr>
        <w:t xml:space="preserve"> Seasonal distribution and succession of dominant phytoplankton groups in the </w:t>
      </w:r>
      <w:r w:rsidR="001B0C71" w:rsidRPr="004759F1">
        <w:rPr>
          <w:rFonts w:ascii="Times New Roman" w:hAnsi="Times New Roman" w:cs="Times New Roman"/>
          <w:sz w:val="24"/>
          <w:szCs w:val="24"/>
        </w:rPr>
        <w:t>global ocean: a satellite view.</w:t>
      </w:r>
      <w:r w:rsidR="005B0ADC" w:rsidRPr="004759F1">
        <w:rPr>
          <w:rFonts w:ascii="Times New Roman" w:hAnsi="Times New Roman" w:cs="Times New Roman"/>
          <w:sz w:val="24"/>
          <w:szCs w:val="24"/>
        </w:rPr>
        <w:t xml:space="preserve"> </w:t>
      </w:r>
      <w:r w:rsidR="005B0ADC" w:rsidRPr="004759F1">
        <w:rPr>
          <w:rFonts w:ascii="Times New Roman" w:hAnsi="Times New Roman" w:cs="Times New Roman"/>
          <w:i/>
          <w:sz w:val="24"/>
          <w:szCs w:val="24"/>
        </w:rPr>
        <w:t>Global Biogeochemical Cycles</w:t>
      </w:r>
      <w:r w:rsidR="00D869AB" w:rsidRPr="004759F1">
        <w:rPr>
          <w:rFonts w:ascii="Times New Roman" w:hAnsi="Times New Roman" w:cs="Times New Roman"/>
          <w:i/>
          <w:sz w:val="24"/>
          <w:szCs w:val="24"/>
        </w:rPr>
        <w:t>,</w:t>
      </w:r>
      <w:r w:rsidR="006958B7" w:rsidRPr="004759F1">
        <w:rPr>
          <w:rFonts w:ascii="Times New Roman" w:hAnsi="Times New Roman" w:cs="Times New Roman"/>
          <w:sz w:val="24"/>
          <w:szCs w:val="24"/>
        </w:rPr>
        <w:t xml:space="preserve"> </w:t>
      </w:r>
      <w:r w:rsidR="006958B7" w:rsidRPr="004759F1">
        <w:rPr>
          <w:rFonts w:ascii="Times New Roman" w:hAnsi="Times New Roman" w:cs="Times New Roman"/>
          <w:sz w:val="24"/>
          <w:szCs w:val="24"/>
          <w:rPrChange w:id="128" w:author="Stelling,Benjamin D" w:date="2018-10-10T14:42:00Z">
            <w:rPr>
              <w:rFonts w:ascii="Times New Roman" w:hAnsi="Times New Roman" w:cs="Times New Roman"/>
              <w:b/>
              <w:sz w:val="24"/>
              <w:szCs w:val="24"/>
            </w:rPr>
          </w:rPrChange>
        </w:rPr>
        <w:t>22</w:t>
      </w:r>
      <w:r w:rsidR="00D869AB" w:rsidRPr="004759F1">
        <w:rPr>
          <w:rFonts w:ascii="Times New Roman" w:hAnsi="Times New Roman" w:cs="Times New Roman"/>
          <w:sz w:val="24"/>
          <w:szCs w:val="24"/>
        </w:rPr>
        <w:t>,</w:t>
      </w:r>
      <w:r w:rsidR="005B0ADC" w:rsidRPr="007C7E4B">
        <w:rPr>
          <w:rFonts w:ascii="Times New Roman" w:hAnsi="Times New Roman" w:cs="Times New Roman"/>
          <w:sz w:val="24"/>
          <w:szCs w:val="24"/>
        </w:rPr>
        <w:t xml:space="preserve"> 1-15.</w:t>
      </w:r>
    </w:p>
    <w:p w14:paraId="741062B2" w14:textId="77777777" w:rsidR="003C61FB" w:rsidRPr="004759F1" w:rsidRDefault="003C61FB" w:rsidP="003C61FB">
      <w:pPr>
        <w:spacing w:line="240" w:lineRule="auto"/>
        <w:ind w:left="720" w:hanging="720"/>
        <w:contextualSpacing/>
        <w:rPr>
          <w:rFonts w:ascii="Times New Roman" w:hAnsi="Times New Roman" w:cs="Times New Roman"/>
          <w:sz w:val="24"/>
          <w:szCs w:val="24"/>
        </w:rPr>
      </w:pPr>
    </w:p>
    <w:p w14:paraId="33A73F13" w14:textId="77777777" w:rsidR="002A24B0" w:rsidRPr="004759F1" w:rsidRDefault="00D869AB" w:rsidP="003C61FB">
      <w:pPr>
        <w:spacing w:line="240" w:lineRule="auto"/>
        <w:ind w:left="720" w:hanging="720"/>
        <w:contextualSpacing/>
        <w:rPr>
          <w:rFonts w:ascii="Times New Roman" w:hAnsi="Times New Roman" w:cs="Times New Roman"/>
          <w:sz w:val="24"/>
          <w:szCs w:val="24"/>
          <w:shd w:val="clear" w:color="auto" w:fill="FFFFFF"/>
        </w:rPr>
      </w:pPr>
      <w:r w:rsidRPr="004759F1">
        <w:rPr>
          <w:rFonts w:ascii="Times New Roman" w:hAnsi="Times New Roman" w:cs="Times New Roman"/>
          <w:sz w:val="24"/>
          <w:szCs w:val="24"/>
        </w:rPr>
        <w:t xml:space="preserve">Alves-de-Souza C.A., </w:t>
      </w:r>
      <w:r w:rsidR="002A24B0" w:rsidRPr="004759F1">
        <w:rPr>
          <w:rFonts w:ascii="Times New Roman" w:hAnsi="Times New Roman" w:cs="Times New Roman"/>
          <w:sz w:val="24"/>
          <w:szCs w:val="24"/>
          <w:shd w:val="clear" w:color="auto" w:fill="FFFFFF"/>
        </w:rPr>
        <w:t>González</w:t>
      </w:r>
      <w:r w:rsidRPr="004759F1">
        <w:rPr>
          <w:rFonts w:ascii="Times New Roman" w:hAnsi="Times New Roman" w:cs="Times New Roman"/>
          <w:sz w:val="24"/>
          <w:szCs w:val="24"/>
          <w:shd w:val="clear" w:color="auto" w:fill="FFFFFF"/>
        </w:rPr>
        <w:t xml:space="preserve"> M.T. &amp; </w:t>
      </w:r>
      <w:proofErr w:type="spellStart"/>
      <w:r w:rsidR="002A24B0" w:rsidRPr="004759F1">
        <w:rPr>
          <w:rFonts w:ascii="Times New Roman" w:hAnsi="Times New Roman" w:cs="Times New Roman"/>
          <w:sz w:val="24"/>
          <w:szCs w:val="24"/>
          <w:shd w:val="clear" w:color="auto" w:fill="FFFFFF"/>
        </w:rPr>
        <w:t>Iriarte</w:t>
      </w:r>
      <w:proofErr w:type="spellEnd"/>
      <w:r w:rsidRPr="004759F1">
        <w:rPr>
          <w:rFonts w:ascii="Times New Roman" w:hAnsi="Times New Roman" w:cs="Times New Roman"/>
          <w:sz w:val="24"/>
          <w:szCs w:val="24"/>
          <w:shd w:val="clear" w:color="auto" w:fill="FFFFFF"/>
        </w:rPr>
        <w:t xml:space="preserve"> J.L</w:t>
      </w:r>
      <w:r w:rsidR="001B0C71" w:rsidRPr="004759F1">
        <w:rPr>
          <w:rFonts w:ascii="Times New Roman" w:hAnsi="Times New Roman" w:cs="Times New Roman"/>
          <w:sz w:val="24"/>
          <w:szCs w:val="24"/>
          <w:shd w:val="clear" w:color="auto" w:fill="FFFFFF"/>
        </w:rPr>
        <w:t>.</w:t>
      </w:r>
      <w:r w:rsidR="002A24B0" w:rsidRPr="004759F1">
        <w:rPr>
          <w:rFonts w:ascii="Times New Roman" w:hAnsi="Times New Roman" w:cs="Times New Roman"/>
          <w:sz w:val="24"/>
          <w:szCs w:val="24"/>
          <w:shd w:val="clear" w:color="auto" w:fill="FFFFFF"/>
        </w:rPr>
        <w:t xml:space="preserve"> </w:t>
      </w:r>
      <w:r w:rsidRPr="004759F1">
        <w:rPr>
          <w:rFonts w:ascii="Times New Roman" w:hAnsi="Times New Roman" w:cs="Times New Roman"/>
          <w:sz w:val="24"/>
          <w:szCs w:val="24"/>
          <w:shd w:val="clear" w:color="auto" w:fill="FFFFFF"/>
        </w:rPr>
        <w:t>(</w:t>
      </w:r>
      <w:r w:rsidR="002A24B0" w:rsidRPr="004759F1">
        <w:rPr>
          <w:rFonts w:ascii="Times New Roman" w:hAnsi="Times New Roman" w:cs="Times New Roman"/>
          <w:sz w:val="24"/>
          <w:szCs w:val="24"/>
          <w:shd w:val="clear" w:color="auto" w:fill="FFFFFF"/>
        </w:rPr>
        <w:t>2008</w:t>
      </w:r>
      <w:r w:rsidRPr="004759F1">
        <w:rPr>
          <w:rFonts w:ascii="Times New Roman" w:hAnsi="Times New Roman" w:cs="Times New Roman"/>
          <w:sz w:val="24"/>
          <w:szCs w:val="24"/>
          <w:shd w:val="clear" w:color="auto" w:fill="FFFFFF"/>
        </w:rPr>
        <w:t>)</w:t>
      </w:r>
      <w:r w:rsidR="002A24B0" w:rsidRPr="004759F1">
        <w:rPr>
          <w:rFonts w:ascii="Times New Roman" w:hAnsi="Times New Roman" w:cs="Times New Roman"/>
          <w:sz w:val="24"/>
          <w:szCs w:val="24"/>
          <w:shd w:val="clear" w:color="auto" w:fill="FFFFFF"/>
        </w:rPr>
        <w:t xml:space="preserve"> Functional groups in marine phytoplankton assemblages dominated by diato</w:t>
      </w:r>
      <w:r w:rsidR="001B0C71" w:rsidRPr="004759F1">
        <w:rPr>
          <w:rFonts w:ascii="Times New Roman" w:hAnsi="Times New Roman" w:cs="Times New Roman"/>
          <w:sz w:val="24"/>
          <w:szCs w:val="24"/>
          <w:shd w:val="clear" w:color="auto" w:fill="FFFFFF"/>
        </w:rPr>
        <w:t>ms in fjords of southern Chile.</w:t>
      </w:r>
      <w:r w:rsidR="002A24B0" w:rsidRPr="004759F1">
        <w:rPr>
          <w:rFonts w:ascii="Times New Roman" w:hAnsi="Times New Roman" w:cs="Times New Roman"/>
          <w:sz w:val="24"/>
          <w:szCs w:val="24"/>
          <w:shd w:val="clear" w:color="auto" w:fill="FFFFFF"/>
        </w:rPr>
        <w:t xml:space="preserve"> </w:t>
      </w:r>
      <w:r w:rsidR="00771262" w:rsidRPr="004759F1">
        <w:rPr>
          <w:rFonts w:ascii="Times New Roman" w:hAnsi="Times New Roman" w:cs="Times New Roman"/>
          <w:i/>
          <w:sz w:val="24"/>
          <w:szCs w:val="24"/>
          <w:shd w:val="clear" w:color="auto" w:fill="FFFFFF"/>
        </w:rPr>
        <w:t>Journal of Plankton Research</w:t>
      </w:r>
      <w:r w:rsidRPr="004759F1">
        <w:rPr>
          <w:rFonts w:ascii="Times New Roman" w:hAnsi="Times New Roman" w:cs="Times New Roman"/>
          <w:i/>
          <w:sz w:val="24"/>
          <w:szCs w:val="24"/>
          <w:shd w:val="clear" w:color="auto" w:fill="FFFFFF"/>
        </w:rPr>
        <w:t>,</w:t>
      </w:r>
      <w:r w:rsidR="00771262" w:rsidRPr="004759F1">
        <w:rPr>
          <w:rFonts w:ascii="Times New Roman" w:hAnsi="Times New Roman" w:cs="Times New Roman"/>
          <w:i/>
          <w:sz w:val="24"/>
          <w:szCs w:val="24"/>
          <w:shd w:val="clear" w:color="auto" w:fill="FFFFFF"/>
        </w:rPr>
        <w:t xml:space="preserve"> </w:t>
      </w:r>
      <w:r w:rsidR="006958B7" w:rsidRPr="004759F1">
        <w:rPr>
          <w:rFonts w:ascii="Times New Roman" w:hAnsi="Times New Roman" w:cs="Times New Roman"/>
          <w:sz w:val="24"/>
          <w:szCs w:val="24"/>
          <w:shd w:val="clear" w:color="auto" w:fill="FFFFFF"/>
          <w:rPrChange w:id="129" w:author="Stelling,Benjamin D" w:date="2018-10-10T14:42:00Z">
            <w:rPr>
              <w:rFonts w:ascii="Times New Roman" w:hAnsi="Times New Roman" w:cs="Times New Roman"/>
              <w:b/>
              <w:sz w:val="24"/>
              <w:szCs w:val="24"/>
              <w:shd w:val="clear" w:color="auto" w:fill="FFFFFF"/>
            </w:rPr>
          </w:rPrChange>
        </w:rPr>
        <w:t>30</w:t>
      </w:r>
      <w:r w:rsidRPr="004759F1">
        <w:rPr>
          <w:rFonts w:ascii="Times New Roman" w:hAnsi="Times New Roman" w:cs="Times New Roman"/>
          <w:sz w:val="24"/>
          <w:szCs w:val="24"/>
          <w:shd w:val="clear" w:color="auto" w:fill="FFFFFF"/>
        </w:rPr>
        <w:t>,</w:t>
      </w:r>
      <w:r w:rsidR="00771262" w:rsidRPr="007C7E4B">
        <w:rPr>
          <w:rFonts w:ascii="Times New Roman" w:hAnsi="Times New Roman" w:cs="Times New Roman"/>
          <w:sz w:val="24"/>
          <w:szCs w:val="24"/>
          <w:shd w:val="clear" w:color="auto" w:fill="FFFFFF"/>
        </w:rPr>
        <w:t xml:space="preserve"> 1233-1243.</w:t>
      </w:r>
    </w:p>
    <w:p w14:paraId="322B91D9" w14:textId="77777777" w:rsidR="003C61FB" w:rsidRPr="004759F1" w:rsidRDefault="003C61FB" w:rsidP="003C61FB">
      <w:pPr>
        <w:spacing w:line="240" w:lineRule="auto"/>
        <w:ind w:left="720" w:hanging="720"/>
        <w:contextualSpacing/>
        <w:rPr>
          <w:rFonts w:ascii="Times New Roman" w:hAnsi="Times New Roman" w:cs="Times New Roman"/>
          <w:sz w:val="24"/>
          <w:szCs w:val="24"/>
        </w:rPr>
      </w:pPr>
    </w:p>
    <w:p w14:paraId="4C86F26B" w14:textId="77777777" w:rsidR="00D5267A" w:rsidRPr="007C7E4B" w:rsidRDefault="00D869AB" w:rsidP="003C61FB">
      <w:pPr>
        <w:spacing w:line="240" w:lineRule="auto"/>
        <w:ind w:left="720" w:hanging="720"/>
        <w:contextualSpacing/>
        <w:rPr>
          <w:rFonts w:ascii="Times New Roman" w:hAnsi="Times New Roman" w:cs="Times New Roman"/>
          <w:sz w:val="24"/>
          <w:szCs w:val="24"/>
        </w:rPr>
      </w:pPr>
      <w:r w:rsidRPr="004759F1">
        <w:rPr>
          <w:rFonts w:ascii="Times New Roman" w:hAnsi="Times New Roman" w:cs="Times New Roman"/>
          <w:sz w:val="24"/>
          <w:szCs w:val="24"/>
        </w:rPr>
        <w:t>Atkinson</w:t>
      </w:r>
      <w:r w:rsidR="001B0C71" w:rsidRPr="004759F1">
        <w:rPr>
          <w:rFonts w:ascii="Times New Roman" w:hAnsi="Times New Roman" w:cs="Times New Roman"/>
          <w:sz w:val="24"/>
          <w:szCs w:val="24"/>
        </w:rPr>
        <w:t xml:space="preserve"> L.P. </w:t>
      </w:r>
      <w:r w:rsidRPr="004759F1">
        <w:rPr>
          <w:rFonts w:ascii="Times New Roman" w:hAnsi="Times New Roman" w:cs="Times New Roman"/>
          <w:sz w:val="24"/>
          <w:szCs w:val="24"/>
        </w:rPr>
        <w:t>(1977)</w:t>
      </w:r>
      <w:r w:rsidR="00D5267A" w:rsidRPr="004759F1">
        <w:rPr>
          <w:rFonts w:ascii="Times New Roman" w:hAnsi="Times New Roman" w:cs="Times New Roman"/>
          <w:sz w:val="24"/>
          <w:szCs w:val="24"/>
        </w:rPr>
        <w:t xml:space="preserve"> Modes of Gulf Stream intrusion into the Sou</w:t>
      </w:r>
      <w:r w:rsidR="001B0C71" w:rsidRPr="004759F1">
        <w:rPr>
          <w:rFonts w:ascii="Times New Roman" w:hAnsi="Times New Roman" w:cs="Times New Roman"/>
          <w:sz w:val="24"/>
          <w:szCs w:val="24"/>
        </w:rPr>
        <w:t>th Atlantic Bight shelf waters.</w:t>
      </w:r>
      <w:r w:rsidR="00D5267A" w:rsidRPr="004759F1">
        <w:rPr>
          <w:rFonts w:ascii="Times New Roman" w:hAnsi="Times New Roman" w:cs="Times New Roman"/>
          <w:sz w:val="24"/>
          <w:szCs w:val="24"/>
        </w:rPr>
        <w:t xml:space="preserve"> </w:t>
      </w:r>
      <w:r w:rsidR="00D5267A" w:rsidRPr="004759F1">
        <w:rPr>
          <w:rFonts w:ascii="Times New Roman" w:hAnsi="Times New Roman" w:cs="Times New Roman"/>
          <w:i/>
          <w:sz w:val="24"/>
          <w:szCs w:val="24"/>
        </w:rPr>
        <w:t>Geophysical Research Letters</w:t>
      </w:r>
      <w:r w:rsidRPr="004759F1">
        <w:rPr>
          <w:rFonts w:ascii="Times New Roman" w:hAnsi="Times New Roman" w:cs="Times New Roman"/>
          <w:i/>
          <w:sz w:val="24"/>
          <w:szCs w:val="24"/>
        </w:rPr>
        <w:t>,</w:t>
      </w:r>
      <w:r w:rsidR="006958B7" w:rsidRPr="004759F1">
        <w:rPr>
          <w:rFonts w:ascii="Times New Roman" w:hAnsi="Times New Roman" w:cs="Times New Roman"/>
          <w:sz w:val="24"/>
          <w:szCs w:val="24"/>
        </w:rPr>
        <w:t xml:space="preserve"> </w:t>
      </w:r>
      <w:r w:rsidR="006958B7" w:rsidRPr="004759F1">
        <w:rPr>
          <w:rFonts w:ascii="Times New Roman" w:hAnsi="Times New Roman" w:cs="Times New Roman"/>
          <w:sz w:val="24"/>
          <w:szCs w:val="24"/>
          <w:rPrChange w:id="130" w:author="Stelling,Benjamin D" w:date="2018-10-10T14:42:00Z">
            <w:rPr>
              <w:rFonts w:ascii="Times New Roman" w:hAnsi="Times New Roman" w:cs="Times New Roman"/>
              <w:b/>
              <w:sz w:val="24"/>
              <w:szCs w:val="24"/>
            </w:rPr>
          </w:rPrChange>
        </w:rPr>
        <w:t>4</w:t>
      </w:r>
      <w:r w:rsidRPr="004759F1">
        <w:rPr>
          <w:rFonts w:ascii="Times New Roman" w:hAnsi="Times New Roman" w:cs="Times New Roman"/>
          <w:sz w:val="24"/>
          <w:szCs w:val="24"/>
        </w:rPr>
        <w:t>,</w:t>
      </w:r>
      <w:r w:rsidR="00D5267A" w:rsidRPr="007C7E4B">
        <w:rPr>
          <w:rFonts w:ascii="Times New Roman" w:hAnsi="Times New Roman" w:cs="Times New Roman"/>
          <w:sz w:val="24"/>
          <w:szCs w:val="24"/>
        </w:rPr>
        <w:t xml:space="preserve"> 583-586.</w:t>
      </w:r>
    </w:p>
    <w:p w14:paraId="700EE2BD" w14:textId="77777777" w:rsidR="003C61FB" w:rsidRPr="004759F1" w:rsidRDefault="003C61FB" w:rsidP="003C61FB">
      <w:pPr>
        <w:spacing w:line="240" w:lineRule="auto"/>
        <w:ind w:left="720" w:hanging="720"/>
        <w:contextualSpacing/>
        <w:rPr>
          <w:rFonts w:ascii="Times New Roman" w:hAnsi="Times New Roman" w:cs="Times New Roman"/>
          <w:sz w:val="24"/>
          <w:szCs w:val="24"/>
        </w:rPr>
      </w:pPr>
    </w:p>
    <w:p w14:paraId="061D4DC5" w14:textId="77777777" w:rsidR="00C2284B" w:rsidRPr="007C7E4B" w:rsidRDefault="00D869AB" w:rsidP="003C61FB">
      <w:pPr>
        <w:spacing w:line="240" w:lineRule="auto"/>
        <w:ind w:left="720" w:hanging="720"/>
        <w:contextualSpacing/>
        <w:rPr>
          <w:rFonts w:ascii="Times New Roman" w:hAnsi="Times New Roman" w:cs="Times New Roman"/>
          <w:sz w:val="24"/>
          <w:szCs w:val="24"/>
        </w:rPr>
      </w:pPr>
      <w:r w:rsidRPr="004759F1">
        <w:rPr>
          <w:rFonts w:ascii="Times New Roman" w:hAnsi="Times New Roman" w:cs="Times New Roman"/>
          <w:sz w:val="24"/>
          <w:szCs w:val="24"/>
        </w:rPr>
        <w:t>Atkinson L.P,</w:t>
      </w:r>
      <w:r w:rsidR="00C2284B" w:rsidRPr="004759F1">
        <w:rPr>
          <w:rFonts w:ascii="Times New Roman" w:hAnsi="Times New Roman" w:cs="Times New Roman"/>
          <w:sz w:val="24"/>
          <w:szCs w:val="24"/>
        </w:rPr>
        <w:t xml:space="preserve"> Lee</w:t>
      </w:r>
      <w:r w:rsidRPr="004759F1">
        <w:rPr>
          <w:rFonts w:ascii="Times New Roman" w:hAnsi="Times New Roman" w:cs="Times New Roman"/>
          <w:sz w:val="24"/>
          <w:szCs w:val="24"/>
        </w:rPr>
        <w:t xml:space="preserve"> T.N., </w:t>
      </w:r>
      <w:r w:rsidR="00C2284B" w:rsidRPr="004759F1">
        <w:rPr>
          <w:rFonts w:ascii="Times New Roman" w:hAnsi="Times New Roman" w:cs="Times New Roman"/>
          <w:sz w:val="24"/>
          <w:szCs w:val="24"/>
        </w:rPr>
        <w:t>Blanton</w:t>
      </w:r>
      <w:r w:rsidRPr="004759F1">
        <w:rPr>
          <w:rFonts w:ascii="Times New Roman" w:hAnsi="Times New Roman" w:cs="Times New Roman"/>
          <w:sz w:val="24"/>
          <w:szCs w:val="24"/>
        </w:rPr>
        <w:t xml:space="preserve"> J.O. &amp; </w:t>
      </w:r>
      <w:r w:rsidR="00C2284B" w:rsidRPr="004759F1">
        <w:rPr>
          <w:rFonts w:ascii="Times New Roman" w:hAnsi="Times New Roman" w:cs="Times New Roman"/>
          <w:sz w:val="24"/>
          <w:szCs w:val="24"/>
        </w:rPr>
        <w:t>Chandler</w:t>
      </w:r>
      <w:r w:rsidRPr="004759F1">
        <w:rPr>
          <w:rFonts w:ascii="Times New Roman" w:hAnsi="Times New Roman" w:cs="Times New Roman"/>
          <w:sz w:val="24"/>
          <w:szCs w:val="24"/>
        </w:rPr>
        <w:t xml:space="preserve"> W.S</w:t>
      </w:r>
      <w:r w:rsidR="001B0C71" w:rsidRPr="004759F1">
        <w:rPr>
          <w:rFonts w:ascii="Times New Roman" w:hAnsi="Times New Roman" w:cs="Times New Roman"/>
          <w:sz w:val="24"/>
          <w:szCs w:val="24"/>
        </w:rPr>
        <w:t xml:space="preserve">. </w:t>
      </w:r>
      <w:r w:rsidRPr="004759F1">
        <w:rPr>
          <w:rFonts w:ascii="Times New Roman" w:hAnsi="Times New Roman" w:cs="Times New Roman"/>
          <w:sz w:val="24"/>
          <w:szCs w:val="24"/>
        </w:rPr>
        <w:t>(1983)</w:t>
      </w:r>
      <w:r w:rsidR="00C2284B" w:rsidRPr="004759F1">
        <w:rPr>
          <w:rFonts w:ascii="Times New Roman" w:hAnsi="Times New Roman" w:cs="Times New Roman"/>
          <w:sz w:val="24"/>
          <w:szCs w:val="24"/>
        </w:rPr>
        <w:t xml:space="preserve"> Climatology of the southeastern United S</w:t>
      </w:r>
      <w:r w:rsidR="001B0C71" w:rsidRPr="004759F1">
        <w:rPr>
          <w:rFonts w:ascii="Times New Roman" w:hAnsi="Times New Roman" w:cs="Times New Roman"/>
          <w:sz w:val="24"/>
          <w:szCs w:val="24"/>
        </w:rPr>
        <w:t>tates continental shelf waters.</w:t>
      </w:r>
      <w:r w:rsidR="00C2284B" w:rsidRPr="004759F1">
        <w:rPr>
          <w:rFonts w:ascii="Times New Roman" w:hAnsi="Times New Roman" w:cs="Times New Roman"/>
          <w:sz w:val="24"/>
          <w:szCs w:val="24"/>
        </w:rPr>
        <w:t xml:space="preserve"> </w:t>
      </w:r>
      <w:r w:rsidR="00C2284B" w:rsidRPr="004759F1">
        <w:rPr>
          <w:rFonts w:ascii="Times New Roman" w:hAnsi="Times New Roman" w:cs="Times New Roman"/>
          <w:i/>
          <w:sz w:val="24"/>
          <w:szCs w:val="24"/>
        </w:rPr>
        <w:t>Journal of Geophysical Research</w:t>
      </w:r>
      <w:r w:rsidRPr="004759F1">
        <w:rPr>
          <w:rFonts w:ascii="Times New Roman" w:hAnsi="Times New Roman" w:cs="Times New Roman"/>
          <w:i/>
          <w:sz w:val="24"/>
          <w:szCs w:val="24"/>
        </w:rPr>
        <w:t>,</w:t>
      </w:r>
      <w:r w:rsidR="00C2284B" w:rsidRPr="004759F1">
        <w:rPr>
          <w:rFonts w:ascii="Times New Roman" w:hAnsi="Times New Roman" w:cs="Times New Roman"/>
          <w:i/>
          <w:sz w:val="24"/>
          <w:szCs w:val="24"/>
        </w:rPr>
        <w:t xml:space="preserve"> </w:t>
      </w:r>
      <w:r w:rsidR="006958B7" w:rsidRPr="004759F1">
        <w:rPr>
          <w:rFonts w:ascii="Times New Roman" w:hAnsi="Times New Roman" w:cs="Times New Roman"/>
          <w:sz w:val="24"/>
          <w:szCs w:val="24"/>
          <w:rPrChange w:id="131" w:author="Stelling,Benjamin D" w:date="2018-10-10T14:42:00Z">
            <w:rPr>
              <w:rFonts w:ascii="Times New Roman" w:hAnsi="Times New Roman" w:cs="Times New Roman"/>
              <w:b/>
              <w:sz w:val="24"/>
              <w:szCs w:val="24"/>
            </w:rPr>
          </w:rPrChange>
        </w:rPr>
        <w:t>88</w:t>
      </w:r>
      <w:r w:rsidRPr="004759F1">
        <w:rPr>
          <w:rFonts w:ascii="Times New Roman" w:hAnsi="Times New Roman" w:cs="Times New Roman"/>
          <w:sz w:val="24"/>
          <w:szCs w:val="24"/>
        </w:rPr>
        <w:t>,</w:t>
      </w:r>
      <w:r w:rsidR="00C2284B" w:rsidRPr="007C7E4B">
        <w:rPr>
          <w:rFonts w:ascii="Times New Roman" w:hAnsi="Times New Roman" w:cs="Times New Roman"/>
          <w:sz w:val="24"/>
          <w:szCs w:val="24"/>
        </w:rPr>
        <w:t xml:space="preserve"> 4705-4718.</w:t>
      </w:r>
    </w:p>
    <w:p w14:paraId="2D3D41A1" w14:textId="77777777" w:rsidR="003C61FB" w:rsidRPr="004759F1" w:rsidRDefault="003C61FB" w:rsidP="003C61FB">
      <w:pPr>
        <w:spacing w:line="240" w:lineRule="auto"/>
        <w:ind w:left="720" w:hanging="720"/>
        <w:contextualSpacing/>
        <w:rPr>
          <w:rFonts w:ascii="Times New Roman" w:hAnsi="Times New Roman" w:cs="Times New Roman"/>
          <w:sz w:val="24"/>
          <w:szCs w:val="24"/>
        </w:rPr>
      </w:pPr>
    </w:p>
    <w:p w14:paraId="220B86C5" w14:textId="77777777" w:rsidR="001036C2" w:rsidRPr="007C7E4B" w:rsidRDefault="00D869AB" w:rsidP="003C61FB">
      <w:pPr>
        <w:spacing w:line="240" w:lineRule="auto"/>
        <w:ind w:left="720" w:hanging="720"/>
        <w:contextualSpacing/>
        <w:rPr>
          <w:rFonts w:ascii="Times New Roman" w:hAnsi="Times New Roman" w:cs="Times New Roman"/>
          <w:sz w:val="24"/>
          <w:szCs w:val="24"/>
        </w:rPr>
      </w:pPr>
      <w:r w:rsidRPr="004759F1">
        <w:rPr>
          <w:rFonts w:ascii="Times New Roman" w:hAnsi="Times New Roman" w:cs="Times New Roman"/>
          <w:sz w:val="24"/>
          <w:szCs w:val="24"/>
        </w:rPr>
        <w:t xml:space="preserve">Anderson D.M., </w:t>
      </w:r>
      <w:proofErr w:type="spellStart"/>
      <w:r w:rsidR="001036C2" w:rsidRPr="004759F1">
        <w:rPr>
          <w:rFonts w:ascii="Times New Roman" w:hAnsi="Times New Roman" w:cs="Times New Roman"/>
          <w:sz w:val="24"/>
          <w:szCs w:val="24"/>
        </w:rPr>
        <w:t>Glibert</w:t>
      </w:r>
      <w:proofErr w:type="spellEnd"/>
      <w:r w:rsidRPr="004759F1">
        <w:rPr>
          <w:rFonts w:ascii="Times New Roman" w:hAnsi="Times New Roman" w:cs="Times New Roman"/>
          <w:sz w:val="24"/>
          <w:szCs w:val="24"/>
        </w:rPr>
        <w:t xml:space="preserve"> P.M. &amp; </w:t>
      </w:r>
      <w:r w:rsidR="001036C2" w:rsidRPr="004759F1">
        <w:rPr>
          <w:rFonts w:ascii="Times New Roman" w:hAnsi="Times New Roman" w:cs="Times New Roman"/>
          <w:sz w:val="24"/>
          <w:szCs w:val="24"/>
        </w:rPr>
        <w:t>Burkholder</w:t>
      </w:r>
      <w:r w:rsidRPr="004759F1">
        <w:rPr>
          <w:rFonts w:ascii="Times New Roman" w:hAnsi="Times New Roman" w:cs="Times New Roman"/>
          <w:sz w:val="24"/>
          <w:szCs w:val="24"/>
        </w:rPr>
        <w:t xml:space="preserve"> J.M</w:t>
      </w:r>
      <w:r w:rsidR="001B0C71" w:rsidRPr="004759F1">
        <w:rPr>
          <w:rFonts w:ascii="Times New Roman" w:hAnsi="Times New Roman" w:cs="Times New Roman"/>
          <w:sz w:val="24"/>
          <w:szCs w:val="24"/>
        </w:rPr>
        <w:t xml:space="preserve">. </w:t>
      </w:r>
      <w:r w:rsidRPr="004759F1">
        <w:rPr>
          <w:rFonts w:ascii="Times New Roman" w:hAnsi="Times New Roman" w:cs="Times New Roman"/>
          <w:sz w:val="24"/>
          <w:szCs w:val="24"/>
        </w:rPr>
        <w:t>(2002)</w:t>
      </w:r>
      <w:r w:rsidR="001036C2" w:rsidRPr="004759F1">
        <w:rPr>
          <w:rFonts w:ascii="Times New Roman" w:hAnsi="Times New Roman" w:cs="Times New Roman"/>
          <w:sz w:val="24"/>
          <w:szCs w:val="24"/>
        </w:rPr>
        <w:t xml:space="preserve"> Harmful algal blooms and eutrophication: nutrient sources,</w:t>
      </w:r>
      <w:r w:rsidR="001B0C71" w:rsidRPr="004759F1">
        <w:rPr>
          <w:rFonts w:ascii="Times New Roman" w:hAnsi="Times New Roman" w:cs="Times New Roman"/>
          <w:sz w:val="24"/>
          <w:szCs w:val="24"/>
        </w:rPr>
        <w:t xml:space="preserve"> composition, and consequences.</w:t>
      </w:r>
      <w:r w:rsidR="001036C2" w:rsidRPr="004759F1">
        <w:rPr>
          <w:rFonts w:ascii="Times New Roman" w:hAnsi="Times New Roman" w:cs="Times New Roman"/>
          <w:sz w:val="24"/>
          <w:szCs w:val="24"/>
        </w:rPr>
        <w:t xml:space="preserve"> </w:t>
      </w:r>
      <w:r w:rsidR="001036C2" w:rsidRPr="004759F1">
        <w:rPr>
          <w:rFonts w:ascii="Times New Roman" w:hAnsi="Times New Roman" w:cs="Times New Roman"/>
          <w:i/>
          <w:sz w:val="24"/>
          <w:szCs w:val="24"/>
        </w:rPr>
        <w:t>Estuaries</w:t>
      </w:r>
      <w:r w:rsidRPr="004759F1">
        <w:rPr>
          <w:rFonts w:ascii="Times New Roman" w:hAnsi="Times New Roman" w:cs="Times New Roman"/>
          <w:i/>
          <w:sz w:val="24"/>
          <w:szCs w:val="24"/>
        </w:rPr>
        <w:t>,</w:t>
      </w:r>
      <w:r w:rsidR="006958B7" w:rsidRPr="004759F1">
        <w:rPr>
          <w:rFonts w:ascii="Times New Roman" w:hAnsi="Times New Roman" w:cs="Times New Roman"/>
          <w:sz w:val="24"/>
          <w:szCs w:val="24"/>
        </w:rPr>
        <w:t xml:space="preserve"> </w:t>
      </w:r>
      <w:r w:rsidR="006958B7" w:rsidRPr="004759F1">
        <w:rPr>
          <w:rFonts w:ascii="Times New Roman" w:hAnsi="Times New Roman" w:cs="Times New Roman"/>
          <w:sz w:val="24"/>
          <w:szCs w:val="24"/>
          <w:rPrChange w:id="132" w:author="Stelling,Benjamin D" w:date="2018-10-10T14:42:00Z">
            <w:rPr>
              <w:rFonts w:ascii="Times New Roman" w:hAnsi="Times New Roman" w:cs="Times New Roman"/>
              <w:b/>
              <w:sz w:val="24"/>
              <w:szCs w:val="24"/>
            </w:rPr>
          </w:rPrChange>
        </w:rPr>
        <w:t>25</w:t>
      </w:r>
      <w:r w:rsidRPr="004759F1">
        <w:rPr>
          <w:rFonts w:ascii="Times New Roman" w:hAnsi="Times New Roman" w:cs="Times New Roman"/>
          <w:sz w:val="24"/>
          <w:szCs w:val="24"/>
        </w:rPr>
        <w:t>,</w:t>
      </w:r>
      <w:r w:rsidR="001036C2" w:rsidRPr="007C7E4B">
        <w:rPr>
          <w:rFonts w:ascii="Times New Roman" w:hAnsi="Times New Roman" w:cs="Times New Roman"/>
          <w:sz w:val="24"/>
          <w:szCs w:val="24"/>
        </w:rPr>
        <w:t xml:space="preserve"> 704-726.</w:t>
      </w:r>
    </w:p>
    <w:p w14:paraId="2F3DFFC5" w14:textId="77777777" w:rsidR="003C61FB" w:rsidRPr="004759F1" w:rsidRDefault="003C61FB" w:rsidP="003C61FB">
      <w:pPr>
        <w:spacing w:line="240" w:lineRule="auto"/>
        <w:ind w:left="720" w:hanging="720"/>
        <w:contextualSpacing/>
        <w:rPr>
          <w:rFonts w:ascii="Times New Roman" w:hAnsi="Times New Roman" w:cs="Times New Roman"/>
          <w:sz w:val="24"/>
          <w:szCs w:val="24"/>
        </w:rPr>
      </w:pPr>
    </w:p>
    <w:p w14:paraId="7889F7FD" w14:textId="77777777" w:rsidR="000B7C84" w:rsidRPr="004759F1" w:rsidRDefault="00D869AB" w:rsidP="003C61FB">
      <w:pPr>
        <w:spacing w:line="240" w:lineRule="auto"/>
        <w:ind w:left="720" w:hanging="720"/>
        <w:contextualSpacing/>
        <w:rPr>
          <w:rFonts w:ascii="Times New Roman" w:hAnsi="Times New Roman" w:cs="Times New Roman"/>
          <w:sz w:val="24"/>
          <w:szCs w:val="24"/>
        </w:rPr>
      </w:pPr>
      <w:r w:rsidRPr="004759F1">
        <w:rPr>
          <w:rFonts w:ascii="Times New Roman" w:hAnsi="Times New Roman" w:cs="Times New Roman"/>
          <w:sz w:val="24"/>
          <w:szCs w:val="24"/>
        </w:rPr>
        <w:t xml:space="preserve">Andersson A., </w:t>
      </w:r>
      <w:proofErr w:type="spellStart"/>
      <w:r w:rsidR="004D6A80" w:rsidRPr="004759F1">
        <w:rPr>
          <w:rFonts w:ascii="Times New Roman" w:hAnsi="Times New Roman" w:cs="Times New Roman"/>
          <w:sz w:val="24"/>
          <w:szCs w:val="24"/>
        </w:rPr>
        <w:t>Haecky</w:t>
      </w:r>
      <w:proofErr w:type="spellEnd"/>
      <w:r w:rsidRPr="004759F1">
        <w:rPr>
          <w:rFonts w:ascii="Times New Roman" w:hAnsi="Times New Roman" w:cs="Times New Roman"/>
          <w:sz w:val="24"/>
          <w:szCs w:val="24"/>
        </w:rPr>
        <w:t xml:space="preserve"> P. &amp; </w:t>
      </w:r>
      <w:proofErr w:type="spellStart"/>
      <w:r w:rsidR="004D6A80" w:rsidRPr="004759F1">
        <w:rPr>
          <w:rFonts w:ascii="Times New Roman" w:hAnsi="Times New Roman" w:cs="Times New Roman"/>
          <w:sz w:val="24"/>
          <w:szCs w:val="24"/>
        </w:rPr>
        <w:t>Hagström</w:t>
      </w:r>
      <w:proofErr w:type="spellEnd"/>
      <w:r w:rsidRPr="004759F1">
        <w:rPr>
          <w:rFonts w:ascii="Times New Roman" w:hAnsi="Times New Roman" w:cs="Times New Roman"/>
          <w:sz w:val="24"/>
          <w:szCs w:val="24"/>
        </w:rPr>
        <w:t xml:space="preserve"> A</w:t>
      </w:r>
      <w:r w:rsidR="001B0C71" w:rsidRPr="004759F1">
        <w:rPr>
          <w:rFonts w:ascii="Times New Roman" w:hAnsi="Times New Roman" w:cs="Times New Roman"/>
          <w:sz w:val="24"/>
          <w:szCs w:val="24"/>
        </w:rPr>
        <w:t xml:space="preserve">. </w:t>
      </w:r>
      <w:r w:rsidRPr="004759F1">
        <w:rPr>
          <w:rFonts w:ascii="Times New Roman" w:hAnsi="Times New Roman" w:cs="Times New Roman"/>
          <w:sz w:val="24"/>
          <w:szCs w:val="24"/>
        </w:rPr>
        <w:t>(1994)</w:t>
      </w:r>
      <w:r w:rsidR="004D6A80" w:rsidRPr="004759F1">
        <w:rPr>
          <w:rFonts w:ascii="Times New Roman" w:hAnsi="Times New Roman" w:cs="Times New Roman"/>
          <w:sz w:val="24"/>
          <w:szCs w:val="24"/>
        </w:rPr>
        <w:t xml:space="preserve"> Effect of temperature and light on the growth of micro- and pico-plankto</w:t>
      </w:r>
      <w:r w:rsidR="001B0C71" w:rsidRPr="004759F1">
        <w:rPr>
          <w:rFonts w:ascii="Times New Roman" w:hAnsi="Times New Roman" w:cs="Times New Roman"/>
          <w:sz w:val="24"/>
          <w:szCs w:val="24"/>
        </w:rPr>
        <w:t xml:space="preserve">n: impact on algal succession. </w:t>
      </w:r>
      <w:r w:rsidR="004D6A80" w:rsidRPr="004759F1">
        <w:rPr>
          <w:rFonts w:ascii="Times New Roman" w:hAnsi="Times New Roman" w:cs="Times New Roman"/>
          <w:i/>
          <w:sz w:val="24"/>
          <w:szCs w:val="24"/>
        </w:rPr>
        <w:t>Marine Biology</w:t>
      </w:r>
      <w:r w:rsidRPr="004759F1">
        <w:rPr>
          <w:rFonts w:ascii="Times New Roman" w:hAnsi="Times New Roman" w:cs="Times New Roman"/>
          <w:i/>
          <w:sz w:val="24"/>
          <w:szCs w:val="24"/>
        </w:rPr>
        <w:t>,</w:t>
      </w:r>
      <w:r w:rsidR="006958B7" w:rsidRPr="004759F1">
        <w:rPr>
          <w:rFonts w:ascii="Times New Roman" w:hAnsi="Times New Roman" w:cs="Times New Roman"/>
          <w:sz w:val="24"/>
          <w:szCs w:val="24"/>
        </w:rPr>
        <w:t xml:space="preserve"> </w:t>
      </w:r>
      <w:r w:rsidR="006958B7" w:rsidRPr="004759F1">
        <w:rPr>
          <w:rFonts w:ascii="Times New Roman" w:hAnsi="Times New Roman" w:cs="Times New Roman"/>
          <w:sz w:val="24"/>
          <w:szCs w:val="24"/>
          <w:rPrChange w:id="133" w:author="Stelling,Benjamin D" w:date="2018-10-10T14:42:00Z">
            <w:rPr>
              <w:rFonts w:ascii="Times New Roman" w:hAnsi="Times New Roman" w:cs="Times New Roman"/>
              <w:b/>
              <w:sz w:val="24"/>
              <w:szCs w:val="24"/>
            </w:rPr>
          </w:rPrChange>
        </w:rPr>
        <w:t>120</w:t>
      </w:r>
      <w:r w:rsidRPr="004759F1">
        <w:rPr>
          <w:rFonts w:ascii="Times New Roman" w:hAnsi="Times New Roman" w:cs="Times New Roman"/>
          <w:sz w:val="24"/>
          <w:szCs w:val="24"/>
        </w:rPr>
        <w:t>,</w:t>
      </w:r>
      <w:r w:rsidR="004D6A80" w:rsidRPr="007C7E4B">
        <w:rPr>
          <w:rFonts w:ascii="Times New Roman" w:hAnsi="Times New Roman" w:cs="Times New Roman"/>
          <w:sz w:val="24"/>
          <w:szCs w:val="24"/>
        </w:rPr>
        <w:t xml:space="preserve"> 511-520.</w:t>
      </w:r>
    </w:p>
    <w:p w14:paraId="5FFB936E" w14:textId="77777777" w:rsidR="003C61FB" w:rsidRPr="004759F1" w:rsidRDefault="003C61FB" w:rsidP="003C61FB">
      <w:pPr>
        <w:spacing w:line="240" w:lineRule="auto"/>
        <w:ind w:left="720" w:hanging="720"/>
        <w:contextualSpacing/>
        <w:rPr>
          <w:rFonts w:ascii="Times New Roman" w:hAnsi="Times New Roman" w:cs="Times New Roman"/>
          <w:sz w:val="24"/>
          <w:szCs w:val="24"/>
        </w:rPr>
      </w:pPr>
    </w:p>
    <w:p w14:paraId="5153B9CD" w14:textId="77777777" w:rsidR="00950F2D" w:rsidRPr="004759F1" w:rsidRDefault="00950F2D" w:rsidP="003C61FB">
      <w:pPr>
        <w:spacing w:line="240" w:lineRule="auto"/>
        <w:ind w:left="720" w:hanging="720"/>
        <w:contextualSpacing/>
        <w:rPr>
          <w:rFonts w:ascii="Times New Roman" w:hAnsi="Times New Roman" w:cs="Times New Roman"/>
          <w:sz w:val="24"/>
          <w:szCs w:val="24"/>
        </w:rPr>
      </w:pPr>
      <w:bookmarkStart w:id="134" w:name="_Hlk526941847"/>
      <w:r w:rsidRPr="004759F1">
        <w:rPr>
          <w:rFonts w:ascii="Times New Roman" w:hAnsi="Times New Roman" w:cs="Times New Roman"/>
          <w:sz w:val="24"/>
          <w:szCs w:val="24"/>
        </w:rPr>
        <w:t>APHA (Ameri</w:t>
      </w:r>
      <w:r w:rsidR="001B0C71" w:rsidRPr="004759F1">
        <w:rPr>
          <w:rFonts w:ascii="Times New Roman" w:hAnsi="Times New Roman" w:cs="Times New Roman"/>
          <w:sz w:val="24"/>
          <w:szCs w:val="24"/>
        </w:rPr>
        <w:t>can Public Health Association).</w:t>
      </w:r>
      <w:r w:rsidRPr="004759F1">
        <w:rPr>
          <w:rFonts w:ascii="Times New Roman" w:hAnsi="Times New Roman" w:cs="Times New Roman"/>
          <w:sz w:val="24"/>
          <w:szCs w:val="24"/>
        </w:rPr>
        <w:t xml:space="preserve"> </w:t>
      </w:r>
      <w:r w:rsidR="00D869AB" w:rsidRPr="004759F1">
        <w:rPr>
          <w:rFonts w:ascii="Times New Roman" w:hAnsi="Times New Roman" w:cs="Times New Roman"/>
          <w:sz w:val="24"/>
          <w:szCs w:val="24"/>
        </w:rPr>
        <w:t>(1998)</w:t>
      </w:r>
      <w:r w:rsidRPr="004759F1">
        <w:rPr>
          <w:rFonts w:ascii="Times New Roman" w:hAnsi="Times New Roman" w:cs="Times New Roman"/>
          <w:sz w:val="24"/>
          <w:szCs w:val="24"/>
        </w:rPr>
        <w:t xml:space="preserve"> Standard methods for the analysis of water and wastewater, 20</w:t>
      </w:r>
      <w:r w:rsidRPr="004759F1">
        <w:rPr>
          <w:rFonts w:ascii="Times New Roman" w:hAnsi="Times New Roman" w:cs="Times New Roman"/>
          <w:sz w:val="24"/>
          <w:szCs w:val="24"/>
          <w:vertAlign w:val="superscript"/>
        </w:rPr>
        <w:t>th</w:t>
      </w:r>
      <w:r w:rsidRPr="004759F1">
        <w:rPr>
          <w:rFonts w:ascii="Times New Roman" w:hAnsi="Times New Roman" w:cs="Times New Roman"/>
          <w:sz w:val="24"/>
          <w:szCs w:val="24"/>
        </w:rPr>
        <w:t xml:space="preserve"> ed. Washington, DC: APHA.</w:t>
      </w:r>
    </w:p>
    <w:bookmarkEnd w:id="134"/>
    <w:p w14:paraId="140BDB52" w14:textId="77777777" w:rsidR="003C61FB" w:rsidRPr="004759F1" w:rsidRDefault="003C61FB" w:rsidP="003C61FB">
      <w:pPr>
        <w:spacing w:line="240" w:lineRule="auto"/>
        <w:ind w:left="720" w:hanging="720"/>
        <w:contextualSpacing/>
        <w:rPr>
          <w:rFonts w:ascii="Times New Roman" w:hAnsi="Times New Roman" w:cs="Times New Roman"/>
          <w:sz w:val="24"/>
          <w:szCs w:val="24"/>
        </w:rPr>
      </w:pPr>
    </w:p>
    <w:p w14:paraId="25E99735" w14:textId="77777777" w:rsidR="00203DCC" w:rsidRPr="007C7E4B" w:rsidRDefault="00D869AB" w:rsidP="003C61FB">
      <w:pPr>
        <w:spacing w:line="240" w:lineRule="auto"/>
        <w:ind w:left="720" w:hanging="720"/>
        <w:contextualSpacing/>
        <w:rPr>
          <w:rFonts w:ascii="Times New Roman" w:hAnsi="Times New Roman" w:cs="Times New Roman"/>
          <w:sz w:val="24"/>
          <w:szCs w:val="24"/>
        </w:rPr>
      </w:pPr>
      <w:proofErr w:type="spellStart"/>
      <w:r w:rsidRPr="004759F1">
        <w:rPr>
          <w:rFonts w:ascii="Times New Roman" w:hAnsi="Times New Roman" w:cs="Times New Roman"/>
          <w:sz w:val="24"/>
          <w:szCs w:val="24"/>
        </w:rPr>
        <w:t>Armbrust</w:t>
      </w:r>
      <w:proofErr w:type="spellEnd"/>
      <w:r w:rsidR="001B0C71" w:rsidRPr="004759F1">
        <w:rPr>
          <w:rFonts w:ascii="Times New Roman" w:hAnsi="Times New Roman" w:cs="Times New Roman"/>
          <w:sz w:val="24"/>
          <w:szCs w:val="24"/>
        </w:rPr>
        <w:t xml:space="preserve"> E.V. </w:t>
      </w:r>
      <w:r w:rsidRPr="004759F1">
        <w:rPr>
          <w:rFonts w:ascii="Times New Roman" w:hAnsi="Times New Roman" w:cs="Times New Roman"/>
          <w:sz w:val="24"/>
          <w:szCs w:val="24"/>
        </w:rPr>
        <w:t>(2009)</w:t>
      </w:r>
      <w:r w:rsidR="00203DCC" w:rsidRPr="004759F1">
        <w:rPr>
          <w:rFonts w:ascii="Times New Roman" w:hAnsi="Times New Roman" w:cs="Times New Roman"/>
          <w:sz w:val="24"/>
          <w:szCs w:val="24"/>
        </w:rPr>
        <w:t xml:space="preserve"> The life of </w:t>
      </w:r>
      <w:r w:rsidR="001B0C71" w:rsidRPr="004759F1">
        <w:rPr>
          <w:rFonts w:ascii="Times New Roman" w:hAnsi="Times New Roman" w:cs="Times New Roman"/>
          <w:sz w:val="24"/>
          <w:szCs w:val="24"/>
        </w:rPr>
        <w:t xml:space="preserve">diatoms in the world’s oceans. </w:t>
      </w:r>
      <w:r w:rsidR="00203DCC" w:rsidRPr="004759F1">
        <w:rPr>
          <w:rFonts w:ascii="Times New Roman" w:hAnsi="Times New Roman" w:cs="Times New Roman"/>
          <w:i/>
          <w:sz w:val="24"/>
          <w:szCs w:val="24"/>
        </w:rPr>
        <w:t>Nature</w:t>
      </w:r>
      <w:r w:rsidRPr="004759F1">
        <w:rPr>
          <w:rFonts w:ascii="Times New Roman" w:hAnsi="Times New Roman" w:cs="Times New Roman"/>
          <w:i/>
          <w:sz w:val="24"/>
          <w:szCs w:val="24"/>
        </w:rPr>
        <w:t>,</w:t>
      </w:r>
      <w:r w:rsidR="00203DCC" w:rsidRPr="004759F1">
        <w:rPr>
          <w:rFonts w:ascii="Times New Roman" w:hAnsi="Times New Roman" w:cs="Times New Roman"/>
          <w:i/>
          <w:sz w:val="24"/>
          <w:szCs w:val="24"/>
        </w:rPr>
        <w:t xml:space="preserve"> </w:t>
      </w:r>
      <w:r w:rsidR="00203DCC" w:rsidRPr="004759F1">
        <w:rPr>
          <w:rFonts w:ascii="Times New Roman" w:hAnsi="Times New Roman" w:cs="Times New Roman"/>
          <w:sz w:val="24"/>
          <w:szCs w:val="24"/>
          <w:rPrChange w:id="135" w:author="Stelling,Benjamin D" w:date="2018-10-10T14:42:00Z">
            <w:rPr>
              <w:rFonts w:ascii="Times New Roman" w:hAnsi="Times New Roman" w:cs="Times New Roman"/>
              <w:b/>
              <w:sz w:val="24"/>
              <w:szCs w:val="24"/>
            </w:rPr>
          </w:rPrChange>
        </w:rPr>
        <w:t>459</w:t>
      </w:r>
      <w:r w:rsidRPr="004759F1">
        <w:rPr>
          <w:rFonts w:ascii="Times New Roman" w:hAnsi="Times New Roman" w:cs="Times New Roman"/>
          <w:sz w:val="24"/>
          <w:szCs w:val="24"/>
        </w:rPr>
        <w:t>,</w:t>
      </w:r>
      <w:r w:rsidR="00203DCC" w:rsidRPr="007C7E4B">
        <w:rPr>
          <w:rFonts w:ascii="Times New Roman" w:hAnsi="Times New Roman" w:cs="Times New Roman"/>
          <w:sz w:val="24"/>
          <w:szCs w:val="24"/>
        </w:rPr>
        <w:t xml:space="preserve"> 185-192.</w:t>
      </w:r>
    </w:p>
    <w:p w14:paraId="0D5A8B7F" w14:textId="77777777" w:rsidR="003C61FB" w:rsidRPr="004759F1" w:rsidRDefault="003C61FB" w:rsidP="003C61FB">
      <w:pPr>
        <w:spacing w:line="240" w:lineRule="auto"/>
        <w:ind w:left="720" w:hanging="720"/>
        <w:contextualSpacing/>
        <w:rPr>
          <w:rFonts w:ascii="Times New Roman" w:hAnsi="Times New Roman" w:cs="Times New Roman"/>
          <w:sz w:val="24"/>
          <w:szCs w:val="24"/>
        </w:rPr>
      </w:pPr>
    </w:p>
    <w:p w14:paraId="65A6464D" w14:textId="77777777" w:rsidR="005C3C67" w:rsidRPr="007C7E4B" w:rsidRDefault="00D869AB" w:rsidP="003C61FB">
      <w:pPr>
        <w:spacing w:line="240" w:lineRule="auto"/>
        <w:ind w:left="720" w:hanging="720"/>
        <w:contextualSpacing/>
        <w:rPr>
          <w:rFonts w:ascii="Times New Roman" w:hAnsi="Times New Roman" w:cs="Times New Roman"/>
          <w:sz w:val="24"/>
          <w:szCs w:val="24"/>
        </w:rPr>
      </w:pPr>
      <w:r w:rsidRPr="004759F1">
        <w:rPr>
          <w:rFonts w:ascii="Times New Roman" w:hAnsi="Times New Roman" w:cs="Times New Roman"/>
          <w:sz w:val="24"/>
          <w:szCs w:val="24"/>
        </w:rPr>
        <w:t xml:space="preserve">Assaf G., </w:t>
      </w:r>
      <w:r w:rsidR="005C3C67" w:rsidRPr="004759F1">
        <w:rPr>
          <w:rFonts w:ascii="Times New Roman" w:hAnsi="Times New Roman" w:cs="Times New Roman"/>
          <w:sz w:val="24"/>
          <w:szCs w:val="24"/>
        </w:rPr>
        <w:t>Gerard</w:t>
      </w:r>
      <w:r w:rsidRPr="004759F1">
        <w:rPr>
          <w:rFonts w:ascii="Times New Roman" w:hAnsi="Times New Roman" w:cs="Times New Roman"/>
          <w:sz w:val="24"/>
          <w:szCs w:val="24"/>
        </w:rPr>
        <w:t xml:space="preserve"> R. &amp; </w:t>
      </w:r>
      <w:r w:rsidR="005C3C67" w:rsidRPr="004759F1">
        <w:rPr>
          <w:rFonts w:ascii="Times New Roman" w:hAnsi="Times New Roman" w:cs="Times New Roman"/>
          <w:sz w:val="24"/>
          <w:szCs w:val="24"/>
        </w:rPr>
        <w:t>Gordon</w:t>
      </w:r>
      <w:r w:rsidRPr="004759F1">
        <w:rPr>
          <w:rFonts w:ascii="Times New Roman" w:hAnsi="Times New Roman" w:cs="Times New Roman"/>
          <w:sz w:val="24"/>
          <w:szCs w:val="24"/>
        </w:rPr>
        <w:t xml:space="preserve"> A.L</w:t>
      </w:r>
      <w:r w:rsidR="001B0C71" w:rsidRPr="004759F1">
        <w:rPr>
          <w:rFonts w:ascii="Times New Roman" w:hAnsi="Times New Roman" w:cs="Times New Roman"/>
          <w:sz w:val="24"/>
          <w:szCs w:val="24"/>
        </w:rPr>
        <w:t xml:space="preserve">. </w:t>
      </w:r>
      <w:r w:rsidRPr="004759F1">
        <w:rPr>
          <w:rFonts w:ascii="Times New Roman" w:hAnsi="Times New Roman" w:cs="Times New Roman"/>
          <w:sz w:val="24"/>
          <w:szCs w:val="24"/>
        </w:rPr>
        <w:t>(1971)</w:t>
      </w:r>
      <w:r w:rsidR="005C3C67" w:rsidRPr="004759F1">
        <w:rPr>
          <w:rFonts w:ascii="Times New Roman" w:hAnsi="Times New Roman" w:cs="Times New Roman"/>
          <w:sz w:val="24"/>
          <w:szCs w:val="24"/>
        </w:rPr>
        <w:t xml:space="preserve"> Some mechanisms of oceanic mixing </w:t>
      </w:r>
      <w:r w:rsidR="001B0C71" w:rsidRPr="004759F1">
        <w:rPr>
          <w:rFonts w:ascii="Times New Roman" w:hAnsi="Times New Roman" w:cs="Times New Roman"/>
          <w:sz w:val="24"/>
          <w:szCs w:val="24"/>
        </w:rPr>
        <w:t>revealed in aerial photographs.</w:t>
      </w:r>
      <w:r w:rsidR="005C3C67" w:rsidRPr="004759F1">
        <w:rPr>
          <w:rFonts w:ascii="Times New Roman" w:hAnsi="Times New Roman" w:cs="Times New Roman"/>
          <w:sz w:val="24"/>
          <w:szCs w:val="24"/>
        </w:rPr>
        <w:t xml:space="preserve"> </w:t>
      </w:r>
      <w:r w:rsidR="005C3C67" w:rsidRPr="004759F1">
        <w:rPr>
          <w:rFonts w:ascii="Times New Roman" w:hAnsi="Times New Roman" w:cs="Times New Roman"/>
          <w:i/>
          <w:sz w:val="24"/>
          <w:szCs w:val="24"/>
        </w:rPr>
        <w:t>Journal of Geophysical Research</w:t>
      </w:r>
      <w:r w:rsidR="001B0C71" w:rsidRPr="004759F1">
        <w:rPr>
          <w:rFonts w:ascii="Times New Roman" w:hAnsi="Times New Roman" w:cs="Times New Roman"/>
          <w:i/>
          <w:sz w:val="24"/>
          <w:szCs w:val="24"/>
        </w:rPr>
        <w:t>,</w:t>
      </w:r>
      <w:r w:rsidR="006958B7" w:rsidRPr="004759F1">
        <w:rPr>
          <w:rFonts w:ascii="Times New Roman" w:hAnsi="Times New Roman" w:cs="Times New Roman"/>
          <w:sz w:val="24"/>
          <w:szCs w:val="24"/>
        </w:rPr>
        <w:t xml:space="preserve"> </w:t>
      </w:r>
      <w:r w:rsidR="006958B7" w:rsidRPr="004759F1">
        <w:rPr>
          <w:rFonts w:ascii="Times New Roman" w:hAnsi="Times New Roman" w:cs="Times New Roman"/>
          <w:sz w:val="24"/>
          <w:szCs w:val="24"/>
          <w:rPrChange w:id="136" w:author="Stelling,Benjamin D" w:date="2018-10-10T14:42:00Z">
            <w:rPr>
              <w:rFonts w:ascii="Times New Roman" w:hAnsi="Times New Roman" w:cs="Times New Roman"/>
              <w:b/>
              <w:sz w:val="24"/>
              <w:szCs w:val="24"/>
            </w:rPr>
          </w:rPrChange>
        </w:rPr>
        <w:t>76</w:t>
      </w:r>
      <w:r w:rsidR="001B0C71" w:rsidRPr="004759F1">
        <w:rPr>
          <w:rFonts w:ascii="Times New Roman" w:hAnsi="Times New Roman" w:cs="Times New Roman"/>
          <w:sz w:val="24"/>
          <w:szCs w:val="24"/>
        </w:rPr>
        <w:t>,</w:t>
      </w:r>
      <w:r w:rsidR="005C3C67" w:rsidRPr="007C7E4B">
        <w:rPr>
          <w:rFonts w:ascii="Times New Roman" w:hAnsi="Times New Roman" w:cs="Times New Roman"/>
          <w:sz w:val="24"/>
          <w:szCs w:val="24"/>
        </w:rPr>
        <w:t xml:space="preserve"> 6550-6572.</w:t>
      </w:r>
    </w:p>
    <w:p w14:paraId="36E3D688" w14:textId="77777777" w:rsidR="003C61FB" w:rsidRPr="004759F1" w:rsidRDefault="003C61FB" w:rsidP="003C61FB">
      <w:pPr>
        <w:spacing w:line="240" w:lineRule="auto"/>
        <w:ind w:left="720" w:hanging="720"/>
        <w:contextualSpacing/>
        <w:rPr>
          <w:rFonts w:ascii="Times New Roman" w:hAnsi="Times New Roman" w:cs="Times New Roman"/>
          <w:sz w:val="24"/>
          <w:szCs w:val="24"/>
        </w:rPr>
      </w:pPr>
    </w:p>
    <w:p w14:paraId="5DAA0216" w14:textId="77777777" w:rsidR="00EF54CC" w:rsidRPr="007C7E4B" w:rsidRDefault="001B0C71" w:rsidP="003C61FB">
      <w:pPr>
        <w:spacing w:line="240" w:lineRule="auto"/>
        <w:ind w:left="720" w:hanging="720"/>
        <w:contextualSpacing/>
        <w:rPr>
          <w:rFonts w:ascii="Times New Roman" w:hAnsi="Times New Roman" w:cs="Times New Roman"/>
          <w:sz w:val="24"/>
          <w:szCs w:val="24"/>
        </w:rPr>
      </w:pPr>
      <w:r w:rsidRPr="004759F1">
        <w:rPr>
          <w:rFonts w:ascii="Times New Roman" w:hAnsi="Times New Roman" w:cs="Times New Roman"/>
          <w:sz w:val="24"/>
          <w:szCs w:val="24"/>
        </w:rPr>
        <w:t>Badylak</w:t>
      </w:r>
      <w:r w:rsidR="00EF54CC" w:rsidRPr="004759F1">
        <w:rPr>
          <w:rFonts w:ascii="Times New Roman" w:hAnsi="Times New Roman" w:cs="Times New Roman"/>
          <w:sz w:val="24"/>
          <w:szCs w:val="24"/>
        </w:rPr>
        <w:t xml:space="preserve"> S. </w:t>
      </w:r>
      <w:r w:rsidRPr="004759F1">
        <w:rPr>
          <w:rFonts w:ascii="Times New Roman" w:hAnsi="Times New Roman" w:cs="Times New Roman"/>
          <w:sz w:val="24"/>
          <w:szCs w:val="24"/>
        </w:rPr>
        <w:t xml:space="preserve">&amp; </w:t>
      </w:r>
      <w:r w:rsidR="00EF54CC" w:rsidRPr="004759F1">
        <w:rPr>
          <w:rFonts w:ascii="Times New Roman" w:hAnsi="Times New Roman" w:cs="Times New Roman"/>
          <w:sz w:val="24"/>
          <w:szCs w:val="24"/>
        </w:rPr>
        <w:t>Phlips</w:t>
      </w:r>
      <w:r w:rsidRPr="004759F1">
        <w:rPr>
          <w:rFonts w:ascii="Times New Roman" w:hAnsi="Times New Roman" w:cs="Times New Roman"/>
          <w:sz w:val="24"/>
          <w:szCs w:val="24"/>
        </w:rPr>
        <w:t xml:space="preserve"> E.J. (2004)</w:t>
      </w:r>
      <w:r w:rsidR="00EF54CC" w:rsidRPr="004759F1">
        <w:rPr>
          <w:rFonts w:ascii="Times New Roman" w:hAnsi="Times New Roman" w:cs="Times New Roman"/>
          <w:sz w:val="24"/>
          <w:szCs w:val="24"/>
        </w:rPr>
        <w:t xml:space="preserve"> Spatial and temporal patterns of phytoplankton composition in a subtropical coastal lagoon, the Indi</w:t>
      </w:r>
      <w:r w:rsidRPr="004759F1">
        <w:rPr>
          <w:rFonts w:ascii="Times New Roman" w:hAnsi="Times New Roman" w:cs="Times New Roman"/>
          <w:sz w:val="24"/>
          <w:szCs w:val="24"/>
        </w:rPr>
        <w:t xml:space="preserve">an River Lagoon, Florida, USA. </w:t>
      </w:r>
      <w:r w:rsidR="00EF54CC" w:rsidRPr="004759F1">
        <w:rPr>
          <w:rFonts w:ascii="Times New Roman" w:hAnsi="Times New Roman" w:cs="Times New Roman"/>
          <w:i/>
          <w:sz w:val="24"/>
          <w:szCs w:val="24"/>
        </w:rPr>
        <w:t>Journal of Plankton Research</w:t>
      </w:r>
      <w:r w:rsidRPr="004759F1">
        <w:rPr>
          <w:rFonts w:ascii="Times New Roman" w:hAnsi="Times New Roman" w:cs="Times New Roman"/>
          <w:i/>
          <w:sz w:val="24"/>
          <w:szCs w:val="24"/>
        </w:rPr>
        <w:t>,</w:t>
      </w:r>
      <w:r w:rsidR="006958B7" w:rsidRPr="004759F1">
        <w:rPr>
          <w:rFonts w:ascii="Times New Roman" w:hAnsi="Times New Roman" w:cs="Times New Roman"/>
          <w:sz w:val="24"/>
          <w:szCs w:val="24"/>
        </w:rPr>
        <w:t xml:space="preserve"> </w:t>
      </w:r>
      <w:r w:rsidR="006958B7" w:rsidRPr="004759F1">
        <w:rPr>
          <w:rFonts w:ascii="Times New Roman" w:hAnsi="Times New Roman" w:cs="Times New Roman"/>
          <w:sz w:val="24"/>
          <w:szCs w:val="24"/>
          <w:rPrChange w:id="137" w:author="Stelling,Benjamin D" w:date="2018-10-10T14:42:00Z">
            <w:rPr>
              <w:rFonts w:ascii="Times New Roman" w:hAnsi="Times New Roman" w:cs="Times New Roman"/>
              <w:b/>
              <w:sz w:val="24"/>
              <w:szCs w:val="24"/>
            </w:rPr>
          </w:rPrChange>
        </w:rPr>
        <w:t>26</w:t>
      </w:r>
      <w:r w:rsidRPr="004759F1">
        <w:rPr>
          <w:rFonts w:ascii="Times New Roman" w:hAnsi="Times New Roman" w:cs="Times New Roman"/>
          <w:sz w:val="24"/>
          <w:szCs w:val="24"/>
        </w:rPr>
        <w:t>,</w:t>
      </w:r>
      <w:r w:rsidR="00EF54CC" w:rsidRPr="007C7E4B">
        <w:rPr>
          <w:rFonts w:ascii="Times New Roman" w:hAnsi="Times New Roman" w:cs="Times New Roman"/>
          <w:sz w:val="24"/>
          <w:szCs w:val="24"/>
        </w:rPr>
        <w:t xml:space="preserve"> 1229-1247.</w:t>
      </w:r>
    </w:p>
    <w:p w14:paraId="5E1EE84C" w14:textId="77777777" w:rsidR="003C61FB" w:rsidRPr="004759F1" w:rsidRDefault="003C61FB" w:rsidP="003C61FB">
      <w:pPr>
        <w:spacing w:line="240" w:lineRule="auto"/>
        <w:ind w:left="720" w:hanging="720"/>
        <w:contextualSpacing/>
        <w:rPr>
          <w:rFonts w:ascii="Times New Roman" w:hAnsi="Times New Roman" w:cs="Times New Roman"/>
          <w:sz w:val="24"/>
          <w:szCs w:val="24"/>
        </w:rPr>
      </w:pPr>
    </w:p>
    <w:p w14:paraId="62C2916F" w14:textId="77777777" w:rsidR="00D274DB" w:rsidRPr="004759F1" w:rsidRDefault="001B0C71" w:rsidP="003C61FB">
      <w:pPr>
        <w:spacing w:line="240" w:lineRule="auto"/>
        <w:ind w:left="720" w:hanging="720"/>
        <w:contextualSpacing/>
        <w:rPr>
          <w:rFonts w:ascii="Times New Roman" w:hAnsi="Times New Roman" w:cs="Times New Roman"/>
          <w:sz w:val="24"/>
          <w:szCs w:val="24"/>
        </w:rPr>
      </w:pPr>
      <w:proofErr w:type="spellStart"/>
      <w:r w:rsidRPr="004759F1">
        <w:rPr>
          <w:rFonts w:ascii="Times New Roman" w:hAnsi="Times New Roman" w:cs="Times New Roman"/>
          <w:sz w:val="24"/>
          <w:szCs w:val="24"/>
        </w:rPr>
        <w:t>Behrenfeld</w:t>
      </w:r>
      <w:proofErr w:type="spellEnd"/>
      <w:r w:rsidR="00D274DB" w:rsidRPr="004759F1">
        <w:rPr>
          <w:rFonts w:ascii="Times New Roman" w:hAnsi="Times New Roman" w:cs="Times New Roman"/>
          <w:sz w:val="24"/>
          <w:szCs w:val="24"/>
        </w:rPr>
        <w:t xml:space="preserve"> M.J. </w:t>
      </w:r>
      <w:r w:rsidRPr="004759F1">
        <w:rPr>
          <w:rFonts w:ascii="Times New Roman" w:hAnsi="Times New Roman" w:cs="Times New Roman"/>
          <w:sz w:val="24"/>
          <w:szCs w:val="24"/>
        </w:rPr>
        <w:t>(2014)</w:t>
      </w:r>
      <w:r w:rsidR="00D274DB" w:rsidRPr="004759F1">
        <w:rPr>
          <w:rFonts w:ascii="Times New Roman" w:hAnsi="Times New Roman" w:cs="Times New Roman"/>
          <w:sz w:val="24"/>
          <w:szCs w:val="24"/>
        </w:rPr>
        <w:t xml:space="preserve"> Climate-mediated dance of the plankton. </w:t>
      </w:r>
      <w:r w:rsidR="00D274DB" w:rsidRPr="004759F1">
        <w:rPr>
          <w:rFonts w:ascii="Times New Roman" w:hAnsi="Times New Roman" w:cs="Times New Roman"/>
          <w:i/>
          <w:sz w:val="24"/>
          <w:szCs w:val="24"/>
        </w:rPr>
        <w:t>Nature Climate Change</w:t>
      </w:r>
      <w:r w:rsidRPr="004759F1">
        <w:rPr>
          <w:rFonts w:ascii="Times New Roman" w:hAnsi="Times New Roman" w:cs="Times New Roman"/>
          <w:i/>
          <w:sz w:val="24"/>
          <w:szCs w:val="24"/>
        </w:rPr>
        <w:t>,</w:t>
      </w:r>
      <w:r w:rsidRPr="004759F1">
        <w:rPr>
          <w:rFonts w:ascii="Times New Roman" w:hAnsi="Times New Roman" w:cs="Times New Roman"/>
          <w:sz w:val="24"/>
          <w:szCs w:val="24"/>
        </w:rPr>
        <w:t xml:space="preserve"> </w:t>
      </w:r>
      <w:r w:rsidRPr="004759F1">
        <w:rPr>
          <w:rFonts w:ascii="Times New Roman" w:hAnsi="Times New Roman" w:cs="Times New Roman"/>
          <w:sz w:val="24"/>
          <w:szCs w:val="24"/>
          <w:rPrChange w:id="138" w:author="Stelling,Benjamin D" w:date="2018-10-10T14:42:00Z">
            <w:rPr>
              <w:rFonts w:ascii="Times New Roman" w:hAnsi="Times New Roman" w:cs="Times New Roman"/>
              <w:b/>
              <w:sz w:val="24"/>
              <w:szCs w:val="24"/>
            </w:rPr>
          </w:rPrChange>
        </w:rPr>
        <w:t xml:space="preserve">6, </w:t>
      </w:r>
      <w:r w:rsidR="00D274DB" w:rsidRPr="004759F1">
        <w:rPr>
          <w:rFonts w:ascii="Times New Roman" w:hAnsi="Times New Roman" w:cs="Times New Roman"/>
          <w:sz w:val="24"/>
          <w:szCs w:val="24"/>
        </w:rPr>
        <w:t>167</w:t>
      </w:r>
      <w:r w:rsidR="00D274DB" w:rsidRPr="007C7E4B">
        <w:rPr>
          <w:rFonts w:ascii="Times New Roman" w:hAnsi="Times New Roman" w:cs="Times New Roman"/>
          <w:sz w:val="24"/>
          <w:szCs w:val="24"/>
        </w:rPr>
        <w:t>-194.</w:t>
      </w:r>
    </w:p>
    <w:p w14:paraId="5D5249C1" w14:textId="77777777" w:rsidR="003C61FB" w:rsidRPr="004759F1" w:rsidRDefault="003C61FB" w:rsidP="003C61FB">
      <w:pPr>
        <w:spacing w:line="240" w:lineRule="auto"/>
        <w:ind w:left="720" w:hanging="720"/>
        <w:contextualSpacing/>
        <w:rPr>
          <w:rFonts w:ascii="Times New Roman" w:hAnsi="Times New Roman" w:cs="Times New Roman"/>
          <w:sz w:val="24"/>
          <w:szCs w:val="24"/>
        </w:rPr>
      </w:pPr>
    </w:p>
    <w:p w14:paraId="38E469AC" w14:textId="77777777" w:rsidR="00334C21" w:rsidRPr="007C7E4B" w:rsidRDefault="001B0C71" w:rsidP="003C61FB">
      <w:pPr>
        <w:spacing w:line="240" w:lineRule="auto"/>
        <w:ind w:left="720" w:hanging="720"/>
        <w:contextualSpacing/>
        <w:rPr>
          <w:rFonts w:ascii="Times New Roman" w:hAnsi="Times New Roman" w:cs="Times New Roman"/>
          <w:sz w:val="24"/>
          <w:szCs w:val="24"/>
        </w:rPr>
      </w:pPr>
      <w:r w:rsidRPr="004759F1">
        <w:rPr>
          <w:rFonts w:ascii="Times New Roman" w:hAnsi="Times New Roman" w:cs="Times New Roman"/>
          <w:sz w:val="24"/>
          <w:szCs w:val="24"/>
        </w:rPr>
        <w:lastRenderedPageBreak/>
        <w:t xml:space="preserve">Bergman B., </w:t>
      </w:r>
      <w:proofErr w:type="spellStart"/>
      <w:r w:rsidR="00334C21" w:rsidRPr="004759F1">
        <w:rPr>
          <w:rFonts w:ascii="Times New Roman" w:hAnsi="Times New Roman" w:cs="Times New Roman"/>
          <w:sz w:val="24"/>
          <w:szCs w:val="24"/>
        </w:rPr>
        <w:t>Sandh</w:t>
      </w:r>
      <w:proofErr w:type="spellEnd"/>
      <w:r w:rsidRPr="004759F1">
        <w:rPr>
          <w:rFonts w:ascii="Times New Roman" w:hAnsi="Times New Roman" w:cs="Times New Roman"/>
          <w:sz w:val="24"/>
          <w:szCs w:val="24"/>
        </w:rPr>
        <w:t xml:space="preserve"> G., </w:t>
      </w:r>
      <w:r w:rsidR="00334C21" w:rsidRPr="004759F1">
        <w:rPr>
          <w:rFonts w:ascii="Times New Roman" w:hAnsi="Times New Roman" w:cs="Times New Roman"/>
          <w:sz w:val="24"/>
          <w:szCs w:val="24"/>
        </w:rPr>
        <w:t>Lin</w:t>
      </w:r>
      <w:r w:rsidRPr="004759F1">
        <w:rPr>
          <w:rFonts w:ascii="Times New Roman" w:hAnsi="Times New Roman" w:cs="Times New Roman"/>
          <w:sz w:val="24"/>
          <w:szCs w:val="24"/>
        </w:rPr>
        <w:t xml:space="preserve"> S., </w:t>
      </w:r>
      <w:r w:rsidR="00334C21" w:rsidRPr="004759F1">
        <w:rPr>
          <w:rFonts w:ascii="Times New Roman" w:hAnsi="Times New Roman" w:cs="Times New Roman"/>
          <w:sz w:val="24"/>
          <w:szCs w:val="24"/>
        </w:rPr>
        <w:t>Larsson</w:t>
      </w:r>
      <w:r w:rsidRPr="004759F1">
        <w:rPr>
          <w:rFonts w:ascii="Times New Roman" w:hAnsi="Times New Roman" w:cs="Times New Roman"/>
          <w:sz w:val="24"/>
          <w:szCs w:val="24"/>
        </w:rPr>
        <w:t xml:space="preserve"> J. &amp; </w:t>
      </w:r>
      <w:r w:rsidR="00334C21" w:rsidRPr="004759F1">
        <w:rPr>
          <w:rFonts w:ascii="Times New Roman" w:hAnsi="Times New Roman" w:cs="Times New Roman"/>
          <w:sz w:val="24"/>
          <w:szCs w:val="24"/>
        </w:rPr>
        <w:t>Carpenter</w:t>
      </w:r>
      <w:r w:rsidRPr="004759F1">
        <w:rPr>
          <w:rFonts w:ascii="Times New Roman" w:hAnsi="Times New Roman" w:cs="Times New Roman"/>
          <w:sz w:val="24"/>
          <w:szCs w:val="24"/>
        </w:rPr>
        <w:t xml:space="preserve"> E.J.</w:t>
      </w:r>
      <w:r w:rsidR="00334C21" w:rsidRPr="004759F1">
        <w:rPr>
          <w:rFonts w:ascii="Times New Roman" w:hAnsi="Times New Roman" w:cs="Times New Roman"/>
          <w:sz w:val="24"/>
          <w:szCs w:val="24"/>
        </w:rPr>
        <w:t xml:space="preserve"> </w:t>
      </w:r>
      <w:r w:rsidRPr="004759F1">
        <w:rPr>
          <w:rFonts w:ascii="Times New Roman" w:hAnsi="Times New Roman" w:cs="Times New Roman"/>
          <w:sz w:val="24"/>
          <w:szCs w:val="24"/>
        </w:rPr>
        <w:t>(2013)</w:t>
      </w:r>
      <w:r w:rsidR="00334C21" w:rsidRPr="004759F1">
        <w:rPr>
          <w:rFonts w:ascii="Times New Roman" w:hAnsi="Times New Roman" w:cs="Times New Roman"/>
          <w:sz w:val="24"/>
          <w:szCs w:val="24"/>
        </w:rPr>
        <w:t xml:space="preserve"> </w:t>
      </w:r>
      <w:r w:rsidR="00334C21" w:rsidRPr="004759F1">
        <w:rPr>
          <w:rFonts w:ascii="Times New Roman" w:hAnsi="Times New Roman" w:cs="Times New Roman"/>
          <w:i/>
          <w:sz w:val="24"/>
          <w:szCs w:val="24"/>
        </w:rPr>
        <w:t>Trichodesmium</w:t>
      </w:r>
      <w:r w:rsidR="00334C21" w:rsidRPr="004759F1">
        <w:rPr>
          <w:rFonts w:ascii="Times New Roman" w:hAnsi="Times New Roman" w:cs="Times New Roman"/>
          <w:sz w:val="24"/>
          <w:szCs w:val="24"/>
        </w:rPr>
        <w:t xml:space="preserve"> – a widespread marine cyanobacterium with unusua</w:t>
      </w:r>
      <w:r w:rsidRPr="004759F1">
        <w:rPr>
          <w:rFonts w:ascii="Times New Roman" w:hAnsi="Times New Roman" w:cs="Times New Roman"/>
          <w:sz w:val="24"/>
          <w:szCs w:val="24"/>
        </w:rPr>
        <w:t>l nitrogen fixation properties.</w:t>
      </w:r>
      <w:r w:rsidR="00334C21" w:rsidRPr="004759F1">
        <w:rPr>
          <w:rFonts w:ascii="Times New Roman" w:hAnsi="Times New Roman" w:cs="Times New Roman"/>
          <w:sz w:val="24"/>
          <w:szCs w:val="24"/>
        </w:rPr>
        <w:t xml:space="preserve"> </w:t>
      </w:r>
      <w:r w:rsidR="00334C21" w:rsidRPr="004759F1">
        <w:rPr>
          <w:rFonts w:ascii="Times New Roman" w:hAnsi="Times New Roman" w:cs="Times New Roman"/>
          <w:i/>
          <w:sz w:val="24"/>
          <w:szCs w:val="24"/>
        </w:rPr>
        <w:t>FEMS Microbiology Reviews</w:t>
      </w:r>
      <w:r w:rsidRPr="004759F1">
        <w:rPr>
          <w:rFonts w:ascii="Times New Roman" w:hAnsi="Times New Roman" w:cs="Times New Roman"/>
          <w:i/>
          <w:sz w:val="24"/>
          <w:szCs w:val="24"/>
        </w:rPr>
        <w:t>,</w:t>
      </w:r>
      <w:r w:rsidR="006958B7" w:rsidRPr="004759F1">
        <w:rPr>
          <w:rFonts w:ascii="Times New Roman" w:hAnsi="Times New Roman" w:cs="Times New Roman"/>
          <w:sz w:val="24"/>
          <w:szCs w:val="24"/>
        </w:rPr>
        <w:t xml:space="preserve"> </w:t>
      </w:r>
      <w:r w:rsidR="006958B7" w:rsidRPr="004759F1">
        <w:rPr>
          <w:rFonts w:ascii="Times New Roman" w:hAnsi="Times New Roman" w:cs="Times New Roman"/>
          <w:sz w:val="24"/>
          <w:szCs w:val="24"/>
          <w:rPrChange w:id="139" w:author="Stelling,Benjamin D" w:date="2018-10-10T14:42:00Z">
            <w:rPr>
              <w:rFonts w:ascii="Times New Roman" w:hAnsi="Times New Roman" w:cs="Times New Roman"/>
              <w:b/>
              <w:sz w:val="24"/>
              <w:szCs w:val="24"/>
            </w:rPr>
          </w:rPrChange>
        </w:rPr>
        <w:t>37</w:t>
      </w:r>
      <w:r w:rsidRPr="004759F1">
        <w:rPr>
          <w:rFonts w:ascii="Times New Roman" w:hAnsi="Times New Roman" w:cs="Times New Roman"/>
          <w:sz w:val="24"/>
          <w:szCs w:val="24"/>
        </w:rPr>
        <w:t>,</w:t>
      </w:r>
      <w:r w:rsidR="00334C21" w:rsidRPr="007C7E4B">
        <w:rPr>
          <w:rFonts w:ascii="Times New Roman" w:hAnsi="Times New Roman" w:cs="Times New Roman"/>
          <w:sz w:val="24"/>
          <w:szCs w:val="24"/>
        </w:rPr>
        <w:t xml:space="preserve"> 286-302.</w:t>
      </w:r>
    </w:p>
    <w:p w14:paraId="2DB6CF4A" w14:textId="77777777" w:rsidR="003C61FB" w:rsidRPr="004759F1" w:rsidRDefault="003C61FB" w:rsidP="003C61FB">
      <w:pPr>
        <w:spacing w:line="240" w:lineRule="auto"/>
        <w:ind w:left="720" w:hanging="720"/>
        <w:contextualSpacing/>
        <w:rPr>
          <w:rFonts w:ascii="Times New Roman" w:hAnsi="Times New Roman" w:cs="Times New Roman"/>
          <w:sz w:val="24"/>
          <w:szCs w:val="24"/>
        </w:rPr>
      </w:pPr>
    </w:p>
    <w:p w14:paraId="593B219F" w14:textId="77777777" w:rsidR="00F676B3" w:rsidRPr="007C7E4B" w:rsidRDefault="00F676B3" w:rsidP="00F676B3">
      <w:pPr>
        <w:spacing w:line="240" w:lineRule="auto"/>
        <w:ind w:left="720" w:hanging="720"/>
        <w:contextualSpacing/>
        <w:rPr>
          <w:rFonts w:ascii="Times New Roman" w:hAnsi="Times New Roman" w:cs="Times New Roman"/>
          <w:sz w:val="24"/>
          <w:szCs w:val="24"/>
        </w:rPr>
      </w:pPr>
      <w:proofErr w:type="spellStart"/>
      <w:r w:rsidRPr="004759F1">
        <w:rPr>
          <w:rFonts w:ascii="Times New Roman" w:hAnsi="Times New Roman" w:cs="Times New Roman"/>
          <w:sz w:val="24"/>
          <w:szCs w:val="24"/>
        </w:rPr>
        <w:t>Bienfang</w:t>
      </w:r>
      <w:proofErr w:type="spellEnd"/>
      <w:r w:rsidRPr="004759F1">
        <w:rPr>
          <w:rFonts w:ascii="Times New Roman" w:hAnsi="Times New Roman" w:cs="Times New Roman"/>
          <w:sz w:val="24"/>
          <w:szCs w:val="24"/>
        </w:rPr>
        <w:t xml:space="preserve"> P.K. &amp; Harrison P.J. (1984) Co-variation of sinking rate and cell quota among nutrient replete marine phytoplankton. </w:t>
      </w:r>
      <w:r w:rsidRPr="004759F1">
        <w:rPr>
          <w:rFonts w:ascii="Times New Roman" w:hAnsi="Times New Roman" w:cs="Times New Roman"/>
          <w:i/>
          <w:sz w:val="24"/>
          <w:szCs w:val="24"/>
        </w:rPr>
        <w:t>Marine Ecology Progress Series,</w:t>
      </w:r>
      <w:r w:rsidRPr="004759F1">
        <w:rPr>
          <w:rFonts w:ascii="Times New Roman" w:hAnsi="Times New Roman" w:cs="Times New Roman"/>
          <w:sz w:val="24"/>
          <w:szCs w:val="24"/>
        </w:rPr>
        <w:t xml:space="preserve"> </w:t>
      </w:r>
      <w:r w:rsidRPr="004759F1">
        <w:rPr>
          <w:rFonts w:ascii="Times New Roman" w:hAnsi="Times New Roman" w:cs="Times New Roman"/>
          <w:sz w:val="24"/>
          <w:szCs w:val="24"/>
          <w:rPrChange w:id="140" w:author="Stelling,Benjamin D" w:date="2018-10-10T14:42:00Z">
            <w:rPr>
              <w:rFonts w:ascii="Times New Roman" w:hAnsi="Times New Roman" w:cs="Times New Roman"/>
              <w:b/>
              <w:sz w:val="24"/>
              <w:szCs w:val="24"/>
            </w:rPr>
          </w:rPrChange>
        </w:rPr>
        <w:t>14</w:t>
      </w:r>
      <w:r w:rsidRPr="004759F1">
        <w:rPr>
          <w:rFonts w:ascii="Times New Roman" w:hAnsi="Times New Roman" w:cs="Times New Roman"/>
          <w:sz w:val="24"/>
          <w:szCs w:val="24"/>
        </w:rPr>
        <w:t>,</w:t>
      </w:r>
      <w:r w:rsidRPr="007C7E4B">
        <w:rPr>
          <w:rFonts w:ascii="Times New Roman" w:hAnsi="Times New Roman" w:cs="Times New Roman"/>
          <w:sz w:val="24"/>
          <w:szCs w:val="24"/>
        </w:rPr>
        <w:t xml:space="preserve"> 297-300.</w:t>
      </w:r>
    </w:p>
    <w:p w14:paraId="4C85C580" w14:textId="77777777" w:rsidR="00F676B3" w:rsidRPr="004759F1" w:rsidRDefault="00F676B3" w:rsidP="003C61FB">
      <w:pPr>
        <w:spacing w:line="240" w:lineRule="auto"/>
        <w:ind w:left="720" w:hanging="720"/>
        <w:contextualSpacing/>
        <w:rPr>
          <w:rFonts w:ascii="Times New Roman" w:hAnsi="Times New Roman" w:cs="Times New Roman"/>
          <w:sz w:val="24"/>
          <w:szCs w:val="24"/>
        </w:rPr>
      </w:pPr>
    </w:p>
    <w:p w14:paraId="42F69930" w14:textId="77777777" w:rsidR="00F64DB3" w:rsidRPr="007C7E4B" w:rsidRDefault="00FC0C65" w:rsidP="003C61FB">
      <w:pPr>
        <w:spacing w:line="240" w:lineRule="auto"/>
        <w:ind w:left="720" w:hanging="720"/>
        <w:contextualSpacing/>
        <w:rPr>
          <w:rFonts w:ascii="Times New Roman" w:hAnsi="Times New Roman" w:cs="Times New Roman"/>
          <w:sz w:val="24"/>
          <w:szCs w:val="24"/>
        </w:rPr>
      </w:pPr>
      <w:proofErr w:type="spellStart"/>
      <w:r w:rsidRPr="004759F1">
        <w:rPr>
          <w:rFonts w:ascii="Times New Roman" w:hAnsi="Times New Roman" w:cs="Times New Roman"/>
          <w:sz w:val="24"/>
          <w:szCs w:val="24"/>
        </w:rPr>
        <w:t>Bienfang</w:t>
      </w:r>
      <w:proofErr w:type="spellEnd"/>
      <w:r w:rsidRPr="004759F1">
        <w:rPr>
          <w:rFonts w:ascii="Times New Roman" w:hAnsi="Times New Roman" w:cs="Times New Roman"/>
          <w:sz w:val="24"/>
          <w:szCs w:val="24"/>
        </w:rPr>
        <w:t xml:space="preserve"> P.K., </w:t>
      </w:r>
      <w:proofErr w:type="spellStart"/>
      <w:r w:rsidR="00F64DB3" w:rsidRPr="004759F1">
        <w:rPr>
          <w:rFonts w:ascii="Times New Roman" w:hAnsi="Times New Roman" w:cs="Times New Roman"/>
          <w:sz w:val="24"/>
          <w:szCs w:val="24"/>
        </w:rPr>
        <w:t>Szyper</w:t>
      </w:r>
      <w:proofErr w:type="spellEnd"/>
      <w:r w:rsidRPr="004759F1">
        <w:rPr>
          <w:rFonts w:ascii="Times New Roman" w:hAnsi="Times New Roman" w:cs="Times New Roman"/>
          <w:sz w:val="24"/>
          <w:szCs w:val="24"/>
        </w:rPr>
        <w:t xml:space="preserve"> J.P., </w:t>
      </w:r>
      <w:r w:rsidR="00F64DB3" w:rsidRPr="004759F1">
        <w:rPr>
          <w:rFonts w:ascii="Times New Roman" w:hAnsi="Times New Roman" w:cs="Times New Roman"/>
          <w:sz w:val="24"/>
          <w:szCs w:val="24"/>
        </w:rPr>
        <w:t>Okamoto</w:t>
      </w:r>
      <w:r w:rsidRPr="004759F1">
        <w:rPr>
          <w:rFonts w:ascii="Times New Roman" w:hAnsi="Times New Roman" w:cs="Times New Roman"/>
          <w:sz w:val="24"/>
          <w:szCs w:val="24"/>
        </w:rPr>
        <w:t xml:space="preserve"> M.Y. &amp; </w:t>
      </w:r>
      <w:r w:rsidR="00F64DB3" w:rsidRPr="004759F1">
        <w:rPr>
          <w:rFonts w:ascii="Times New Roman" w:hAnsi="Times New Roman" w:cs="Times New Roman"/>
          <w:sz w:val="24"/>
          <w:szCs w:val="24"/>
        </w:rPr>
        <w:t>Noda</w:t>
      </w:r>
      <w:r w:rsidRPr="004759F1">
        <w:rPr>
          <w:rFonts w:ascii="Times New Roman" w:hAnsi="Times New Roman" w:cs="Times New Roman"/>
          <w:sz w:val="24"/>
          <w:szCs w:val="24"/>
        </w:rPr>
        <w:t xml:space="preserve"> E.K. (1984)</w:t>
      </w:r>
      <w:r w:rsidR="00F64DB3" w:rsidRPr="004759F1">
        <w:rPr>
          <w:rFonts w:ascii="Times New Roman" w:hAnsi="Times New Roman" w:cs="Times New Roman"/>
          <w:sz w:val="24"/>
          <w:szCs w:val="24"/>
        </w:rPr>
        <w:t xml:space="preserve"> Temporal and spatial variability of phytoplank</w:t>
      </w:r>
      <w:r w:rsidRPr="004759F1">
        <w:rPr>
          <w:rFonts w:ascii="Times New Roman" w:hAnsi="Times New Roman" w:cs="Times New Roman"/>
          <w:sz w:val="24"/>
          <w:szCs w:val="24"/>
        </w:rPr>
        <w:t>ton in a subtropical ecosystem.</w:t>
      </w:r>
      <w:r w:rsidR="00F64DB3" w:rsidRPr="004759F1">
        <w:rPr>
          <w:rFonts w:ascii="Times New Roman" w:hAnsi="Times New Roman" w:cs="Times New Roman"/>
          <w:sz w:val="24"/>
          <w:szCs w:val="24"/>
        </w:rPr>
        <w:t xml:space="preserve"> </w:t>
      </w:r>
      <w:r w:rsidR="00F64DB3" w:rsidRPr="004759F1">
        <w:rPr>
          <w:rFonts w:ascii="Times New Roman" w:hAnsi="Times New Roman" w:cs="Times New Roman"/>
          <w:i/>
          <w:sz w:val="24"/>
          <w:szCs w:val="24"/>
        </w:rPr>
        <w:t>Limnology and Oceanography</w:t>
      </w:r>
      <w:r w:rsidRPr="004759F1">
        <w:rPr>
          <w:rFonts w:ascii="Times New Roman" w:hAnsi="Times New Roman" w:cs="Times New Roman"/>
          <w:i/>
          <w:sz w:val="24"/>
          <w:szCs w:val="24"/>
        </w:rPr>
        <w:t>,</w:t>
      </w:r>
      <w:r w:rsidR="006958B7" w:rsidRPr="004759F1">
        <w:rPr>
          <w:rFonts w:ascii="Times New Roman" w:hAnsi="Times New Roman" w:cs="Times New Roman"/>
          <w:sz w:val="24"/>
          <w:szCs w:val="24"/>
        </w:rPr>
        <w:t xml:space="preserve"> </w:t>
      </w:r>
      <w:r w:rsidR="006958B7" w:rsidRPr="004759F1">
        <w:rPr>
          <w:rFonts w:ascii="Times New Roman" w:hAnsi="Times New Roman" w:cs="Times New Roman"/>
          <w:sz w:val="24"/>
          <w:szCs w:val="24"/>
          <w:rPrChange w:id="141" w:author="Stelling,Benjamin D" w:date="2018-10-10T14:42:00Z">
            <w:rPr>
              <w:rFonts w:ascii="Times New Roman" w:hAnsi="Times New Roman" w:cs="Times New Roman"/>
              <w:b/>
              <w:sz w:val="24"/>
              <w:szCs w:val="24"/>
            </w:rPr>
          </w:rPrChange>
        </w:rPr>
        <w:t>29</w:t>
      </w:r>
      <w:r w:rsidRPr="004759F1">
        <w:rPr>
          <w:rFonts w:ascii="Times New Roman" w:hAnsi="Times New Roman" w:cs="Times New Roman"/>
          <w:sz w:val="24"/>
          <w:szCs w:val="24"/>
        </w:rPr>
        <w:t>,</w:t>
      </w:r>
      <w:r w:rsidR="00F64DB3" w:rsidRPr="007C7E4B">
        <w:rPr>
          <w:rFonts w:ascii="Times New Roman" w:hAnsi="Times New Roman" w:cs="Times New Roman"/>
          <w:sz w:val="24"/>
          <w:szCs w:val="24"/>
        </w:rPr>
        <w:t xml:space="preserve"> 527-539.</w:t>
      </w:r>
    </w:p>
    <w:p w14:paraId="095FB08A" w14:textId="77777777" w:rsidR="003C61FB" w:rsidRPr="004759F1" w:rsidRDefault="003C61FB" w:rsidP="00F676B3">
      <w:pPr>
        <w:spacing w:line="240" w:lineRule="auto"/>
        <w:contextualSpacing/>
        <w:rPr>
          <w:rFonts w:ascii="Times New Roman" w:hAnsi="Times New Roman" w:cs="Times New Roman"/>
          <w:sz w:val="24"/>
          <w:szCs w:val="24"/>
        </w:rPr>
      </w:pPr>
    </w:p>
    <w:p w14:paraId="37045967" w14:textId="77777777" w:rsidR="00C01A61" w:rsidRPr="007C7E4B" w:rsidRDefault="00FC0C65" w:rsidP="003C61FB">
      <w:pPr>
        <w:spacing w:line="240" w:lineRule="auto"/>
        <w:ind w:left="720" w:hanging="720"/>
        <w:contextualSpacing/>
        <w:rPr>
          <w:rFonts w:ascii="Times New Roman" w:hAnsi="Times New Roman" w:cs="Times New Roman"/>
          <w:sz w:val="24"/>
          <w:szCs w:val="24"/>
        </w:rPr>
      </w:pPr>
      <w:r w:rsidRPr="004759F1">
        <w:rPr>
          <w:rFonts w:ascii="Times New Roman" w:hAnsi="Times New Roman" w:cs="Times New Roman"/>
          <w:sz w:val="24"/>
          <w:szCs w:val="24"/>
        </w:rPr>
        <w:t>Bird</w:t>
      </w:r>
      <w:r w:rsidR="00C01A61" w:rsidRPr="004759F1">
        <w:rPr>
          <w:rFonts w:ascii="Times New Roman" w:hAnsi="Times New Roman" w:cs="Times New Roman"/>
          <w:sz w:val="24"/>
          <w:szCs w:val="24"/>
        </w:rPr>
        <w:t xml:space="preserve"> D.F. </w:t>
      </w:r>
      <w:r w:rsidRPr="004759F1">
        <w:rPr>
          <w:rFonts w:ascii="Times New Roman" w:hAnsi="Times New Roman" w:cs="Times New Roman"/>
          <w:sz w:val="24"/>
          <w:szCs w:val="24"/>
        </w:rPr>
        <w:t xml:space="preserve">&amp; </w:t>
      </w:r>
      <w:r w:rsidR="00C01A61" w:rsidRPr="004759F1">
        <w:rPr>
          <w:rFonts w:ascii="Times New Roman" w:hAnsi="Times New Roman" w:cs="Times New Roman"/>
          <w:sz w:val="24"/>
          <w:szCs w:val="24"/>
        </w:rPr>
        <w:t>Karl</w:t>
      </w:r>
      <w:r w:rsidRPr="004759F1">
        <w:rPr>
          <w:rFonts w:ascii="Times New Roman" w:hAnsi="Times New Roman" w:cs="Times New Roman"/>
          <w:sz w:val="24"/>
          <w:szCs w:val="24"/>
        </w:rPr>
        <w:t xml:space="preserve"> D.M. (1991)</w:t>
      </w:r>
      <w:r w:rsidR="00C01A61" w:rsidRPr="004759F1">
        <w:rPr>
          <w:rFonts w:ascii="Times New Roman" w:hAnsi="Times New Roman" w:cs="Times New Roman"/>
          <w:sz w:val="24"/>
          <w:szCs w:val="24"/>
        </w:rPr>
        <w:t xml:space="preserve"> Microbial biomass and population diversity in the upper water column of the Black Sea</w:t>
      </w:r>
      <w:r w:rsidRPr="004759F1">
        <w:rPr>
          <w:rFonts w:ascii="Times New Roman" w:hAnsi="Times New Roman" w:cs="Times New Roman"/>
          <w:sz w:val="24"/>
          <w:szCs w:val="24"/>
        </w:rPr>
        <w:t>.</w:t>
      </w:r>
      <w:r w:rsidR="00C01A61" w:rsidRPr="004759F1">
        <w:rPr>
          <w:rFonts w:ascii="Times New Roman" w:hAnsi="Times New Roman" w:cs="Times New Roman"/>
          <w:sz w:val="24"/>
          <w:szCs w:val="24"/>
        </w:rPr>
        <w:t xml:space="preserve"> </w:t>
      </w:r>
      <w:r w:rsidR="00C01A61" w:rsidRPr="004759F1">
        <w:rPr>
          <w:rFonts w:ascii="Times New Roman" w:hAnsi="Times New Roman" w:cs="Times New Roman"/>
          <w:i/>
          <w:sz w:val="24"/>
          <w:szCs w:val="24"/>
        </w:rPr>
        <w:t>Deep Sea Research Part A. Oceanographic Research Papers</w:t>
      </w:r>
      <w:r w:rsidRPr="004759F1">
        <w:rPr>
          <w:rFonts w:ascii="Times New Roman" w:hAnsi="Times New Roman" w:cs="Times New Roman"/>
          <w:i/>
          <w:sz w:val="24"/>
          <w:szCs w:val="24"/>
        </w:rPr>
        <w:t>,</w:t>
      </w:r>
      <w:r w:rsidR="006958B7" w:rsidRPr="004759F1">
        <w:rPr>
          <w:rFonts w:ascii="Times New Roman" w:hAnsi="Times New Roman" w:cs="Times New Roman"/>
          <w:sz w:val="24"/>
          <w:szCs w:val="24"/>
        </w:rPr>
        <w:t xml:space="preserve"> </w:t>
      </w:r>
      <w:r w:rsidR="006958B7" w:rsidRPr="004759F1">
        <w:rPr>
          <w:rFonts w:ascii="Times New Roman" w:hAnsi="Times New Roman" w:cs="Times New Roman"/>
          <w:sz w:val="24"/>
          <w:szCs w:val="24"/>
          <w:rPrChange w:id="142" w:author="Stelling,Benjamin D" w:date="2018-10-10T14:42:00Z">
            <w:rPr>
              <w:rFonts w:ascii="Times New Roman" w:hAnsi="Times New Roman" w:cs="Times New Roman"/>
              <w:b/>
              <w:sz w:val="24"/>
              <w:szCs w:val="24"/>
            </w:rPr>
          </w:rPrChange>
        </w:rPr>
        <w:t>38</w:t>
      </w:r>
      <w:r w:rsidRPr="004759F1">
        <w:rPr>
          <w:rFonts w:ascii="Times New Roman" w:hAnsi="Times New Roman" w:cs="Times New Roman"/>
          <w:sz w:val="24"/>
          <w:szCs w:val="24"/>
        </w:rPr>
        <w:t>,</w:t>
      </w:r>
      <w:r w:rsidR="00C01A61" w:rsidRPr="007C7E4B">
        <w:rPr>
          <w:rFonts w:ascii="Times New Roman" w:hAnsi="Times New Roman" w:cs="Times New Roman"/>
          <w:sz w:val="24"/>
          <w:szCs w:val="24"/>
        </w:rPr>
        <w:t xml:space="preserve"> 1069-1082.</w:t>
      </w:r>
    </w:p>
    <w:p w14:paraId="3CE691E5" w14:textId="77777777" w:rsidR="00CB67DE" w:rsidRPr="004759F1" w:rsidRDefault="00CB67DE" w:rsidP="003C61FB">
      <w:pPr>
        <w:spacing w:line="240" w:lineRule="auto"/>
        <w:ind w:left="720" w:hanging="720"/>
        <w:contextualSpacing/>
        <w:rPr>
          <w:rFonts w:ascii="Times New Roman" w:hAnsi="Times New Roman" w:cs="Times New Roman"/>
          <w:sz w:val="24"/>
          <w:szCs w:val="24"/>
        </w:rPr>
      </w:pPr>
    </w:p>
    <w:p w14:paraId="7477D0FC" w14:textId="77777777" w:rsidR="00CB67DE" w:rsidRPr="007C7E4B" w:rsidRDefault="00CB67DE" w:rsidP="003C61FB">
      <w:pPr>
        <w:spacing w:line="240" w:lineRule="auto"/>
        <w:ind w:left="720" w:hanging="720"/>
        <w:contextualSpacing/>
        <w:rPr>
          <w:rFonts w:ascii="Times New Roman" w:hAnsi="Times New Roman" w:cs="Times New Roman"/>
          <w:sz w:val="24"/>
          <w:szCs w:val="24"/>
        </w:rPr>
      </w:pPr>
      <w:proofErr w:type="spellStart"/>
      <w:r w:rsidRPr="004759F1">
        <w:rPr>
          <w:rFonts w:ascii="Times New Roman" w:hAnsi="Times New Roman" w:cs="Times New Roman"/>
          <w:sz w:val="24"/>
          <w:szCs w:val="24"/>
        </w:rPr>
        <w:t>Blanchot</w:t>
      </w:r>
      <w:proofErr w:type="spellEnd"/>
      <w:r w:rsidRPr="004759F1">
        <w:rPr>
          <w:rFonts w:ascii="Times New Roman" w:hAnsi="Times New Roman" w:cs="Times New Roman"/>
          <w:sz w:val="24"/>
          <w:szCs w:val="24"/>
        </w:rPr>
        <w:t xml:space="preserve"> J., </w:t>
      </w:r>
      <w:proofErr w:type="spellStart"/>
      <w:r w:rsidRPr="004759F1">
        <w:rPr>
          <w:rFonts w:ascii="Times New Roman" w:hAnsi="Times New Roman" w:cs="Times New Roman"/>
          <w:sz w:val="24"/>
          <w:szCs w:val="24"/>
        </w:rPr>
        <w:t>Rodier</w:t>
      </w:r>
      <w:proofErr w:type="spellEnd"/>
      <w:r w:rsidRPr="004759F1">
        <w:rPr>
          <w:rFonts w:ascii="Times New Roman" w:hAnsi="Times New Roman" w:cs="Times New Roman"/>
          <w:sz w:val="24"/>
          <w:szCs w:val="24"/>
        </w:rPr>
        <w:t xml:space="preserve">, M. &amp; </w:t>
      </w:r>
      <w:proofErr w:type="spellStart"/>
      <w:r w:rsidRPr="004759F1">
        <w:rPr>
          <w:rFonts w:ascii="Times New Roman" w:hAnsi="Times New Roman" w:cs="Times New Roman"/>
          <w:sz w:val="24"/>
          <w:szCs w:val="24"/>
        </w:rPr>
        <w:t>Bouteiller</w:t>
      </w:r>
      <w:proofErr w:type="spellEnd"/>
      <w:r w:rsidRPr="004759F1">
        <w:rPr>
          <w:rFonts w:ascii="Times New Roman" w:hAnsi="Times New Roman" w:cs="Times New Roman"/>
          <w:sz w:val="24"/>
          <w:szCs w:val="24"/>
        </w:rPr>
        <w:t xml:space="preserve"> A.L. (1992) Effect of El Niño Southern Oscillation events on the distribution and abundance of phytoplankton in the Western Pacific Tropical Ocean along 165</w:t>
      </w:r>
      <w:r w:rsidR="00FF3EF0" w:rsidRPr="004759F1">
        <w:rPr>
          <w:rFonts w:ascii="Times New Roman" w:hAnsi="Times New Roman" w:cs="Times New Roman"/>
          <w:sz w:val="24"/>
          <w:szCs w:val="24"/>
        </w:rPr>
        <w:t xml:space="preserve">°E. </w:t>
      </w:r>
      <w:r w:rsidR="00FF3EF0" w:rsidRPr="004759F1">
        <w:rPr>
          <w:rFonts w:ascii="Times New Roman" w:hAnsi="Times New Roman" w:cs="Times New Roman"/>
          <w:i/>
          <w:sz w:val="24"/>
          <w:szCs w:val="24"/>
        </w:rPr>
        <w:t>Journal of Plankton Research</w:t>
      </w:r>
      <w:r w:rsidR="00FF3EF0" w:rsidRPr="004759F1">
        <w:rPr>
          <w:rFonts w:ascii="Times New Roman" w:hAnsi="Times New Roman" w:cs="Times New Roman"/>
          <w:sz w:val="24"/>
          <w:szCs w:val="24"/>
        </w:rPr>
        <w:t xml:space="preserve">, </w:t>
      </w:r>
      <w:r w:rsidR="00FF3EF0" w:rsidRPr="004759F1">
        <w:rPr>
          <w:rFonts w:ascii="Times New Roman" w:hAnsi="Times New Roman" w:cs="Times New Roman"/>
          <w:sz w:val="24"/>
          <w:szCs w:val="24"/>
          <w:rPrChange w:id="143" w:author="Stelling,Benjamin D" w:date="2018-10-10T14:42:00Z">
            <w:rPr>
              <w:rFonts w:ascii="Times New Roman" w:hAnsi="Times New Roman" w:cs="Times New Roman"/>
              <w:b/>
              <w:sz w:val="24"/>
              <w:szCs w:val="24"/>
            </w:rPr>
          </w:rPrChange>
        </w:rPr>
        <w:t>14</w:t>
      </w:r>
      <w:r w:rsidR="00FF3EF0" w:rsidRPr="004759F1">
        <w:rPr>
          <w:rFonts w:ascii="Times New Roman" w:hAnsi="Times New Roman" w:cs="Times New Roman"/>
          <w:sz w:val="24"/>
          <w:szCs w:val="24"/>
        </w:rPr>
        <w:t>, 137-156.</w:t>
      </w:r>
    </w:p>
    <w:p w14:paraId="339948BC" w14:textId="77777777" w:rsidR="003C61FB" w:rsidRPr="004759F1" w:rsidRDefault="003C61FB" w:rsidP="003C61FB">
      <w:pPr>
        <w:spacing w:line="240" w:lineRule="auto"/>
        <w:ind w:left="720" w:hanging="720"/>
        <w:contextualSpacing/>
        <w:rPr>
          <w:rFonts w:ascii="Times New Roman" w:hAnsi="Times New Roman" w:cs="Times New Roman"/>
          <w:sz w:val="24"/>
          <w:szCs w:val="24"/>
        </w:rPr>
      </w:pPr>
    </w:p>
    <w:p w14:paraId="1A88316F" w14:textId="77777777" w:rsidR="002370E9" w:rsidRPr="007C7E4B" w:rsidRDefault="00FC0C65" w:rsidP="003C61FB">
      <w:pPr>
        <w:spacing w:line="240" w:lineRule="auto"/>
        <w:ind w:left="720" w:hanging="720"/>
        <w:contextualSpacing/>
        <w:rPr>
          <w:rFonts w:ascii="Times New Roman" w:hAnsi="Times New Roman" w:cs="Times New Roman"/>
          <w:sz w:val="24"/>
          <w:szCs w:val="24"/>
        </w:rPr>
      </w:pPr>
      <w:r w:rsidRPr="004759F1">
        <w:rPr>
          <w:rFonts w:ascii="Times New Roman" w:hAnsi="Times New Roman" w:cs="Times New Roman"/>
          <w:sz w:val="24"/>
          <w:szCs w:val="24"/>
        </w:rPr>
        <w:t>Boyd</w:t>
      </w:r>
      <w:r w:rsidR="002370E9" w:rsidRPr="004759F1">
        <w:rPr>
          <w:rFonts w:ascii="Times New Roman" w:hAnsi="Times New Roman" w:cs="Times New Roman"/>
          <w:sz w:val="24"/>
          <w:szCs w:val="24"/>
        </w:rPr>
        <w:t xml:space="preserve"> C.M. </w:t>
      </w:r>
      <w:r w:rsidRPr="004759F1">
        <w:rPr>
          <w:rFonts w:ascii="Times New Roman" w:hAnsi="Times New Roman" w:cs="Times New Roman"/>
          <w:sz w:val="24"/>
          <w:szCs w:val="24"/>
        </w:rPr>
        <w:t xml:space="preserve">&amp; </w:t>
      </w:r>
      <w:proofErr w:type="spellStart"/>
      <w:r w:rsidR="002370E9" w:rsidRPr="004759F1">
        <w:rPr>
          <w:rFonts w:ascii="Times New Roman" w:hAnsi="Times New Roman" w:cs="Times New Roman"/>
          <w:sz w:val="24"/>
          <w:szCs w:val="24"/>
        </w:rPr>
        <w:t>Gradmann</w:t>
      </w:r>
      <w:proofErr w:type="spellEnd"/>
      <w:r w:rsidRPr="004759F1">
        <w:rPr>
          <w:rFonts w:ascii="Times New Roman" w:hAnsi="Times New Roman" w:cs="Times New Roman"/>
          <w:sz w:val="24"/>
          <w:szCs w:val="24"/>
        </w:rPr>
        <w:t xml:space="preserve"> D. (2002)</w:t>
      </w:r>
      <w:r w:rsidR="002370E9" w:rsidRPr="004759F1">
        <w:rPr>
          <w:rFonts w:ascii="Times New Roman" w:hAnsi="Times New Roman" w:cs="Times New Roman"/>
          <w:sz w:val="24"/>
          <w:szCs w:val="24"/>
        </w:rPr>
        <w:t xml:space="preserve"> Impact of osmolytes on buo</w:t>
      </w:r>
      <w:r w:rsidRPr="004759F1">
        <w:rPr>
          <w:rFonts w:ascii="Times New Roman" w:hAnsi="Times New Roman" w:cs="Times New Roman"/>
          <w:sz w:val="24"/>
          <w:szCs w:val="24"/>
        </w:rPr>
        <w:t xml:space="preserve">yancy of marine phytoplankton. </w:t>
      </w:r>
      <w:r w:rsidR="002370E9" w:rsidRPr="004759F1">
        <w:rPr>
          <w:rFonts w:ascii="Times New Roman" w:hAnsi="Times New Roman" w:cs="Times New Roman"/>
          <w:i/>
          <w:sz w:val="24"/>
          <w:szCs w:val="24"/>
        </w:rPr>
        <w:t>Marine Biology</w:t>
      </w:r>
      <w:r w:rsidRPr="004759F1">
        <w:rPr>
          <w:rFonts w:ascii="Times New Roman" w:hAnsi="Times New Roman" w:cs="Times New Roman"/>
          <w:i/>
          <w:sz w:val="24"/>
          <w:szCs w:val="24"/>
        </w:rPr>
        <w:t>,</w:t>
      </w:r>
      <w:r w:rsidR="006958B7" w:rsidRPr="004759F1">
        <w:rPr>
          <w:rFonts w:ascii="Times New Roman" w:hAnsi="Times New Roman" w:cs="Times New Roman"/>
          <w:sz w:val="24"/>
          <w:szCs w:val="24"/>
        </w:rPr>
        <w:t xml:space="preserve"> </w:t>
      </w:r>
      <w:r w:rsidR="006958B7" w:rsidRPr="004759F1">
        <w:rPr>
          <w:rFonts w:ascii="Times New Roman" w:hAnsi="Times New Roman" w:cs="Times New Roman"/>
          <w:sz w:val="24"/>
          <w:szCs w:val="24"/>
          <w:rPrChange w:id="144" w:author="Stelling,Benjamin D" w:date="2018-10-10T14:42:00Z">
            <w:rPr>
              <w:rFonts w:ascii="Times New Roman" w:hAnsi="Times New Roman" w:cs="Times New Roman"/>
              <w:b/>
              <w:sz w:val="24"/>
              <w:szCs w:val="24"/>
            </w:rPr>
          </w:rPrChange>
        </w:rPr>
        <w:t>141</w:t>
      </w:r>
      <w:r w:rsidRPr="004759F1">
        <w:rPr>
          <w:rFonts w:ascii="Times New Roman" w:hAnsi="Times New Roman" w:cs="Times New Roman"/>
          <w:sz w:val="24"/>
          <w:szCs w:val="24"/>
        </w:rPr>
        <w:t>,</w:t>
      </w:r>
      <w:r w:rsidR="002370E9" w:rsidRPr="007C7E4B">
        <w:rPr>
          <w:rFonts w:ascii="Times New Roman" w:hAnsi="Times New Roman" w:cs="Times New Roman"/>
          <w:sz w:val="24"/>
          <w:szCs w:val="24"/>
        </w:rPr>
        <w:t xml:space="preserve"> 605-618.</w:t>
      </w:r>
    </w:p>
    <w:p w14:paraId="75DD40B2" w14:textId="77777777" w:rsidR="003C61FB" w:rsidRPr="004759F1" w:rsidRDefault="003C61FB" w:rsidP="003C61FB">
      <w:pPr>
        <w:spacing w:line="240" w:lineRule="auto"/>
        <w:ind w:left="720" w:hanging="720"/>
        <w:contextualSpacing/>
        <w:rPr>
          <w:rFonts w:ascii="Times New Roman" w:hAnsi="Times New Roman" w:cs="Times New Roman"/>
          <w:sz w:val="24"/>
          <w:szCs w:val="24"/>
        </w:rPr>
      </w:pPr>
    </w:p>
    <w:p w14:paraId="4407D08B" w14:textId="77777777" w:rsidR="007F1FDC" w:rsidRPr="007C7E4B" w:rsidRDefault="00FC0C65" w:rsidP="003C61FB">
      <w:pPr>
        <w:spacing w:line="240" w:lineRule="auto"/>
        <w:ind w:left="720" w:hanging="720"/>
        <w:contextualSpacing/>
        <w:rPr>
          <w:rFonts w:ascii="Times New Roman" w:hAnsi="Times New Roman" w:cs="Times New Roman"/>
          <w:sz w:val="24"/>
          <w:szCs w:val="24"/>
        </w:rPr>
      </w:pPr>
      <w:r w:rsidRPr="004759F1">
        <w:rPr>
          <w:rFonts w:ascii="Times New Roman" w:hAnsi="Times New Roman" w:cs="Times New Roman"/>
          <w:sz w:val="24"/>
          <w:szCs w:val="24"/>
        </w:rPr>
        <w:t xml:space="preserve">Buchan A., </w:t>
      </w:r>
      <w:proofErr w:type="spellStart"/>
      <w:r w:rsidR="007F1FDC" w:rsidRPr="004759F1">
        <w:rPr>
          <w:rFonts w:ascii="Times New Roman" w:hAnsi="Times New Roman" w:cs="Times New Roman"/>
          <w:sz w:val="24"/>
          <w:szCs w:val="24"/>
        </w:rPr>
        <w:t>LeCleir</w:t>
      </w:r>
      <w:proofErr w:type="spellEnd"/>
      <w:r w:rsidRPr="004759F1">
        <w:rPr>
          <w:rFonts w:ascii="Times New Roman" w:hAnsi="Times New Roman" w:cs="Times New Roman"/>
          <w:sz w:val="24"/>
          <w:szCs w:val="24"/>
        </w:rPr>
        <w:t xml:space="preserve"> G.R., </w:t>
      </w:r>
      <w:proofErr w:type="spellStart"/>
      <w:r w:rsidR="007F1FDC" w:rsidRPr="004759F1">
        <w:rPr>
          <w:rFonts w:ascii="Times New Roman" w:hAnsi="Times New Roman" w:cs="Times New Roman"/>
          <w:sz w:val="24"/>
          <w:szCs w:val="24"/>
        </w:rPr>
        <w:t>Gulvik</w:t>
      </w:r>
      <w:proofErr w:type="spellEnd"/>
      <w:r w:rsidRPr="004759F1">
        <w:rPr>
          <w:rFonts w:ascii="Times New Roman" w:hAnsi="Times New Roman" w:cs="Times New Roman"/>
          <w:sz w:val="24"/>
          <w:szCs w:val="24"/>
        </w:rPr>
        <w:t xml:space="preserve"> C.A. &amp; </w:t>
      </w:r>
      <w:r w:rsidR="007F1FDC" w:rsidRPr="004759F1">
        <w:rPr>
          <w:rFonts w:ascii="Times New Roman" w:hAnsi="Times New Roman" w:cs="Times New Roman"/>
          <w:sz w:val="24"/>
          <w:szCs w:val="24"/>
        </w:rPr>
        <w:t>González</w:t>
      </w:r>
      <w:r w:rsidRPr="004759F1">
        <w:rPr>
          <w:rFonts w:ascii="Times New Roman" w:hAnsi="Times New Roman" w:cs="Times New Roman"/>
          <w:sz w:val="24"/>
          <w:szCs w:val="24"/>
        </w:rPr>
        <w:t xml:space="preserve"> J.M</w:t>
      </w:r>
      <w:r w:rsidR="007F1FDC" w:rsidRPr="004759F1">
        <w:rPr>
          <w:rFonts w:ascii="Times New Roman" w:hAnsi="Times New Roman" w:cs="Times New Roman"/>
          <w:sz w:val="24"/>
          <w:szCs w:val="24"/>
        </w:rPr>
        <w:t>.</w:t>
      </w:r>
      <w:r w:rsidRPr="004759F1">
        <w:rPr>
          <w:rFonts w:ascii="Times New Roman" w:hAnsi="Times New Roman" w:cs="Times New Roman"/>
          <w:sz w:val="24"/>
          <w:szCs w:val="24"/>
        </w:rPr>
        <w:t xml:space="preserve"> (2014)</w:t>
      </w:r>
      <w:r w:rsidR="007F1FDC" w:rsidRPr="004759F1">
        <w:rPr>
          <w:rFonts w:ascii="Times New Roman" w:hAnsi="Times New Roman" w:cs="Times New Roman"/>
          <w:sz w:val="24"/>
          <w:szCs w:val="24"/>
        </w:rPr>
        <w:t xml:space="preserve"> Master recyclers: features and functions of bacteria associ</w:t>
      </w:r>
      <w:r w:rsidRPr="004759F1">
        <w:rPr>
          <w:rFonts w:ascii="Times New Roman" w:hAnsi="Times New Roman" w:cs="Times New Roman"/>
          <w:sz w:val="24"/>
          <w:szCs w:val="24"/>
        </w:rPr>
        <w:t>ated with phytoplankton blooms.</w:t>
      </w:r>
      <w:r w:rsidR="007F1FDC" w:rsidRPr="004759F1">
        <w:rPr>
          <w:rFonts w:ascii="Times New Roman" w:hAnsi="Times New Roman" w:cs="Times New Roman"/>
          <w:sz w:val="24"/>
          <w:szCs w:val="24"/>
        </w:rPr>
        <w:t xml:space="preserve"> </w:t>
      </w:r>
      <w:r w:rsidR="007F1FDC" w:rsidRPr="004759F1">
        <w:rPr>
          <w:rFonts w:ascii="Times New Roman" w:hAnsi="Times New Roman" w:cs="Times New Roman"/>
          <w:i/>
          <w:sz w:val="24"/>
          <w:szCs w:val="24"/>
        </w:rPr>
        <w:t>Nature Reviews: Microbiology</w:t>
      </w:r>
      <w:r w:rsidRPr="004759F1">
        <w:rPr>
          <w:rFonts w:ascii="Times New Roman" w:hAnsi="Times New Roman" w:cs="Times New Roman"/>
          <w:i/>
          <w:sz w:val="24"/>
          <w:szCs w:val="24"/>
        </w:rPr>
        <w:t>,</w:t>
      </w:r>
      <w:r w:rsidR="007F1FDC" w:rsidRPr="004759F1">
        <w:rPr>
          <w:rFonts w:ascii="Times New Roman" w:hAnsi="Times New Roman" w:cs="Times New Roman"/>
          <w:sz w:val="24"/>
          <w:szCs w:val="24"/>
        </w:rPr>
        <w:t xml:space="preserve"> </w:t>
      </w:r>
      <w:r w:rsidR="007F1FDC" w:rsidRPr="004759F1">
        <w:rPr>
          <w:rFonts w:ascii="Times New Roman" w:hAnsi="Times New Roman" w:cs="Times New Roman"/>
          <w:sz w:val="24"/>
          <w:szCs w:val="24"/>
          <w:rPrChange w:id="145" w:author="Stelling,Benjamin D" w:date="2018-10-10T14:42:00Z">
            <w:rPr>
              <w:rFonts w:ascii="Times New Roman" w:hAnsi="Times New Roman" w:cs="Times New Roman"/>
              <w:b/>
              <w:sz w:val="24"/>
              <w:szCs w:val="24"/>
            </w:rPr>
          </w:rPrChange>
        </w:rPr>
        <w:t>12</w:t>
      </w:r>
      <w:r w:rsidRPr="004759F1">
        <w:rPr>
          <w:rFonts w:ascii="Times New Roman" w:hAnsi="Times New Roman" w:cs="Times New Roman"/>
          <w:sz w:val="24"/>
          <w:szCs w:val="24"/>
        </w:rPr>
        <w:t>,</w:t>
      </w:r>
      <w:r w:rsidR="007F1FDC" w:rsidRPr="007C7E4B">
        <w:rPr>
          <w:rFonts w:ascii="Times New Roman" w:hAnsi="Times New Roman" w:cs="Times New Roman"/>
          <w:sz w:val="24"/>
          <w:szCs w:val="24"/>
        </w:rPr>
        <w:t xml:space="preserve"> 686-698.</w:t>
      </w:r>
    </w:p>
    <w:p w14:paraId="7AD84347" w14:textId="77777777" w:rsidR="003C61FB" w:rsidRPr="004759F1" w:rsidRDefault="003C61FB" w:rsidP="003C61FB">
      <w:pPr>
        <w:spacing w:line="240" w:lineRule="auto"/>
        <w:ind w:left="720" w:hanging="720"/>
        <w:contextualSpacing/>
        <w:rPr>
          <w:rFonts w:ascii="Times New Roman" w:hAnsi="Times New Roman" w:cs="Times New Roman"/>
          <w:sz w:val="24"/>
          <w:szCs w:val="24"/>
        </w:rPr>
      </w:pPr>
    </w:p>
    <w:p w14:paraId="5599F261" w14:textId="77777777" w:rsidR="007F1FDC" w:rsidRPr="007C7E4B" w:rsidRDefault="00FC0C65" w:rsidP="003C61FB">
      <w:pPr>
        <w:spacing w:line="240" w:lineRule="auto"/>
        <w:ind w:left="720" w:hanging="720"/>
        <w:contextualSpacing/>
        <w:rPr>
          <w:rFonts w:ascii="Times New Roman" w:hAnsi="Times New Roman" w:cs="Times New Roman"/>
          <w:sz w:val="24"/>
          <w:szCs w:val="24"/>
        </w:rPr>
      </w:pPr>
      <w:proofErr w:type="spellStart"/>
      <w:r w:rsidRPr="004759F1">
        <w:rPr>
          <w:rFonts w:ascii="Times New Roman" w:hAnsi="Times New Roman" w:cs="Times New Roman"/>
          <w:sz w:val="24"/>
          <w:szCs w:val="24"/>
        </w:rPr>
        <w:t>Bruland</w:t>
      </w:r>
      <w:proofErr w:type="spellEnd"/>
      <w:r w:rsidRPr="004759F1">
        <w:rPr>
          <w:rFonts w:ascii="Times New Roman" w:hAnsi="Times New Roman" w:cs="Times New Roman"/>
          <w:sz w:val="24"/>
          <w:szCs w:val="24"/>
        </w:rPr>
        <w:t xml:space="preserve"> K.W., </w:t>
      </w:r>
      <w:r w:rsidR="007F1FDC" w:rsidRPr="004759F1">
        <w:rPr>
          <w:rFonts w:ascii="Times New Roman" w:hAnsi="Times New Roman" w:cs="Times New Roman"/>
          <w:sz w:val="24"/>
          <w:szCs w:val="24"/>
        </w:rPr>
        <w:t>Rue</w:t>
      </w:r>
      <w:r w:rsidRPr="004759F1">
        <w:rPr>
          <w:rFonts w:ascii="Times New Roman" w:hAnsi="Times New Roman" w:cs="Times New Roman"/>
          <w:sz w:val="24"/>
          <w:szCs w:val="24"/>
        </w:rPr>
        <w:t xml:space="preserve"> E.L. &amp;</w:t>
      </w:r>
      <w:r w:rsidR="007F1FDC" w:rsidRPr="004759F1">
        <w:rPr>
          <w:rFonts w:ascii="Times New Roman" w:hAnsi="Times New Roman" w:cs="Times New Roman"/>
          <w:sz w:val="24"/>
          <w:szCs w:val="24"/>
        </w:rPr>
        <w:t xml:space="preserve"> Smith</w:t>
      </w:r>
      <w:r w:rsidRPr="004759F1">
        <w:rPr>
          <w:rFonts w:ascii="Times New Roman" w:hAnsi="Times New Roman" w:cs="Times New Roman"/>
          <w:sz w:val="24"/>
          <w:szCs w:val="24"/>
        </w:rPr>
        <w:t xml:space="preserve"> G.J. (2001)</w:t>
      </w:r>
      <w:r w:rsidR="007F1FDC" w:rsidRPr="004759F1">
        <w:rPr>
          <w:rFonts w:ascii="Times New Roman" w:hAnsi="Times New Roman" w:cs="Times New Roman"/>
          <w:sz w:val="24"/>
          <w:szCs w:val="24"/>
        </w:rPr>
        <w:t xml:space="preserve"> Iron and macronutrients in California coastal upwelling regimes: </w:t>
      </w:r>
      <w:r w:rsidRPr="004759F1">
        <w:rPr>
          <w:rFonts w:ascii="Times New Roman" w:hAnsi="Times New Roman" w:cs="Times New Roman"/>
          <w:sz w:val="24"/>
          <w:szCs w:val="24"/>
        </w:rPr>
        <w:t>implications for diatom blooms.</w:t>
      </w:r>
      <w:r w:rsidR="007F1FDC" w:rsidRPr="004759F1">
        <w:rPr>
          <w:rFonts w:ascii="Times New Roman" w:hAnsi="Times New Roman" w:cs="Times New Roman"/>
          <w:sz w:val="24"/>
          <w:szCs w:val="24"/>
        </w:rPr>
        <w:t xml:space="preserve"> </w:t>
      </w:r>
      <w:r w:rsidR="007F1FDC" w:rsidRPr="004759F1">
        <w:rPr>
          <w:rFonts w:ascii="Times New Roman" w:hAnsi="Times New Roman" w:cs="Times New Roman"/>
          <w:i/>
          <w:sz w:val="24"/>
          <w:szCs w:val="24"/>
        </w:rPr>
        <w:t>Limnology and Oceanography</w:t>
      </w:r>
      <w:r w:rsidRPr="004759F1">
        <w:rPr>
          <w:rFonts w:ascii="Times New Roman" w:hAnsi="Times New Roman" w:cs="Times New Roman"/>
          <w:i/>
          <w:sz w:val="24"/>
          <w:szCs w:val="24"/>
        </w:rPr>
        <w:t>,</w:t>
      </w:r>
      <w:r w:rsidR="007F1FDC" w:rsidRPr="004759F1">
        <w:rPr>
          <w:rFonts w:ascii="Times New Roman" w:hAnsi="Times New Roman" w:cs="Times New Roman"/>
          <w:sz w:val="24"/>
          <w:szCs w:val="24"/>
        </w:rPr>
        <w:t xml:space="preserve"> </w:t>
      </w:r>
      <w:r w:rsidR="007F1FDC" w:rsidRPr="004759F1">
        <w:rPr>
          <w:rFonts w:ascii="Times New Roman" w:hAnsi="Times New Roman" w:cs="Times New Roman"/>
          <w:sz w:val="24"/>
          <w:szCs w:val="24"/>
          <w:rPrChange w:id="146" w:author="Stelling,Benjamin D" w:date="2018-10-10T14:42:00Z">
            <w:rPr>
              <w:rFonts w:ascii="Times New Roman" w:hAnsi="Times New Roman" w:cs="Times New Roman"/>
              <w:b/>
              <w:sz w:val="24"/>
              <w:szCs w:val="24"/>
            </w:rPr>
          </w:rPrChange>
        </w:rPr>
        <w:t>46</w:t>
      </w:r>
      <w:r w:rsidRPr="004759F1">
        <w:rPr>
          <w:rFonts w:ascii="Times New Roman" w:hAnsi="Times New Roman" w:cs="Times New Roman"/>
          <w:sz w:val="24"/>
          <w:szCs w:val="24"/>
        </w:rPr>
        <w:t>,</w:t>
      </w:r>
      <w:r w:rsidR="007F1FDC" w:rsidRPr="007C7E4B">
        <w:rPr>
          <w:rFonts w:ascii="Times New Roman" w:hAnsi="Times New Roman" w:cs="Times New Roman"/>
          <w:sz w:val="24"/>
          <w:szCs w:val="24"/>
        </w:rPr>
        <w:t xml:space="preserve"> 1661-1674.</w:t>
      </w:r>
    </w:p>
    <w:p w14:paraId="0DF4492F" w14:textId="77777777" w:rsidR="00FC0C65" w:rsidRPr="004759F1" w:rsidRDefault="00FC0C65" w:rsidP="003C61FB">
      <w:pPr>
        <w:spacing w:line="240" w:lineRule="auto"/>
        <w:ind w:left="720" w:hanging="720"/>
        <w:contextualSpacing/>
        <w:rPr>
          <w:rFonts w:ascii="Times New Roman" w:hAnsi="Times New Roman" w:cs="Times New Roman"/>
          <w:sz w:val="24"/>
          <w:szCs w:val="24"/>
        </w:rPr>
      </w:pPr>
    </w:p>
    <w:p w14:paraId="6FA850A9" w14:textId="77777777" w:rsidR="00B13BF5" w:rsidRPr="007C7E4B" w:rsidRDefault="00FC0C65" w:rsidP="003C61FB">
      <w:pPr>
        <w:spacing w:line="240" w:lineRule="auto"/>
        <w:ind w:left="720" w:hanging="720"/>
        <w:contextualSpacing/>
        <w:rPr>
          <w:rFonts w:ascii="Times New Roman" w:hAnsi="Times New Roman" w:cs="Times New Roman"/>
          <w:sz w:val="24"/>
          <w:szCs w:val="24"/>
        </w:rPr>
      </w:pPr>
      <w:proofErr w:type="spellStart"/>
      <w:r w:rsidRPr="004759F1">
        <w:rPr>
          <w:rFonts w:ascii="Times New Roman" w:hAnsi="Times New Roman" w:cs="Times New Roman"/>
          <w:sz w:val="24"/>
          <w:szCs w:val="24"/>
        </w:rPr>
        <w:t>Caroppo</w:t>
      </w:r>
      <w:proofErr w:type="spellEnd"/>
      <w:r w:rsidRPr="004759F1">
        <w:rPr>
          <w:rFonts w:ascii="Times New Roman" w:hAnsi="Times New Roman" w:cs="Times New Roman"/>
          <w:sz w:val="24"/>
          <w:szCs w:val="24"/>
        </w:rPr>
        <w:t xml:space="preserve"> C. (2015)</w:t>
      </w:r>
      <w:r w:rsidR="00B13BF5" w:rsidRPr="004759F1">
        <w:rPr>
          <w:rFonts w:ascii="Times New Roman" w:hAnsi="Times New Roman" w:cs="Times New Roman"/>
          <w:sz w:val="24"/>
          <w:szCs w:val="24"/>
        </w:rPr>
        <w:t xml:space="preserve"> Ecology and biodiversity of picoplanktonic cyanobacteria in coas</w:t>
      </w:r>
      <w:r w:rsidRPr="004759F1">
        <w:rPr>
          <w:rFonts w:ascii="Times New Roman" w:hAnsi="Times New Roman" w:cs="Times New Roman"/>
          <w:sz w:val="24"/>
          <w:szCs w:val="24"/>
        </w:rPr>
        <w:t xml:space="preserve">tal and brackish environments. </w:t>
      </w:r>
      <w:r w:rsidR="00B13BF5" w:rsidRPr="004759F1">
        <w:rPr>
          <w:rFonts w:ascii="Times New Roman" w:hAnsi="Times New Roman" w:cs="Times New Roman"/>
          <w:i/>
          <w:sz w:val="24"/>
          <w:szCs w:val="24"/>
        </w:rPr>
        <w:t>Biodiversity and Conservation</w:t>
      </w:r>
      <w:r w:rsidRPr="004759F1">
        <w:rPr>
          <w:rFonts w:ascii="Times New Roman" w:hAnsi="Times New Roman" w:cs="Times New Roman"/>
          <w:i/>
          <w:sz w:val="24"/>
          <w:szCs w:val="24"/>
        </w:rPr>
        <w:t>,</w:t>
      </w:r>
      <w:r w:rsidR="006958B7" w:rsidRPr="004759F1">
        <w:rPr>
          <w:rFonts w:ascii="Times New Roman" w:hAnsi="Times New Roman" w:cs="Times New Roman"/>
          <w:sz w:val="24"/>
          <w:szCs w:val="24"/>
        </w:rPr>
        <w:t xml:space="preserve"> </w:t>
      </w:r>
      <w:r w:rsidR="006958B7" w:rsidRPr="004759F1">
        <w:rPr>
          <w:rFonts w:ascii="Times New Roman" w:hAnsi="Times New Roman" w:cs="Times New Roman"/>
          <w:sz w:val="24"/>
          <w:szCs w:val="24"/>
          <w:rPrChange w:id="147" w:author="Stelling,Benjamin D" w:date="2018-10-10T14:42:00Z">
            <w:rPr>
              <w:rFonts w:ascii="Times New Roman" w:hAnsi="Times New Roman" w:cs="Times New Roman"/>
              <w:b/>
              <w:sz w:val="24"/>
              <w:szCs w:val="24"/>
            </w:rPr>
          </w:rPrChange>
        </w:rPr>
        <w:t>24</w:t>
      </w:r>
      <w:r w:rsidRPr="004759F1">
        <w:rPr>
          <w:rFonts w:ascii="Times New Roman" w:hAnsi="Times New Roman" w:cs="Times New Roman"/>
          <w:sz w:val="24"/>
          <w:szCs w:val="24"/>
        </w:rPr>
        <w:t>,</w:t>
      </w:r>
      <w:r w:rsidR="00B13BF5" w:rsidRPr="007C7E4B">
        <w:rPr>
          <w:rFonts w:ascii="Times New Roman" w:hAnsi="Times New Roman" w:cs="Times New Roman"/>
          <w:sz w:val="24"/>
          <w:szCs w:val="24"/>
        </w:rPr>
        <w:t xml:space="preserve"> 949-971.</w:t>
      </w:r>
    </w:p>
    <w:p w14:paraId="272B5344" w14:textId="77777777" w:rsidR="003C61FB" w:rsidRPr="004759F1" w:rsidRDefault="003C61FB" w:rsidP="003C61FB">
      <w:pPr>
        <w:spacing w:line="240" w:lineRule="auto"/>
        <w:ind w:left="720" w:hanging="720"/>
        <w:contextualSpacing/>
        <w:rPr>
          <w:rFonts w:ascii="Times New Roman" w:hAnsi="Times New Roman" w:cs="Times New Roman"/>
          <w:sz w:val="24"/>
          <w:szCs w:val="24"/>
        </w:rPr>
      </w:pPr>
    </w:p>
    <w:p w14:paraId="44261286" w14:textId="77777777" w:rsidR="00203DCC" w:rsidRPr="007C7E4B" w:rsidRDefault="00FC0C65" w:rsidP="003C61FB">
      <w:pPr>
        <w:spacing w:line="240" w:lineRule="auto"/>
        <w:ind w:left="720" w:hanging="720"/>
        <w:contextualSpacing/>
        <w:rPr>
          <w:rFonts w:ascii="Times New Roman" w:hAnsi="Times New Roman" w:cs="Times New Roman"/>
          <w:sz w:val="24"/>
          <w:szCs w:val="24"/>
        </w:rPr>
      </w:pPr>
      <w:r w:rsidRPr="004759F1">
        <w:rPr>
          <w:rFonts w:ascii="Times New Roman" w:hAnsi="Times New Roman" w:cs="Times New Roman"/>
          <w:sz w:val="24"/>
          <w:szCs w:val="24"/>
        </w:rPr>
        <w:t xml:space="preserve">Carstensen J., </w:t>
      </w:r>
      <w:proofErr w:type="spellStart"/>
      <w:r w:rsidR="00203DCC" w:rsidRPr="004759F1">
        <w:rPr>
          <w:rFonts w:ascii="Times New Roman" w:hAnsi="Times New Roman" w:cs="Times New Roman"/>
          <w:sz w:val="24"/>
          <w:szCs w:val="24"/>
        </w:rPr>
        <w:t>Klais</w:t>
      </w:r>
      <w:proofErr w:type="spellEnd"/>
      <w:r w:rsidRPr="004759F1">
        <w:rPr>
          <w:rFonts w:ascii="Times New Roman" w:hAnsi="Times New Roman" w:cs="Times New Roman"/>
          <w:sz w:val="24"/>
          <w:szCs w:val="24"/>
        </w:rPr>
        <w:t xml:space="preserve"> R. &amp;</w:t>
      </w:r>
      <w:r w:rsidR="00203DCC" w:rsidRPr="004759F1">
        <w:rPr>
          <w:rFonts w:ascii="Times New Roman" w:hAnsi="Times New Roman" w:cs="Times New Roman"/>
          <w:sz w:val="24"/>
          <w:szCs w:val="24"/>
        </w:rPr>
        <w:t xml:space="preserve"> </w:t>
      </w:r>
      <w:proofErr w:type="spellStart"/>
      <w:r w:rsidR="00203DCC" w:rsidRPr="004759F1">
        <w:rPr>
          <w:rFonts w:ascii="Times New Roman" w:hAnsi="Times New Roman" w:cs="Times New Roman"/>
          <w:sz w:val="24"/>
          <w:szCs w:val="24"/>
        </w:rPr>
        <w:t>Cloern</w:t>
      </w:r>
      <w:proofErr w:type="spellEnd"/>
      <w:r w:rsidRPr="004759F1">
        <w:rPr>
          <w:rFonts w:ascii="Times New Roman" w:hAnsi="Times New Roman" w:cs="Times New Roman"/>
          <w:sz w:val="24"/>
          <w:szCs w:val="24"/>
        </w:rPr>
        <w:t xml:space="preserve"> J.E. (2015)</w:t>
      </w:r>
      <w:r w:rsidR="00203DCC" w:rsidRPr="004759F1">
        <w:rPr>
          <w:rFonts w:ascii="Times New Roman" w:hAnsi="Times New Roman" w:cs="Times New Roman"/>
          <w:sz w:val="24"/>
          <w:szCs w:val="24"/>
        </w:rPr>
        <w:t xml:space="preserve"> Phytoplankton blooms in estuarine and coastal waters: seas</w:t>
      </w:r>
      <w:r w:rsidRPr="004759F1">
        <w:rPr>
          <w:rFonts w:ascii="Times New Roman" w:hAnsi="Times New Roman" w:cs="Times New Roman"/>
          <w:sz w:val="24"/>
          <w:szCs w:val="24"/>
        </w:rPr>
        <w:t xml:space="preserve">onal patterns and key species. </w:t>
      </w:r>
      <w:r w:rsidR="007F1FDC" w:rsidRPr="004759F1">
        <w:rPr>
          <w:rFonts w:ascii="Times New Roman" w:hAnsi="Times New Roman" w:cs="Times New Roman"/>
          <w:i/>
          <w:sz w:val="24"/>
          <w:szCs w:val="24"/>
        </w:rPr>
        <w:t>E</w:t>
      </w:r>
      <w:r w:rsidR="00203DCC" w:rsidRPr="004759F1">
        <w:rPr>
          <w:rFonts w:ascii="Times New Roman" w:hAnsi="Times New Roman" w:cs="Times New Roman"/>
          <w:i/>
          <w:sz w:val="24"/>
          <w:szCs w:val="24"/>
        </w:rPr>
        <w:t>stuarine, Coastal and Shelf Science</w:t>
      </w:r>
      <w:r w:rsidRPr="004759F1">
        <w:rPr>
          <w:rFonts w:ascii="Times New Roman" w:hAnsi="Times New Roman" w:cs="Times New Roman"/>
          <w:i/>
          <w:sz w:val="24"/>
          <w:szCs w:val="24"/>
        </w:rPr>
        <w:t>,</w:t>
      </w:r>
      <w:r w:rsidR="00203DCC" w:rsidRPr="004759F1">
        <w:rPr>
          <w:rFonts w:ascii="Times New Roman" w:hAnsi="Times New Roman" w:cs="Times New Roman"/>
          <w:sz w:val="24"/>
          <w:szCs w:val="24"/>
        </w:rPr>
        <w:t xml:space="preserve"> </w:t>
      </w:r>
      <w:r w:rsidR="00203DCC" w:rsidRPr="004759F1">
        <w:rPr>
          <w:rFonts w:ascii="Times New Roman" w:hAnsi="Times New Roman" w:cs="Times New Roman"/>
          <w:sz w:val="24"/>
          <w:szCs w:val="24"/>
          <w:rPrChange w:id="148" w:author="Stelling,Benjamin D" w:date="2018-10-10T14:42:00Z">
            <w:rPr>
              <w:rFonts w:ascii="Times New Roman" w:hAnsi="Times New Roman" w:cs="Times New Roman"/>
              <w:b/>
              <w:sz w:val="24"/>
              <w:szCs w:val="24"/>
            </w:rPr>
          </w:rPrChange>
        </w:rPr>
        <w:t>162</w:t>
      </w:r>
      <w:r w:rsidRPr="004759F1">
        <w:rPr>
          <w:rFonts w:ascii="Times New Roman" w:hAnsi="Times New Roman" w:cs="Times New Roman"/>
          <w:sz w:val="24"/>
          <w:szCs w:val="24"/>
        </w:rPr>
        <w:t>,</w:t>
      </w:r>
      <w:r w:rsidR="00203DCC" w:rsidRPr="007C7E4B">
        <w:rPr>
          <w:rFonts w:ascii="Times New Roman" w:hAnsi="Times New Roman" w:cs="Times New Roman"/>
          <w:sz w:val="24"/>
          <w:szCs w:val="24"/>
        </w:rPr>
        <w:t xml:space="preserve"> 98-109.</w:t>
      </w:r>
    </w:p>
    <w:p w14:paraId="03A168B6" w14:textId="77777777" w:rsidR="003C61FB" w:rsidRPr="004759F1" w:rsidRDefault="003C61FB" w:rsidP="003C61FB">
      <w:pPr>
        <w:spacing w:line="240" w:lineRule="auto"/>
        <w:ind w:left="720" w:hanging="720"/>
        <w:contextualSpacing/>
        <w:rPr>
          <w:rFonts w:ascii="Times New Roman" w:hAnsi="Times New Roman" w:cs="Times New Roman"/>
          <w:sz w:val="24"/>
          <w:szCs w:val="24"/>
        </w:rPr>
      </w:pPr>
    </w:p>
    <w:p w14:paraId="623AD346" w14:textId="77777777" w:rsidR="00F779CC" w:rsidRPr="007C7E4B" w:rsidRDefault="00FC0C65" w:rsidP="003C61FB">
      <w:pPr>
        <w:spacing w:line="240" w:lineRule="auto"/>
        <w:ind w:left="720" w:hanging="720"/>
        <w:contextualSpacing/>
        <w:rPr>
          <w:rFonts w:ascii="Times New Roman" w:hAnsi="Times New Roman" w:cs="Times New Roman"/>
          <w:sz w:val="24"/>
          <w:szCs w:val="24"/>
        </w:rPr>
      </w:pPr>
      <w:r w:rsidRPr="004759F1">
        <w:rPr>
          <w:rFonts w:ascii="Times New Roman" w:hAnsi="Times New Roman" w:cs="Times New Roman"/>
          <w:sz w:val="24"/>
          <w:szCs w:val="24"/>
        </w:rPr>
        <w:t xml:space="preserve">Chiswell S.M., </w:t>
      </w:r>
      <w:proofErr w:type="spellStart"/>
      <w:r w:rsidR="00F779CC" w:rsidRPr="004759F1">
        <w:rPr>
          <w:rFonts w:ascii="Times New Roman" w:hAnsi="Times New Roman" w:cs="Times New Roman"/>
          <w:sz w:val="24"/>
          <w:szCs w:val="24"/>
        </w:rPr>
        <w:t>Calil</w:t>
      </w:r>
      <w:proofErr w:type="spellEnd"/>
      <w:r w:rsidRPr="004759F1">
        <w:rPr>
          <w:rFonts w:ascii="Times New Roman" w:hAnsi="Times New Roman" w:cs="Times New Roman"/>
          <w:sz w:val="24"/>
          <w:szCs w:val="24"/>
        </w:rPr>
        <w:t xml:space="preserve"> P.H.R. &amp;</w:t>
      </w:r>
      <w:r w:rsidR="00F779CC" w:rsidRPr="004759F1">
        <w:rPr>
          <w:rFonts w:ascii="Times New Roman" w:hAnsi="Times New Roman" w:cs="Times New Roman"/>
          <w:sz w:val="24"/>
          <w:szCs w:val="24"/>
        </w:rPr>
        <w:t xml:space="preserve"> Boyd</w:t>
      </w:r>
      <w:r w:rsidRPr="004759F1">
        <w:rPr>
          <w:rFonts w:ascii="Times New Roman" w:hAnsi="Times New Roman" w:cs="Times New Roman"/>
          <w:sz w:val="24"/>
          <w:szCs w:val="24"/>
        </w:rPr>
        <w:t xml:space="preserve"> P.W.</w:t>
      </w:r>
      <w:r w:rsidR="00F779CC" w:rsidRPr="004759F1">
        <w:rPr>
          <w:rFonts w:ascii="Times New Roman" w:hAnsi="Times New Roman" w:cs="Times New Roman"/>
          <w:sz w:val="24"/>
          <w:szCs w:val="24"/>
        </w:rPr>
        <w:t xml:space="preserve"> </w:t>
      </w:r>
      <w:r w:rsidRPr="004759F1">
        <w:rPr>
          <w:rFonts w:ascii="Times New Roman" w:hAnsi="Times New Roman" w:cs="Times New Roman"/>
          <w:sz w:val="24"/>
          <w:szCs w:val="24"/>
        </w:rPr>
        <w:t>(2015)</w:t>
      </w:r>
      <w:r w:rsidR="00F779CC" w:rsidRPr="004759F1">
        <w:rPr>
          <w:rFonts w:ascii="Times New Roman" w:hAnsi="Times New Roman" w:cs="Times New Roman"/>
          <w:sz w:val="24"/>
          <w:szCs w:val="24"/>
        </w:rPr>
        <w:t xml:space="preserve"> Spring blooms and annual cycles of phytop</w:t>
      </w:r>
      <w:r w:rsidRPr="004759F1">
        <w:rPr>
          <w:rFonts w:ascii="Times New Roman" w:hAnsi="Times New Roman" w:cs="Times New Roman"/>
          <w:sz w:val="24"/>
          <w:szCs w:val="24"/>
        </w:rPr>
        <w:t>lankton: a unified perspective.</w:t>
      </w:r>
      <w:r w:rsidR="00F779CC" w:rsidRPr="004759F1">
        <w:rPr>
          <w:rFonts w:ascii="Times New Roman" w:hAnsi="Times New Roman" w:cs="Times New Roman"/>
          <w:sz w:val="24"/>
          <w:szCs w:val="24"/>
        </w:rPr>
        <w:t xml:space="preserve"> </w:t>
      </w:r>
      <w:r w:rsidR="00F779CC" w:rsidRPr="004759F1">
        <w:rPr>
          <w:rFonts w:ascii="Times New Roman" w:hAnsi="Times New Roman" w:cs="Times New Roman"/>
          <w:i/>
          <w:sz w:val="24"/>
          <w:szCs w:val="24"/>
        </w:rPr>
        <w:t>Journal of Plankton Research</w:t>
      </w:r>
      <w:r w:rsidRPr="004759F1">
        <w:rPr>
          <w:rFonts w:ascii="Times New Roman" w:hAnsi="Times New Roman" w:cs="Times New Roman"/>
          <w:i/>
          <w:sz w:val="24"/>
          <w:szCs w:val="24"/>
        </w:rPr>
        <w:t>,</w:t>
      </w:r>
      <w:r w:rsidR="00F779CC" w:rsidRPr="004759F1">
        <w:rPr>
          <w:rFonts w:ascii="Times New Roman" w:hAnsi="Times New Roman" w:cs="Times New Roman"/>
          <w:sz w:val="24"/>
          <w:szCs w:val="24"/>
        </w:rPr>
        <w:t xml:space="preserve"> </w:t>
      </w:r>
      <w:r w:rsidR="00F779CC" w:rsidRPr="004759F1">
        <w:rPr>
          <w:rFonts w:ascii="Times New Roman" w:hAnsi="Times New Roman" w:cs="Times New Roman"/>
          <w:sz w:val="24"/>
          <w:szCs w:val="24"/>
          <w:rPrChange w:id="149" w:author="Stelling,Benjamin D" w:date="2018-10-10T14:42:00Z">
            <w:rPr>
              <w:rFonts w:ascii="Times New Roman" w:hAnsi="Times New Roman" w:cs="Times New Roman"/>
              <w:b/>
              <w:sz w:val="24"/>
              <w:szCs w:val="24"/>
            </w:rPr>
          </w:rPrChange>
        </w:rPr>
        <w:t>37</w:t>
      </w:r>
      <w:r w:rsidRPr="004759F1">
        <w:rPr>
          <w:rFonts w:ascii="Times New Roman" w:hAnsi="Times New Roman" w:cs="Times New Roman"/>
          <w:sz w:val="24"/>
          <w:szCs w:val="24"/>
        </w:rPr>
        <w:t>,</w:t>
      </w:r>
      <w:r w:rsidR="00F779CC" w:rsidRPr="007C7E4B">
        <w:rPr>
          <w:rFonts w:ascii="Times New Roman" w:hAnsi="Times New Roman" w:cs="Times New Roman"/>
          <w:sz w:val="24"/>
          <w:szCs w:val="24"/>
        </w:rPr>
        <w:t xml:space="preserve"> 500-508.</w:t>
      </w:r>
    </w:p>
    <w:p w14:paraId="05C81760" w14:textId="77777777" w:rsidR="0008701E" w:rsidRPr="004759F1" w:rsidRDefault="0008701E" w:rsidP="003C61FB">
      <w:pPr>
        <w:spacing w:line="240" w:lineRule="auto"/>
        <w:ind w:left="720" w:hanging="720"/>
        <w:contextualSpacing/>
        <w:rPr>
          <w:rFonts w:ascii="Times New Roman" w:hAnsi="Times New Roman" w:cs="Times New Roman"/>
          <w:sz w:val="24"/>
          <w:szCs w:val="24"/>
        </w:rPr>
      </w:pPr>
    </w:p>
    <w:p w14:paraId="68356369" w14:textId="77777777" w:rsidR="0008701E" w:rsidRPr="004759F1" w:rsidRDefault="0008701E" w:rsidP="003C61FB">
      <w:pPr>
        <w:spacing w:line="240" w:lineRule="auto"/>
        <w:ind w:left="720" w:hanging="720"/>
        <w:contextualSpacing/>
        <w:rPr>
          <w:rFonts w:ascii="Times New Roman" w:hAnsi="Times New Roman" w:cs="Times New Roman"/>
          <w:sz w:val="24"/>
          <w:szCs w:val="24"/>
        </w:rPr>
      </w:pPr>
      <w:bookmarkStart w:id="150" w:name="_Hlk526941939"/>
      <w:r w:rsidRPr="004759F1">
        <w:rPr>
          <w:rFonts w:ascii="Times New Roman" w:hAnsi="Times New Roman" w:cs="Times New Roman"/>
          <w:sz w:val="24"/>
          <w:szCs w:val="24"/>
        </w:rPr>
        <w:t xml:space="preserve">Clarke K.R. &amp; </w:t>
      </w:r>
      <w:proofErr w:type="spellStart"/>
      <w:r w:rsidRPr="004759F1">
        <w:rPr>
          <w:rFonts w:ascii="Times New Roman" w:hAnsi="Times New Roman" w:cs="Times New Roman"/>
          <w:sz w:val="24"/>
          <w:szCs w:val="24"/>
        </w:rPr>
        <w:t>Gorley</w:t>
      </w:r>
      <w:proofErr w:type="spellEnd"/>
      <w:r w:rsidRPr="004759F1">
        <w:rPr>
          <w:rFonts w:ascii="Times New Roman" w:hAnsi="Times New Roman" w:cs="Times New Roman"/>
          <w:sz w:val="24"/>
          <w:szCs w:val="24"/>
        </w:rPr>
        <w:t xml:space="preserve"> R.N. (2015) PRIMER v7: User Manual/Tutorial. PRIMER-E, Plymouth, 296pp.</w:t>
      </w:r>
    </w:p>
    <w:bookmarkEnd w:id="150"/>
    <w:p w14:paraId="6333B36C" w14:textId="77777777" w:rsidR="003C61FB" w:rsidRPr="004759F1" w:rsidRDefault="003C61FB" w:rsidP="003C61FB">
      <w:pPr>
        <w:spacing w:line="240" w:lineRule="auto"/>
        <w:ind w:left="720" w:hanging="720"/>
        <w:contextualSpacing/>
        <w:rPr>
          <w:rFonts w:ascii="Times New Roman" w:hAnsi="Times New Roman" w:cs="Times New Roman"/>
          <w:sz w:val="24"/>
          <w:szCs w:val="24"/>
        </w:rPr>
      </w:pPr>
    </w:p>
    <w:p w14:paraId="51770EE0" w14:textId="77777777" w:rsidR="00B23B5D" w:rsidRPr="007C7E4B" w:rsidRDefault="00FC0C65" w:rsidP="003C61FB">
      <w:pPr>
        <w:spacing w:line="240" w:lineRule="auto"/>
        <w:ind w:left="720" w:hanging="720"/>
        <w:contextualSpacing/>
        <w:rPr>
          <w:rFonts w:ascii="Times New Roman" w:hAnsi="Times New Roman" w:cs="Times New Roman"/>
          <w:sz w:val="24"/>
          <w:szCs w:val="24"/>
        </w:rPr>
      </w:pPr>
      <w:proofErr w:type="spellStart"/>
      <w:r w:rsidRPr="004759F1">
        <w:rPr>
          <w:rFonts w:ascii="Times New Roman" w:hAnsi="Times New Roman" w:cs="Times New Roman"/>
          <w:sz w:val="24"/>
          <w:szCs w:val="24"/>
        </w:rPr>
        <w:t>Cloern</w:t>
      </w:r>
      <w:proofErr w:type="spellEnd"/>
      <w:r w:rsidRPr="004759F1">
        <w:rPr>
          <w:rFonts w:ascii="Times New Roman" w:hAnsi="Times New Roman" w:cs="Times New Roman"/>
          <w:sz w:val="24"/>
          <w:szCs w:val="24"/>
        </w:rPr>
        <w:t xml:space="preserve"> J.E. (2001)</w:t>
      </w:r>
      <w:r w:rsidR="00B23B5D" w:rsidRPr="004759F1">
        <w:rPr>
          <w:rFonts w:ascii="Times New Roman" w:hAnsi="Times New Roman" w:cs="Times New Roman"/>
          <w:sz w:val="24"/>
          <w:szCs w:val="24"/>
        </w:rPr>
        <w:t xml:space="preserve"> Our evolving conceptual model of the c</w:t>
      </w:r>
      <w:r w:rsidRPr="004759F1">
        <w:rPr>
          <w:rFonts w:ascii="Times New Roman" w:hAnsi="Times New Roman" w:cs="Times New Roman"/>
          <w:sz w:val="24"/>
          <w:szCs w:val="24"/>
        </w:rPr>
        <w:t xml:space="preserve">oastal eutrophication problem. </w:t>
      </w:r>
      <w:r w:rsidR="00B23B5D" w:rsidRPr="004759F1">
        <w:rPr>
          <w:rFonts w:ascii="Times New Roman" w:hAnsi="Times New Roman" w:cs="Times New Roman"/>
          <w:i/>
          <w:sz w:val="24"/>
          <w:szCs w:val="24"/>
        </w:rPr>
        <w:t>Marine Ecology Progress Series</w:t>
      </w:r>
      <w:r w:rsidRPr="004759F1">
        <w:rPr>
          <w:rFonts w:ascii="Times New Roman" w:hAnsi="Times New Roman" w:cs="Times New Roman"/>
          <w:i/>
          <w:sz w:val="24"/>
          <w:szCs w:val="24"/>
        </w:rPr>
        <w:t>,</w:t>
      </w:r>
      <w:r w:rsidR="006958B7" w:rsidRPr="004759F1">
        <w:rPr>
          <w:rFonts w:ascii="Times New Roman" w:hAnsi="Times New Roman" w:cs="Times New Roman"/>
          <w:sz w:val="24"/>
          <w:szCs w:val="24"/>
        </w:rPr>
        <w:t xml:space="preserve"> </w:t>
      </w:r>
      <w:r w:rsidR="006958B7" w:rsidRPr="004759F1">
        <w:rPr>
          <w:rFonts w:ascii="Times New Roman" w:hAnsi="Times New Roman" w:cs="Times New Roman"/>
          <w:sz w:val="24"/>
          <w:szCs w:val="24"/>
          <w:rPrChange w:id="151" w:author="Stelling,Benjamin D" w:date="2018-10-10T14:42:00Z">
            <w:rPr>
              <w:rFonts w:ascii="Times New Roman" w:hAnsi="Times New Roman" w:cs="Times New Roman"/>
              <w:b/>
              <w:sz w:val="24"/>
              <w:szCs w:val="24"/>
            </w:rPr>
          </w:rPrChange>
        </w:rPr>
        <w:t>210</w:t>
      </w:r>
      <w:r w:rsidRPr="004759F1">
        <w:rPr>
          <w:rFonts w:ascii="Times New Roman" w:hAnsi="Times New Roman" w:cs="Times New Roman"/>
          <w:sz w:val="24"/>
          <w:szCs w:val="24"/>
        </w:rPr>
        <w:t>,</w:t>
      </w:r>
      <w:r w:rsidR="00B23B5D" w:rsidRPr="007C7E4B">
        <w:rPr>
          <w:rFonts w:ascii="Times New Roman" w:hAnsi="Times New Roman" w:cs="Times New Roman"/>
          <w:sz w:val="24"/>
          <w:szCs w:val="24"/>
        </w:rPr>
        <w:t xml:space="preserve"> 223-253.</w:t>
      </w:r>
    </w:p>
    <w:p w14:paraId="5F827CA4" w14:textId="77777777" w:rsidR="003C61FB" w:rsidRPr="004759F1" w:rsidRDefault="003C61FB" w:rsidP="003C61FB">
      <w:pPr>
        <w:spacing w:line="240" w:lineRule="auto"/>
        <w:ind w:left="720" w:hanging="720"/>
        <w:contextualSpacing/>
        <w:rPr>
          <w:rFonts w:ascii="Times New Roman" w:hAnsi="Times New Roman" w:cs="Times New Roman"/>
          <w:sz w:val="24"/>
          <w:szCs w:val="24"/>
        </w:rPr>
      </w:pPr>
    </w:p>
    <w:p w14:paraId="2BF4948B" w14:textId="77777777" w:rsidR="007A3A0B" w:rsidRPr="007C7E4B" w:rsidRDefault="00FC0C65" w:rsidP="003C61FB">
      <w:pPr>
        <w:spacing w:line="240" w:lineRule="auto"/>
        <w:ind w:left="720" w:hanging="720"/>
        <w:contextualSpacing/>
        <w:rPr>
          <w:rFonts w:ascii="Times New Roman" w:hAnsi="Times New Roman" w:cs="Times New Roman"/>
          <w:sz w:val="24"/>
          <w:szCs w:val="24"/>
        </w:rPr>
      </w:pPr>
      <w:proofErr w:type="spellStart"/>
      <w:r w:rsidRPr="004759F1">
        <w:rPr>
          <w:rFonts w:ascii="Times New Roman" w:hAnsi="Times New Roman" w:cs="Times New Roman"/>
          <w:sz w:val="24"/>
          <w:szCs w:val="24"/>
        </w:rPr>
        <w:lastRenderedPageBreak/>
        <w:t>Cloern</w:t>
      </w:r>
      <w:proofErr w:type="spellEnd"/>
      <w:r w:rsidR="007A3A0B" w:rsidRPr="004759F1">
        <w:rPr>
          <w:rFonts w:ascii="Times New Roman" w:hAnsi="Times New Roman" w:cs="Times New Roman"/>
          <w:sz w:val="24"/>
          <w:szCs w:val="24"/>
        </w:rPr>
        <w:t xml:space="preserve"> J.E. </w:t>
      </w:r>
      <w:r w:rsidRPr="004759F1">
        <w:rPr>
          <w:rFonts w:ascii="Times New Roman" w:hAnsi="Times New Roman" w:cs="Times New Roman"/>
          <w:sz w:val="24"/>
          <w:szCs w:val="24"/>
        </w:rPr>
        <w:t xml:space="preserve">&amp; </w:t>
      </w:r>
      <w:proofErr w:type="spellStart"/>
      <w:r w:rsidR="007A3A0B" w:rsidRPr="004759F1">
        <w:rPr>
          <w:rFonts w:ascii="Times New Roman" w:hAnsi="Times New Roman" w:cs="Times New Roman"/>
          <w:sz w:val="24"/>
          <w:szCs w:val="24"/>
        </w:rPr>
        <w:t>Jassby</w:t>
      </w:r>
      <w:proofErr w:type="spellEnd"/>
      <w:r w:rsidRPr="004759F1">
        <w:rPr>
          <w:rFonts w:ascii="Times New Roman" w:hAnsi="Times New Roman" w:cs="Times New Roman"/>
          <w:sz w:val="24"/>
          <w:szCs w:val="24"/>
        </w:rPr>
        <w:t xml:space="preserve"> A.D. (</w:t>
      </w:r>
      <w:r w:rsidR="007A3A0B" w:rsidRPr="004759F1">
        <w:rPr>
          <w:rFonts w:ascii="Times New Roman" w:hAnsi="Times New Roman" w:cs="Times New Roman"/>
          <w:sz w:val="24"/>
          <w:szCs w:val="24"/>
        </w:rPr>
        <w:t>2</w:t>
      </w:r>
      <w:r w:rsidRPr="004759F1">
        <w:rPr>
          <w:rFonts w:ascii="Times New Roman" w:hAnsi="Times New Roman" w:cs="Times New Roman"/>
          <w:sz w:val="24"/>
          <w:szCs w:val="24"/>
        </w:rPr>
        <w:t>010)</w:t>
      </w:r>
      <w:r w:rsidR="007A3A0B" w:rsidRPr="004759F1">
        <w:rPr>
          <w:rFonts w:ascii="Times New Roman" w:hAnsi="Times New Roman" w:cs="Times New Roman"/>
          <w:sz w:val="24"/>
          <w:szCs w:val="24"/>
        </w:rPr>
        <w:t xml:space="preserve"> Patterns and scales of phytoplankton variability i</w:t>
      </w:r>
      <w:r w:rsidRPr="004759F1">
        <w:rPr>
          <w:rFonts w:ascii="Times New Roman" w:hAnsi="Times New Roman" w:cs="Times New Roman"/>
          <w:sz w:val="24"/>
          <w:szCs w:val="24"/>
        </w:rPr>
        <w:t>n estuarine-coastal ecosystems.</w:t>
      </w:r>
      <w:r w:rsidR="007A3A0B" w:rsidRPr="004759F1">
        <w:rPr>
          <w:rFonts w:ascii="Times New Roman" w:hAnsi="Times New Roman" w:cs="Times New Roman"/>
          <w:sz w:val="24"/>
          <w:szCs w:val="24"/>
        </w:rPr>
        <w:t xml:space="preserve"> </w:t>
      </w:r>
      <w:r w:rsidR="007A3A0B" w:rsidRPr="004759F1">
        <w:rPr>
          <w:rFonts w:ascii="Times New Roman" w:hAnsi="Times New Roman" w:cs="Times New Roman"/>
          <w:i/>
          <w:sz w:val="24"/>
          <w:szCs w:val="24"/>
        </w:rPr>
        <w:t>Estuaries and Coasts</w:t>
      </w:r>
      <w:r w:rsidRPr="004759F1">
        <w:rPr>
          <w:rFonts w:ascii="Times New Roman" w:hAnsi="Times New Roman" w:cs="Times New Roman"/>
          <w:i/>
          <w:sz w:val="24"/>
          <w:szCs w:val="24"/>
        </w:rPr>
        <w:t>,</w:t>
      </w:r>
      <w:r w:rsidR="006958B7" w:rsidRPr="004759F1">
        <w:rPr>
          <w:rFonts w:ascii="Times New Roman" w:hAnsi="Times New Roman" w:cs="Times New Roman"/>
          <w:sz w:val="24"/>
          <w:szCs w:val="24"/>
        </w:rPr>
        <w:t xml:space="preserve"> </w:t>
      </w:r>
      <w:r w:rsidR="006958B7" w:rsidRPr="004759F1">
        <w:rPr>
          <w:rFonts w:ascii="Times New Roman" w:hAnsi="Times New Roman" w:cs="Times New Roman"/>
          <w:sz w:val="24"/>
          <w:szCs w:val="24"/>
          <w:rPrChange w:id="152" w:author="Stelling,Benjamin D" w:date="2018-10-10T14:42:00Z">
            <w:rPr>
              <w:rFonts w:ascii="Times New Roman" w:hAnsi="Times New Roman" w:cs="Times New Roman"/>
              <w:b/>
              <w:sz w:val="24"/>
              <w:szCs w:val="24"/>
            </w:rPr>
          </w:rPrChange>
        </w:rPr>
        <w:t>33</w:t>
      </w:r>
      <w:r w:rsidRPr="004759F1">
        <w:rPr>
          <w:rFonts w:ascii="Times New Roman" w:hAnsi="Times New Roman" w:cs="Times New Roman"/>
          <w:sz w:val="24"/>
          <w:szCs w:val="24"/>
        </w:rPr>
        <w:t>,</w:t>
      </w:r>
      <w:r w:rsidR="007A3A0B" w:rsidRPr="004759F1">
        <w:rPr>
          <w:rFonts w:ascii="Times New Roman" w:hAnsi="Times New Roman" w:cs="Times New Roman"/>
          <w:sz w:val="24"/>
          <w:szCs w:val="24"/>
        </w:rPr>
        <w:t xml:space="preserve"> 230-241.</w:t>
      </w:r>
    </w:p>
    <w:p w14:paraId="60F360BA" w14:textId="77777777" w:rsidR="003C61FB" w:rsidRPr="004759F1" w:rsidRDefault="003C61FB" w:rsidP="003C61FB">
      <w:pPr>
        <w:spacing w:line="240" w:lineRule="auto"/>
        <w:ind w:left="720" w:hanging="720"/>
        <w:contextualSpacing/>
        <w:rPr>
          <w:rFonts w:ascii="Times New Roman" w:hAnsi="Times New Roman" w:cs="Times New Roman"/>
          <w:sz w:val="24"/>
          <w:szCs w:val="24"/>
        </w:rPr>
      </w:pPr>
    </w:p>
    <w:p w14:paraId="73D29D4E" w14:textId="77777777" w:rsidR="002B13D3" w:rsidRPr="007C7E4B" w:rsidRDefault="00FC0C65" w:rsidP="003C61FB">
      <w:pPr>
        <w:spacing w:line="240" w:lineRule="auto"/>
        <w:ind w:left="720" w:hanging="720"/>
        <w:contextualSpacing/>
        <w:rPr>
          <w:rFonts w:ascii="Times New Roman" w:hAnsi="Times New Roman" w:cs="Times New Roman"/>
          <w:sz w:val="24"/>
          <w:szCs w:val="24"/>
        </w:rPr>
      </w:pPr>
      <w:r w:rsidRPr="004759F1">
        <w:rPr>
          <w:rFonts w:ascii="Times New Roman" w:hAnsi="Times New Roman" w:cs="Times New Roman"/>
          <w:sz w:val="24"/>
          <w:szCs w:val="24"/>
        </w:rPr>
        <w:t xml:space="preserve">Davis T.W., </w:t>
      </w:r>
      <w:r w:rsidR="002B13D3" w:rsidRPr="004759F1">
        <w:rPr>
          <w:rFonts w:ascii="Times New Roman" w:hAnsi="Times New Roman" w:cs="Times New Roman"/>
          <w:sz w:val="24"/>
          <w:szCs w:val="24"/>
        </w:rPr>
        <w:t>Berry</w:t>
      </w:r>
      <w:r w:rsidRPr="004759F1">
        <w:rPr>
          <w:rFonts w:ascii="Times New Roman" w:hAnsi="Times New Roman" w:cs="Times New Roman"/>
          <w:sz w:val="24"/>
          <w:szCs w:val="24"/>
        </w:rPr>
        <w:t xml:space="preserve"> D.L., </w:t>
      </w:r>
      <w:r w:rsidR="002B13D3" w:rsidRPr="004759F1">
        <w:rPr>
          <w:rFonts w:ascii="Times New Roman" w:hAnsi="Times New Roman" w:cs="Times New Roman"/>
          <w:sz w:val="24"/>
          <w:szCs w:val="24"/>
        </w:rPr>
        <w:t>Boyer</w:t>
      </w:r>
      <w:r w:rsidRPr="004759F1">
        <w:rPr>
          <w:rFonts w:ascii="Times New Roman" w:hAnsi="Times New Roman" w:cs="Times New Roman"/>
          <w:sz w:val="24"/>
          <w:szCs w:val="24"/>
        </w:rPr>
        <w:t xml:space="preserve"> G.L. &amp;</w:t>
      </w:r>
      <w:r w:rsidR="002B13D3" w:rsidRPr="004759F1">
        <w:rPr>
          <w:rFonts w:ascii="Times New Roman" w:hAnsi="Times New Roman" w:cs="Times New Roman"/>
          <w:sz w:val="24"/>
          <w:szCs w:val="24"/>
        </w:rPr>
        <w:t xml:space="preserve"> Gobler</w:t>
      </w:r>
      <w:r w:rsidRPr="004759F1">
        <w:rPr>
          <w:rFonts w:ascii="Times New Roman" w:hAnsi="Times New Roman" w:cs="Times New Roman"/>
          <w:sz w:val="24"/>
          <w:szCs w:val="24"/>
        </w:rPr>
        <w:t xml:space="preserve"> C.J. (2009)</w:t>
      </w:r>
      <w:r w:rsidR="002B13D3" w:rsidRPr="004759F1">
        <w:rPr>
          <w:rFonts w:ascii="Times New Roman" w:hAnsi="Times New Roman" w:cs="Times New Roman"/>
          <w:sz w:val="24"/>
          <w:szCs w:val="24"/>
        </w:rPr>
        <w:t xml:space="preserve"> The effects of temperature and</w:t>
      </w:r>
      <w:r w:rsidR="00C85A59" w:rsidRPr="004759F1">
        <w:rPr>
          <w:rFonts w:ascii="Times New Roman" w:hAnsi="Times New Roman" w:cs="Times New Roman"/>
          <w:sz w:val="24"/>
          <w:szCs w:val="24"/>
        </w:rPr>
        <w:t xml:space="preserve"> nutrients on the growth and dy</w:t>
      </w:r>
      <w:r w:rsidR="002B13D3" w:rsidRPr="004759F1">
        <w:rPr>
          <w:rFonts w:ascii="Times New Roman" w:hAnsi="Times New Roman" w:cs="Times New Roman"/>
          <w:sz w:val="24"/>
          <w:szCs w:val="24"/>
        </w:rPr>
        <w:t>n</w:t>
      </w:r>
      <w:r w:rsidR="00C85A59" w:rsidRPr="004759F1">
        <w:rPr>
          <w:rFonts w:ascii="Times New Roman" w:hAnsi="Times New Roman" w:cs="Times New Roman"/>
          <w:sz w:val="24"/>
          <w:szCs w:val="24"/>
        </w:rPr>
        <w:t>a</w:t>
      </w:r>
      <w:r w:rsidR="002B13D3" w:rsidRPr="004759F1">
        <w:rPr>
          <w:rFonts w:ascii="Times New Roman" w:hAnsi="Times New Roman" w:cs="Times New Roman"/>
          <w:sz w:val="24"/>
          <w:szCs w:val="24"/>
        </w:rPr>
        <w:t xml:space="preserve">mics of toxic and non-toxic strains of </w:t>
      </w:r>
      <w:r w:rsidR="002B13D3" w:rsidRPr="004759F1">
        <w:rPr>
          <w:rFonts w:ascii="Times New Roman" w:hAnsi="Times New Roman" w:cs="Times New Roman"/>
          <w:i/>
          <w:sz w:val="24"/>
          <w:szCs w:val="24"/>
        </w:rPr>
        <w:t>Microcystis</w:t>
      </w:r>
      <w:r w:rsidR="002B13D3" w:rsidRPr="004759F1">
        <w:rPr>
          <w:rFonts w:ascii="Times New Roman" w:hAnsi="Times New Roman" w:cs="Times New Roman"/>
          <w:sz w:val="24"/>
          <w:szCs w:val="24"/>
        </w:rPr>
        <w:t xml:space="preserve"> during cyanobacteria blooms</w:t>
      </w:r>
      <w:r w:rsidRPr="004759F1">
        <w:rPr>
          <w:rFonts w:ascii="Times New Roman" w:hAnsi="Times New Roman" w:cs="Times New Roman"/>
          <w:sz w:val="24"/>
          <w:szCs w:val="24"/>
        </w:rPr>
        <w:t xml:space="preserve">. </w:t>
      </w:r>
      <w:r w:rsidR="002B13D3" w:rsidRPr="004759F1">
        <w:rPr>
          <w:rFonts w:ascii="Times New Roman" w:hAnsi="Times New Roman" w:cs="Times New Roman"/>
          <w:i/>
          <w:sz w:val="24"/>
          <w:szCs w:val="24"/>
        </w:rPr>
        <w:t>Harmful Algae</w:t>
      </w:r>
      <w:r w:rsidRPr="004759F1">
        <w:rPr>
          <w:rFonts w:ascii="Times New Roman" w:hAnsi="Times New Roman" w:cs="Times New Roman"/>
          <w:i/>
          <w:sz w:val="24"/>
          <w:szCs w:val="24"/>
        </w:rPr>
        <w:t>,</w:t>
      </w:r>
      <w:r w:rsidR="006958B7" w:rsidRPr="004759F1">
        <w:rPr>
          <w:rFonts w:ascii="Times New Roman" w:hAnsi="Times New Roman" w:cs="Times New Roman"/>
          <w:sz w:val="24"/>
          <w:szCs w:val="24"/>
        </w:rPr>
        <w:t xml:space="preserve"> </w:t>
      </w:r>
      <w:r w:rsidR="006958B7" w:rsidRPr="004759F1">
        <w:rPr>
          <w:rFonts w:ascii="Times New Roman" w:hAnsi="Times New Roman" w:cs="Times New Roman"/>
          <w:sz w:val="24"/>
          <w:szCs w:val="24"/>
          <w:rPrChange w:id="153" w:author="Stelling,Benjamin D" w:date="2018-10-10T14:42:00Z">
            <w:rPr>
              <w:rFonts w:ascii="Times New Roman" w:hAnsi="Times New Roman" w:cs="Times New Roman"/>
              <w:b/>
              <w:sz w:val="24"/>
              <w:szCs w:val="24"/>
            </w:rPr>
          </w:rPrChange>
        </w:rPr>
        <w:t>8</w:t>
      </w:r>
      <w:r w:rsidRPr="004759F1">
        <w:rPr>
          <w:rFonts w:ascii="Times New Roman" w:hAnsi="Times New Roman" w:cs="Times New Roman"/>
          <w:sz w:val="24"/>
          <w:szCs w:val="24"/>
        </w:rPr>
        <w:t>,</w:t>
      </w:r>
      <w:r w:rsidR="002B13D3" w:rsidRPr="004759F1">
        <w:rPr>
          <w:rFonts w:ascii="Times New Roman" w:hAnsi="Times New Roman" w:cs="Times New Roman"/>
          <w:sz w:val="24"/>
          <w:szCs w:val="24"/>
        </w:rPr>
        <w:t xml:space="preserve"> 715-725.</w:t>
      </w:r>
    </w:p>
    <w:p w14:paraId="71E99C17" w14:textId="77777777" w:rsidR="003C61FB" w:rsidRPr="004759F1" w:rsidRDefault="003C61FB" w:rsidP="003C61FB">
      <w:pPr>
        <w:spacing w:line="240" w:lineRule="auto"/>
        <w:ind w:left="720" w:hanging="720"/>
        <w:contextualSpacing/>
        <w:rPr>
          <w:rFonts w:ascii="Times New Roman" w:hAnsi="Times New Roman" w:cs="Times New Roman"/>
          <w:sz w:val="24"/>
          <w:szCs w:val="24"/>
        </w:rPr>
      </w:pPr>
    </w:p>
    <w:p w14:paraId="2A1607C8" w14:textId="77777777" w:rsidR="006D1DAA" w:rsidRPr="007C7E4B" w:rsidRDefault="00FC0C65" w:rsidP="003C61FB">
      <w:pPr>
        <w:spacing w:line="240" w:lineRule="auto"/>
        <w:ind w:left="720" w:hanging="720"/>
        <w:contextualSpacing/>
        <w:rPr>
          <w:rFonts w:ascii="Times New Roman" w:hAnsi="Times New Roman" w:cs="Times New Roman"/>
          <w:sz w:val="24"/>
          <w:szCs w:val="24"/>
        </w:rPr>
      </w:pPr>
      <w:proofErr w:type="spellStart"/>
      <w:r w:rsidRPr="004759F1">
        <w:rPr>
          <w:rFonts w:ascii="Times New Roman" w:hAnsi="Times New Roman" w:cs="Times New Roman"/>
          <w:sz w:val="24"/>
          <w:szCs w:val="24"/>
        </w:rPr>
        <w:t>Detoni</w:t>
      </w:r>
      <w:proofErr w:type="spellEnd"/>
      <w:r w:rsidRPr="004759F1">
        <w:rPr>
          <w:rFonts w:ascii="Times New Roman" w:hAnsi="Times New Roman" w:cs="Times New Roman"/>
          <w:sz w:val="24"/>
          <w:szCs w:val="24"/>
        </w:rPr>
        <w:t xml:space="preserve"> A.M.S., </w:t>
      </w:r>
      <w:r w:rsidR="006D1DAA" w:rsidRPr="004759F1">
        <w:rPr>
          <w:rFonts w:ascii="Times New Roman" w:hAnsi="Times New Roman" w:cs="Times New Roman"/>
          <w:sz w:val="24"/>
          <w:szCs w:val="24"/>
        </w:rPr>
        <w:t>Costa</w:t>
      </w:r>
      <w:r w:rsidRPr="004759F1">
        <w:rPr>
          <w:rFonts w:ascii="Times New Roman" w:hAnsi="Times New Roman" w:cs="Times New Roman"/>
          <w:sz w:val="24"/>
          <w:szCs w:val="24"/>
        </w:rPr>
        <w:t xml:space="preserve"> L.D.F., </w:t>
      </w:r>
      <w:r w:rsidR="006D1DAA" w:rsidRPr="004759F1">
        <w:rPr>
          <w:rFonts w:ascii="Times New Roman" w:hAnsi="Times New Roman" w:cs="Times New Roman"/>
          <w:sz w:val="24"/>
          <w:szCs w:val="24"/>
        </w:rPr>
        <w:t>Pacheco</w:t>
      </w:r>
      <w:r w:rsidRPr="004759F1">
        <w:rPr>
          <w:rFonts w:ascii="Times New Roman" w:hAnsi="Times New Roman" w:cs="Times New Roman"/>
          <w:sz w:val="24"/>
          <w:szCs w:val="24"/>
        </w:rPr>
        <w:t xml:space="preserve"> L.A.</w:t>
      </w:r>
      <w:r w:rsidR="006D1DAA" w:rsidRPr="004759F1">
        <w:rPr>
          <w:rFonts w:ascii="Times New Roman" w:hAnsi="Times New Roman" w:cs="Times New Roman"/>
          <w:sz w:val="24"/>
          <w:szCs w:val="24"/>
        </w:rPr>
        <w:t xml:space="preserve"> </w:t>
      </w:r>
      <w:r w:rsidRPr="004759F1">
        <w:rPr>
          <w:rFonts w:ascii="Times New Roman" w:hAnsi="Times New Roman" w:cs="Times New Roman"/>
          <w:sz w:val="24"/>
          <w:szCs w:val="24"/>
        </w:rPr>
        <w:t xml:space="preserve">&amp; </w:t>
      </w:r>
      <w:proofErr w:type="spellStart"/>
      <w:r w:rsidR="006D1DAA" w:rsidRPr="004759F1">
        <w:rPr>
          <w:rFonts w:ascii="Times New Roman" w:hAnsi="Times New Roman" w:cs="Times New Roman"/>
          <w:sz w:val="24"/>
          <w:szCs w:val="24"/>
        </w:rPr>
        <w:t>Yunes</w:t>
      </w:r>
      <w:proofErr w:type="spellEnd"/>
      <w:r w:rsidRPr="004759F1">
        <w:rPr>
          <w:rFonts w:ascii="Times New Roman" w:hAnsi="Times New Roman" w:cs="Times New Roman"/>
          <w:sz w:val="24"/>
          <w:szCs w:val="24"/>
        </w:rPr>
        <w:t xml:space="preserve"> J.S. (2016)</w:t>
      </w:r>
      <w:r w:rsidR="006D1DAA" w:rsidRPr="004759F1">
        <w:rPr>
          <w:rFonts w:ascii="Times New Roman" w:hAnsi="Times New Roman" w:cs="Times New Roman"/>
          <w:sz w:val="24"/>
          <w:szCs w:val="24"/>
        </w:rPr>
        <w:t xml:space="preserve"> Toxic </w:t>
      </w:r>
      <w:r w:rsidR="006D1DAA" w:rsidRPr="004759F1">
        <w:rPr>
          <w:rFonts w:ascii="Times New Roman" w:hAnsi="Times New Roman" w:cs="Times New Roman"/>
          <w:i/>
          <w:sz w:val="24"/>
          <w:szCs w:val="24"/>
        </w:rPr>
        <w:t>Trichodesmium</w:t>
      </w:r>
      <w:r w:rsidR="006D1DAA" w:rsidRPr="004759F1">
        <w:rPr>
          <w:rFonts w:ascii="Times New Roman" w:hAnsi="Times New Roman" w:cs="Times New Roman"/>
          <w:sz w:val="24"/>
          <w:szCs w:val="24"/>
        </w:rPr>
        <w:t xml:space="preserve"> bloom occurrence in the sou</w:t>
      </w:r>
      <w:r w:rsidRPr="004759F1">
        <w:rPr>
          <w:rFonts w:ascii="Times New Roman" w:hAnsi="Times New Roman" w:cs="Times New Roman"/>
          <w:sz w:val="24"/>
          <w:szCs w:val="24"/>
        </w:rPr>
        <w:t>thwestern South Atlantic Ocean.</w:t>
      </w:r>
      <w:r w:rsidR="006D1DAA" w:rsidRPr="004759F1">
        <w:rPr>
          <w:rFonts w:ascii="Times New Roman" w:hAnsi="Times New Roman" w:cs="Times New Roman"/>
          <w:sz w:val="24"/>
          <w:szCs w:val="24"/>
        </w:rPr>
        <w:t xml:space="preserve"> </w:t>
      </w:r>
      <w:proofErr w:type="spellStart"/>
      <w:r w:rsidR="006D1DAA" w:rsidRPr="004759F1">
        <w:rPr>
          <w:rFonts w:ascii="Times New Roman" w:hAnsi="Times New Roman" w:cs="Times New Roman"/>
          <w:i/>
          <w:sz w:val="24"/>
          <w:szCs w:val="24"/>
        </w:rPr>
        <w:t>Toxicon</w:t>
      </w:r>
      <w:proofErr w:type="spellEnd"/>
      <w:r w:rsidRPr="004759F1">
        <w:rPr>
          <w:rFonts w:ascii="Times New Roman" w:hAnsi="Times New Roman" w:cs="Times New Roman"/>
          <w:i/>
          <w:sz w:val="24"/>
          <w:szCs w:val="24"/>
        </w:rPr>
        <w:t>,</w:t>
      </w:r>
      <w:r w:rsidR="006958B7" w:rsidRPr="004759F1">
        <w:rPr>
          <w:rFonts w:ascii="Times New Roman" w:hAnsi="Times New Roman" w:cs="Times New Roman"/>
          <w:sz w:val="24"/>
          <w:szCs w:val="24"/>
        </w:rPr>
        <w:t xml:space="preserve"> </w:t>
      </w:r>
      <w:r w:rsidR="006958B7" w:rsidRPr="004759F1">
        <w:rPr>
          <w:rFonts w:ascii="Times New Roman" w:hAnsi="Times New Roman" w:cs="Times New Roman"/>
          <w:sz w:val="24"/>
          <w:szCs w:val="24"/>
          <w:rPrChange w:id="154" w:author="Stelling,Benjamin D" w:date="2018-10-10T14:42:00Z">
            <w:rPr>
              <w:rFonts w:ascii="Times New Roman" w:hAnsi="Times New Roman" w:cs="Times New Roman"/>
              <w:b/>
              <w:sz w:val="24"/>
              <w:szCs w:val="24"/>
            </w:rPr>
          </w:rPrChange>
        </w:rPr>
        <w:t>110</w:t>
      </w:r>
      <w:r w:rsidRPr="004759F1">
        <w:rPr>
          <w:rFonts w:ascii="Times New Roman" w:hAnsi="Times New Roman" w:cs="Times New Roman"/>
          <w:sz w:val="24"/>
          <w:szCs w:val="24"/>
        </w:rPr>
        <w:t>,</w:t>
      </w:r>
      <w:r w:rsidR="0008701E" w:rsidRPr="004759F1">
        <w:rPr>
          <w:rFonts w:ascii="Times New Roman" w:hAnsi="Times New Roman" w:cs="Times New Roman"/>
          <w:sz w:val="24"/>
          <w:szCs w:val="24"/>
        </w:rPr>
        <w:t xml:space="preserve"> 51</w:t>
      </w:r>
      <w:r w:rsidR="006D1DAA" w:rsidRPr="007C7E4B">
        <w:rPr>
          <w:rFonts w:ascii="Times New Roman" w:hAnsi="Times New Roman" w:cs="Times New Roman"/>
          <w:sz w:val="24"/>
          <w:szCs w:val="24"/>
        </w:rPr>
        <w:t>-55.</w:t>
      </w:r>
    </w:p>
    <w:p w14:paraId="2A354D03" w14:textId="77777777" w:rsidR="003C61FB" w:rsidRPr="004759F1" w:rsidRDefault="003C61FB" w:rsidP="003C61FB">
      <w:pPr>
        <w:spacing w:line="240" w:lineRule="auto"/>
        <w:ind w:left="720" w:hanging="720"/>
        <w:contextualSpacing/>
        <w:rPr>
          <w:rFonts w:ascii="Times New Roman" w:hAnsi="Times New Roman" w:cs="Times New Roman"/>
          <w:sz w:val="24"/>
          <w:szCs w:val="24"/>
        </w:rPr>
      </w:pPr>
    </w:p>
    <w:p w14:paraId="59D83F42" w14:textId="77777777" w:rsidR="00053E22" w:rsidRPr="007C7E4B" w:rsidRDefault="00053E22" w:rsidP="003C61FB">
      <w:pPr>
        <w:spacing w:line="240" w:lineRule="auto"/>
        <w:ind w:left="720" w:hanging="720"/>
        <w:contextualSpacing/>
        <w:rPr>
          <w:rFonts w:ascii="Times New Roman" w:hAnsi="Times New Roman" w:cs="Times New Roman"/>
          <w:sz w:val="24"/>
          <w:szCs w:val="24"/>
        </w:rPr>
      </w:pPr>
      <w:r w:rsidRPr="004759F1">
        <w:rPr>
          <w:rFonts w:ascii="Times New Roman" w:hAnsi="Times New Roman" w:cs="Times New Roman"/>
          <w:sz w:val="24"/>
          <w:szCs w:val="24"/>
        </w:rPr>
        <w:t xml:space="preserve">Dix N., Phlips, E. &amp; </w:t>
      </w:r>
      <w:proofErr w:type="spellStart"/>
      <w:r w:rsidRPr="004759F1">
        <w:rPr>
          <w:rFonts w:ascii="Times New Roman" w:hAnsi="Times New Roman" w:cs="Times New Roman"/>
          <w:sz w:val="24"/>
          <w:szCs w:val="24"/>
        </w:rPr>
        <w:t>Suscy</w:t>
      </w:r>
      <w:proofErr w:type="spellEnd"/>
      <w:r w:rsidRPr="004759F1">
        <w:rPr>
          <w:rFonts w:ascii="Times New Roman" w:hAnsi="Times New Roman" w:cs="Times New Roman"/>
          <w:sz w:val="24"/>
          <w:szCs w:val="24"/>
        </w:rPr>
        <w:t xml:space="preserve"> P. (2013) Factors controlling phytoplankton biomass in a subtropical coastal lagoon: relative scales of influence. </w:t>
      </w:r>
      <w:r w:rsidRPr="004759F1">
        <w:rPr>
          <w:rFonts w:ascii="Times New Roman" w:hAnsi="Times New Roman" w:cs="Times New Roman"/>
          <w:i/>
          <w:sz w:val="24"/>
          <w:szCs w:val="24"/>
        </w:rPr>
        <w:t>Estuaries and Coasts</w:t>
      </w:r>
      <w:r w:rsidRPr="004759F1">
        <w:rPr>
          <w:rFonts w:ascii="Times New Roman" w:hAnsi="Times New Roman" w:cs="Times New Roman"/>
          <w:sz w:val="24"/>
          <w:szCs w:val="24"/>
        </w:rPr>
        <w:t xml:space="preserve">, </w:t>
      </w:r>
      <w:r w:rsidR="0008701E" w:rsidRPr="004759F1">
        <w:rPr>
          <w:rFonts w:ascii="Times New Roman" w:hAnsi="Times New Roman" w:cs="Times New Roman"/>
          <w:sz w:val="24"/>
          <w:szCs w:val="24"/>
          <w:rPrChange w:id="155" w:author="Stelling,Benjamin D" w:date="2018-10-10T14:42:00Z">
            <w:rPr>
              <w:rFonts w:ascii="Times New Roman" w:hAnsi="Times New Roman" w:cs="Times New Roman"/>
              <w:b/>
              <w:sz w:val="24"/>
              <w:szCs w:val="24"/>
            </w:rPr>
          </w:rPrChange>
        </w:rPr>
        <w:t>36</w:t>
      </w:r>
      <w:r w:rsidR="0008701E" w:rsidRPr="004759F1">
        <w:rPr>
          <w:rFonts w:ascii="Times New Roman" w:hAnsi="Times New Roman" w:cs="Times New Roman"/>
          <w:sz w:val="24"/>
          <w:szCs w:val="24"/>
        </w:rPr>
        <w:t>, 981-996.</w:t>
      </w:r>
    </w:p>
    <w:p w14:paraId="57FFB8A4" w14:textId="77777777" w:rsidR="00053E22" w:rsidRPr="004759F1" w:rsidRDefault="00053E22" w:rsidP="003C61FB">
      <w:pPr>
        <w:spacing w:line="240" w:lineRule="auto"/>
        <w:ind w:left="720" w:hanging="720"/>
        <w:contextualSpacing/>
        <w:rPr>
          <w:rFonts w:ascii="Times New Roman" w:hAnsi="Times New Roman" w:cs="Times New Roman"/>
          <w:sz w:val="24"/>
          <w:szCs w:val="24"/>
        </w:rPr>
      </w:pPr>
    </w:p>
    <w:p w14:paraId="085B5A7A" w14:textId="77777777" w:rsidR="00785D4E" w:rsidRPr="007C7E4B" w:rsidRDefault="006011E1" w:rsidP="003C61FB">
      <w:pPr>
        <w:spacing w:line="240" w:lineRule="auto"/>
        <w:ind w:left="720" w:hanging="720"/>
        <w:contextualSpacing/>
        <w:rPr>
          <w:rFonts w:ascii="Times New Roman" w:hAnsi="Times New Roman" w:cs="Times New Roman"/>
          <w:sz w:val="24"/>
          <w:szCs w:val="24"/>
          <w:shd w:val="clear" w:color="auto" w:fill="FFFFFF"/>
        </w:rPr>
      </w:pPr>
      <w:r w:rsidRPr="004759F1">
        <w:rPr>
          <w:rFonts w:ascii="Times New Roman" w:hAnsi="Times New Roman" w:cs="Times New Roman"/>
          <w:sz w:val="24"/>
          <w:szCs w:val="24"/>
          <w:shd w:val="clear" w:color="auto" w:fill="FFFFFF"/>
        </w:rPr>
        <w:t xml:space="preserve">Faith D.P., </w:t>
      </w:r>
      <w:r w:rsidR="00785D4E" w:rsidRPr="004759F1">
        <w:rPr>
          <w:rFonts w:ascii="Times New Roman" w:hAnsi="Times New Roman" w:cs="Times New Roman"/>
          <w:sz w:val="24"/>
          <w:szCs w:val="24"/>
          <w:shd w:val="clear" w:color="auto" w:fill="FFFFFF"/>
        </w:rPr>
        <w:t>Minchin</w:t>
      </w:r>
      <w:r w:rsidRPr="004759F1">
        <w:rPr>
          <w:rFonts w:ascii="Times New Roman" w:hAnsi="Times New Roman" w:cs="Times New Roman"/>
          <w:sz w:val="24"/>
          <w:szCs w:val="24"/>
          <w:shd w:val="clear" w:color="auto" w:fill="FFFFFF"/>
        </w:rPr>
        <w:t xml:space="preserve"> P.R.</w:t>
      </w:r>
      <w:r w:rsidR="00785D4E" w:rsidRPr="004759F1">
        <w:rPr>
          <w:rFonts w:ascii="Times New Roman" w:hAnsi="Times New Roman" w:cs="Times New Roman"/>
          <w:sz w:val="24"/>
          <w:szCs w:val="24"/>
          <w:shd w:val="clear" w:color="auto" w:fill="FFFFFF"/>
        </w:rPr>
        <w:t xml:space="preserve"> </w:t>
      </w:r>
      <w:r w:rsidRPr="004759F1">
        <w:rPr>
          <w:rFonts w:ascii="Times New Roman" w:hAnsi="Times New Roman" w:cs="Times New Roman"/>
          <w:sz w:val="24"/>
          <w:szCs w:val="24"/>
          <w:shd w:val="clear" w:color="auto" w:fill="FFFFFF"/>
        </w:rPr>
        <w:t xml:space="preserve">&amp; </w:t>
      </w:r>
      <w:r w:rsidR="00785D4E" w:rsidRPr="004759F1">
        <w:rPr>
          <w:rFonts w:ascii="Times New Roman" w:hAnsi="Times New Roman" w:cs="Times New Roman"/>
          <w:sz w:val="24"/>
          <w:szCs w:val="24"/>
          <w:shd w:val="clear" w:color="auto" w:fill="FFFFFF"/>
        </w:rPr>
        <w:t>Belbin</w:t>
      </w:r>
      <w:r w:rsidRPr="004759F1">
        <w:rPr>
          <w:rFonts w:ascii="Times New Roman" w:hAnsi="Times New Roman" w:cs="Times New Roman"/>
          <w:sz w:val="24"/>
          <w:szCs w:val="24"/>
          <w:shd w:val="clear" w:color="auto" w:fill="FFFFFF"/>
        </w:rPr>
        <w:t xml:space="preserve"> L. (1987)</w:t>
      </w:r>
      <w:r w:rsidR="00785D4E" w:rsidRPr="004759F1">
        <w:rPr>
          <w:rFonts w:ascii="Times New Roman" w:hAnsi="Times New Roman" w:cs="Times New Roman"/>
          <w:sz w:val="24"/>
          <w:szCs w:val="24"/>
          <w:shd w:val="clear" w:color="auto" w:fill="FFFFFF"/>
        </w:rPr>
        <w:t xml:space="preserve"> Compositional dissimilarity as a robust </w:t>
      </w:r>
      <w:r w:rsidRPr="004759F1">
        <w:rPr>
          <w:rFonts w:ascii="Times New Roman" w:hAnsi="Times New Roman" w:cs="Times New Roman"/>
          <w:sz w:val="24"/>
          <w:szCs w:val="24"/>
          <w:shd w:val="clear" w:color="auto" w:fill="FFFFFF"/>
        </w:rPr>
        <w:t>measure of ecological distance.</w:t>
      </w:r>
      <w:r w:rsidR="00785D4E" w:rsidRPr="004759F1">
        <w:rPr>
          <w:rFonts w:ascii="Times New Roman" w:hAnsi="Times New Roman" w:cs="Times New Roman"/>
          <w:sz w:val="24"/>
          <w:szCs w:val="24"/>
          <w:shd w:val="clear" w:color="auto" w:fill="FFFFFF"/>
        </w:rPr>
        <w:t xml:space="preserve"> </w:t>
      </w:r>
      <w:proofErr w:type="spellStart"/>
      <w:r w:rsidR="00785D4E" w:rsidRPr="004759F1">
        <w:rPr>
          <w:rFonts w:ascii="Times New Roman" w:hAnsi="Times New Roman" w:cs="Times New Roman"/>
          <w:i/>
          <w:sz w:val="24"/>
          <w:szCs w:val="24"/>
          <w:shd w:val="clear" w:color="auto" w:fill="FFFFFF"/>
        </w:rPr>
        <w:t>Vegetatio</w:t>
      </w:r>
      <w:proofErr w:type="spellEnd"/>
      <w:r w:rsidRPr="004759F1">
        <w:rPr>
          <w:rFonts w:ascii="Times New Roman" w:hAnsi="Times New Roman" w:cs="Times New Roman"/>
          <w:i/>
          <w:sz w:val="24"/>
          <w:szCs w:val="24"/>
          <w:shd w:val="clear" w:color="auto" w:fill="FFFFFF"/>
        </w:rPr>
        <w:t>,</w:t>
      </w:r>
      <w:r w:rsidR="006958B7" w:rsidRPr="004759F1">
        <w:rPr>
          <w:rFonts w:ascii="Times New Roman" w:hAnsi="Times New Roman" w:cs="Times New Roman"/>
          <w:sz w:val="24"/>
          <w:szCs w:val="24"/>
          <w:shd w:val="clear" w:color="auto" w:fill="FFFFFF"/>
        </w:rPr>
        <w:t xml:space="preserve"> </w:t>
      </w:r>
      <w:r w:rsidR="006958B7" w:rsidRPr="004759F1">
        <w:rPr>
          <w:rFonts w:ascii="Times New Roman" w:hAnsi="Times New Roman" w:cs="Times New Roman"/>
          <w:sz w:val="24"/>
          <w:szCs w:val="24"/>
          <w:shd w:val="clear" w:color="auto" w:fill="FFFFFF"/>
          <w:rPrChange w:id="156" w:author="Stelling,Benjamin D" w:date="2018-10-10T14:42:00Z">
            <w:rPr>
              <w:rFonts w:ascii="Times New Roman" w:hAnsi="Times New Roman" w:cs="Times New Roman"/>
              <w:b/>
              <w:sz w:val="24"/>
              <w:szCs w:val="24"/>
              <w:shd w:val="clear" w:color="auto" w:fill="FFFFFF"/>
            </w:rPr>
          </w:rPrChange>
        </w:rPr>
        <w:t>69</w:t>
      </w:r>
      <w:r w:rsidRPr="004759F1">
        <w:rPr>
          <w:rFonts w:ascii="Times New Roman" w:hAnsi="Times New Roman" w:cs="Times New Roman"/>
          <w:sz w:val="24"/>
          <w:szCs w:val="24"/>
          <w:shd w:val="clear" w:color="auto" w:fill="FFFFFF"/>
        </w:rPr>
        <w:t>,</w:t>
      </w:r>
      <w:r w:rsidR="00785D4E" w:rsidRPr="004759F1">
        <w:rPr>
          <w:rFonts w:ascii="Times New Roman" w:hAnsi="Times New Roman" w:cs="Times New Roman"/>
          <w:sz w:val="24"/>
          <w:szCs w:val="24"/>
          <w:shd w:val="clear" w:color="auto" w:fill="FFFFFF"/>
        </w:rPr>
        <w:t xml:space="preserve"> 57-68.</w:t>
      </w:r>
    </w:p>
    <w:p w14:paraId="33AAA734" w14:textId="77777777" w:rsidR="002656AC" w:rsidRPr="004759F1" w:rsidRDefault="002656AC" w:rsidP="003C61FB">
      <w:pPr>
        <w:spacing w:line="240" w:lineRule="auto"/>
        <w:ind w:left="720" w:hanging="720"/>
        <w:contextualSpacing/>
        <w:rPr>
          <w:rFonts w:ascii="Times New Roman" w:hAnsi="Times New Roman" w:cs="Times New Roman"/>
          <w:sz w:val="24"/>
          <w:szCs w:val="24"/>
          <w:shd w:val="clear" w:color="auto" w:fill="FFFFFF"/>
        </w:rPr>
      </w:pPr>
    </w:p>
    <w:p w14:paraId="34DD482A" w14:textId="77777777" w:rsidR="002656AC" w:rsidRPr="004759F1" w:rsidRDefault="002656AC" w:rsidP="003C61FB">
      <w:pPr>
        <w:spacing w:line="240" w:lineRule="auto"/>
        <w:ind w:left="720" w:hanging="720"/>
        <w:contextualSpacing/>
        <w:rPr>
          <w:rFonts w:ascii="Times New Roman" w:hAnsi="Times New Roman" w:cs="Times New Roman"/>
          <w:sz w:val="24"/>
          <w:szCs w:val="24"/>
          <w:shd w:val="clear" w:color="auto" w:fill="FFFFFF"/>
        </w:rPr>
      </w:pPr>
      <w:proofErr w:type="spellStart"/>
      <w:r w:rsidRPr="004759F1">
        <w:rPr>
          <w:rFonts w:ascii="Times New Roman" w:hAnsi="Times New Roman" w:cs="Times New Roman"/>
          <w:sz w:val="24"/>
          <w:szCs w:val="24"/>
          <w:shd w:val="clear" w:color="auto" w:fill="FFFFFF"/>
        </w:rPr>
        <w:t>Falkowski</w:t>
      </w:r>
      <w:proofErr w:type="spellEnd"/>
      <w:r w:rsidRPr="004759F1">
        <w:rPr>
          <w:rFonts w:ascii="Times New Roman" w:hAnsi="Times New Roman" w:cs="Times New Roman"/>
          <w:sz w:val="24"/>
          <w:szCs w:val="24"/>
          <w:shd w:val="clear" w:color="auto" w:fill="FFFFFF"/>
        </w:rPr>
        <w:t xml:space="preserve"> P.G., Barber R.T. &amp; </w:t>
      </w:r>
      <w:proofErr w:type="spellStart"/>
      <w:r w:rsidRPr="004759F1">
        <w:rPr>
          <w:rFonts w:ascii="Times New Roman" w:hAnsi="Times New Roman" w:cs="Times New Roman"/>
          <w:sz w:val="24"/>
          <w:szCs w:val="24"/>
          <w:shd w:val="clear" w:color="auto" w:fill="FFFFFF"/>
        </w:rPr>
        <w:t>Smetacek</w:t>
      </w:r>
      <w:proofErr w:type="spellEnd"/>
      <w:r w:rsidRPr="004759F1">
        <w:rPr>
          <w:rFonts w:ascii="Times New Roman" w:hAnsi="Times New Roman" w:cs="Times New Roman"/>
          <w:sz w:val="24"/>
          <w:szCs w:val="24"/>
          <w:shd w:val="clear" w:color="auto" w:fill="FFFFFF"/>
        </w:rPr>
        <w:t xml:space="preserve"> V. (1998) Biogeochemical controls and feedbacks on ocean primary production. </w:t>
      </w:r>
      <w:r w:rsidR="00A20B59" w:rsidRPr="004759F1">
        <w:rPr>
          <w:rFonts w:ascii="Times New Roman" w:hAnsi="Times New Roman" w:cs="Times New Roman"/>
          <w:i/>
          <w:sz w:val="24"/>
          <w:szCs w:val="24"/>
          <w:shd w:val="clear" w:color="auto" w:fill="FFFFFF"/>
        </w:rPr>
        <w:t>Science</w:t>
      </w:r>
      <w:r w:rsidR="00A20B59" w:rsidRPr="004759F1">
        <w:rPr>
          <w:rFonts w:ascii="Times New Roman" w:hAnsi="Times New Roman" w:cs="Times New Roman"/>
          <w:sz w:val="24"/>
          <w:szCs w:val="24"/>
          <w:shd w:val="clear" w:color="auto" w:fill="FFFFFF"/>
        </w:rPr>
        <w:t xml:space="preserve">, </w:t>
      </w:r>
      <w:r w:rsidR="00A20B59" w:rsidRPr="004759F1">
        <w:rPr>
          <w:rFonts w:ascii="Times New Roman" w:hAnsi="Times New Roman" w:cs="Times New Roman"/>
          <w:sz w:val="24"/>
          <w:szCs w:val="24"/>
          <w:shd w:val="clear" w:color="auto" w:fill="FFFFFF"/>
          <w:rPrChange w:id="157" w:author="Stelling,Benjamin D" w:date="2018-10-10T14:42:00Z">
            <w:rPr>
              <w:rFonts w:ascii="Times New Roman" w:hAnsi="Times New Roman" w:cs="Times New Roman"/>
              <w:b/>
              <w:sz w:val="24"/>
              <w:szCs w:val="24"/>
              <w:shd w:val="clear" w:color="auto" w:fill="FFFFFF"/>
            </w:rPr>
          </w:rPrChange>
        </w:rPr>
        <w:t>281</w:t>
      </w:r>
      <w:r w:rsidR="00A20B59" w:rsidRPr="004759F1">
        <w:rPr>
          <w:rFonts w:ascii="Times New Roman" w:hAnsi="Times New Roman" w:cs="Times New Roman"/>
          <w:sz w:val="24"/>
          <w:szCs w:val="24"/>
          <w:shd w:val="clear" w:color="auto" w:fill="FFFFFF"/>
        </w:rPr>
        <w:t>, 200-206.</w:t>
      </w:r>
    </w:p>
    <w:p w14:paraId="282637AB" w14:textId="77777777" w:rsidR="003C61FB" w:rsidRPr="007C7E4B" w:rsidRDefault="003C61FB" w:rsidP="003C61FB">
      <w:pPr>
        <w:spacing w:line="240" w:lineRule="auto"/>
        <w:ind w:left="720" w:hanging="720"/>
        <w:contextualSpacing/>
        <w:rPr>
          <w:rFonts w:ascii="Times New Roman" w:hAnsi="Times New Roman" w:cs="Times New Roman"/>
          <w:sz w:val="24"/>
          <w:szCs w:val="24"/>
          <w:shd w:val="clear" w:color="auto" w:fill="FFFFFF"/>
        </w:rPr>
      </w:pPr>
    </w:p>
    <w:p w14:paraId="5D326EBD" w14:textId="77777777" w:rsidR="004B4D8A" w:rsidRPr="007C7E4B" w:rsidRDefault="006011E1" w:rsidP="003C61FB">
      <w:pPr>
        <w:spacing w:line="240" w:lineRule="auto"/>
        <w:ind w:left="720" w:hanging="720"/>
        <w:contextualSpacing/>
        <w:rPr>
          <w:rFonts w:ascii="Times New Roman" w:hAnsi="Times New Roman" w:cs="Times New Roman"/>
          <w:sz w:val="24"/>
          <w:szCs w:val="24"/>
          <w:shd w:val="clear" w:color="auto" w:fill="FFFFFF"/>
        </w:rPr>
      </w:pPr>
      <w:r w:rsidRPr="004759F1">
        <w:rPr>
          <w:rFonts w:ascii="Times New Roman" w:hAnsi="Times New Roman" w:cs="Times New Roman"/>
          <w:sz w:val="24"/>
          <w:szCs w:val="24"/>
          <w:shd w:val="clear" w:color="auto" w:fill="FFFFFF"/>
        </w:rPr>
        <w:t xml:space="preserve">Field C.B., </w:t>
      </w:r>
      <w:proofErr w:type="spellStart"/>
      <w:r w:rsidR="007F1FDC" w:rsidRPr="004759F1">
        <w:rPr>
          <w:rFonts w:ascii="Times New Roman" w:hAnsi="Times New Roman" w:cs="Times New Roman"/>
          <w:sz w:val="24"/>
          <w:szCs w:val="24"/>
          <w:shd w:val="clear" w:color="auto" w:fill="FFFFFF"/>
        </w:rPr>
        <w:t>Behrenfeld</w:t>
      </w:r>
      <w:proofErr w:type="spellEnd"/>
      <w:r w:rsidRPr="004759F1">
        <w:rPr>
          <w:rFonts w:ascii="Times New Roman" w:hAnsi="Times New Roman" w:cs="Times New Roman"/>
          <w:sz w:val="24"/>
          <w:szCs w:val="24"/>
          <w:shd w:val="clear" w:color="auto" w:fill="FFFFFF"/>
        </w:rPr>
        <w:t xml:space="preserve"> M.J.</w:t>
      </w:r>
      <w:r w:rsidR="00353FD1" w:rsidRPr="004759F1">
        <w:rPr>
          <w:rFonts w:ascii="Times New Roman" w:hAnsi="Times New Roman" w:cs="Times New Roman"/>
          <w:sz w:val="24"/>
          <w:szCs w:val="24"/>
          <w:shd w:val="clear" w:color="auto" w:fill="FFFFFF"/>
        </w:rPr>
        <w:t xml:space="preserve">, </w:t>
      </w:r>
      <w:proofErr w:type="spellStart"/>
      <w:r w:rsidR="007F1FDC" w:rsidRPr="004759F1">
        <w:rPr>
          <w:rFonts w:ascii="Times New Roman" w:hAnsi="Times New Roman" w:cs="Times New Roman"/>
          <w:sz w:val="24"/>
          <w:szCs w:val="24"/>
          <w:shd w:val="clear" w:color="auto" w:fill="FFFFFF"/>
        </w:rPr>
        <w:t>Randerson</w:t>
      </w:r>
      <w:proofErr w:type="spellEnd"/>
      <w:r w:rsidR="00353FD1" w:rsidRPr="004759F1">
        <w:rPr>
          <w:rFonts w:ascii="Times New Roman" w:hAnsi="Times New Roman" w:cs="Times New Roman"/>
          <w:sz w:val="24"/>
          <w:szCs w:val="24"/>
          <w:shd w:val="clear" w:color="auto" w:fill="FFFFFF"/>
        </w:rPr>
        <w:t xml:space="preserve"> J.T.</w:t>
      </w:r>
      <w:r w:rsidR="007F1FDC" w:rsidRPr="004759F1">
        <w:rPr>
          <w:rFonts w:ascii="Times New Roman" w:hAnsi="Times New Roman" w:cs="Times New Roman"/>
          <w:sz w:val="24"/>
          <w:szCs w:val="24"/>
          <w:shd w:val="clear" w:color="auto" w:fill="FFFFFF"/>
        </w:rPr>
        <w:t xml:space="preserve"> </w:t>
      </w:r>
      <w:r w:rsidR="00353FD1" w:rsidRPr="004759F1">
        <w:rPr>
          <w:rFonts w:ascii="Times New Roman" w:hAnsi="Times New Roman" w:cs="Times New Roman"/>
          <w:sz w:val="24"/>
          <w:szCs w:val="24"/>
          <w:shd w:val="clear" w:color="auto" w:fill="FFFFFF"/>
        </w:rPr>
        <w:t xml:space="preserve">&amp; </w:t>
      </w:r>
      <w:proofErr w:type="spellStart"/>
      <w:r w:rsidR="007F1FDC" w:rsidRPr="004759F1">
        <w:rPr>
          <w:rFonts w:ascii="Times New Roman" w:hAnsi="Times New Roman" w:cs="Times New Roman"/>
          <w:sz w:val="24"/>
          <w:szCs w:val="24"/>
          <w:shd w:val="clear" w:color="auto" w:fill="FFFFFF"/>
        </w:rPr>
        <w:t>Falkowski</w:t>
      </w:r>
      <w:proofErr w:type="spellEnd"/>
      <w:r w:rsidR="00353FD1" w:rsidRPr="004759F1">
        <w:rPr>
          <w:rFonts w:ascii="Times New Roman" w:hAnsi="Times New Roman" w:cs="Times New Roman"/>
          <w:sz w:val="24"/>
          <w:szCs w:val="24"/>
          <w:shd w:val="clear" w:color="auto" w:fill="FFFFFF"/>
        </w:rPr>
        <w:t xml:space="preserve"> P. (1998)</w:t>
      </w:r>
      <w:r w:rsidR="007F1FDC" w:rsidRPr="004759F1">
        <w:rPr>
          <w:rFonts w:ascii="Times New Roman" w:hAnsi="Times New Roman" w:cs="Times New Roman"/>
          <w:sz w:val="24"/>
          <w:szCs w:val="24"/>
          <w:shd w:val="clear" w:color="auto" w:fill="FFFFFF"/>
        </w:rPr>
        <w:t xml:space="preserve"> Primary production of the biosphere: integrating terr</w:t>
      </w:r>
      <w:r w:rsidR="00353FD1" w:rsidRPr="004759F1">
        <w:rPr>
          <w:rFonts w:ascii="Times New Roman" w:hAnsi="Times New Roman" w:cs="Times New Roman"/>
          <w:sz w:val="24"/>
          <w:szCs w:val="24"/>
          <w:shd w:val="clear" w:color="auto" w:fill="FFFFFF"/>
        </w:rPr>
        <w:t>estrial and oceanic components.</w:t>
      </w:r>
      <w:r w:rsidR="007F1FDC" w:rsidRPr="004759F1">
        <w:rPr>
          <w:rFonts w:ascii="Times New Roman" w:hAnsi="Times New Roman" w:cs="Times New Roman"/>
          <w:sz w:val="24"/>
          <w:szCs w:val="24"/>
          <w:shd w:val="clear" w:color="auto" w:fill="FFFFFF"/>
        </w:rPr>
        <w:t xml:space="preserve"> </w:t>
      </w:r>
      <w:r w:rsidR="007F1FDC" w:rsidRPr="004759F1">
        <w:rPr>
          <w:rFonts w:ascii="Times New Roman" w:hAnsi="Times New Roman" w:cs="Times New Roman"/>
          <w:i/>
          <w:sz w:val="24"/>
          <w:szCs w:val="24"/>
          <w:shd w:val="clear" w:color="auto" w:fill="FFFFFF"/>
        </w:rPr>
        <w:t>Science</w:t>
      </w:r>
      <w:r w:rsidR="00353FD1" w:rsidRPr="004759F1">
        <w:rPr>
          <w:rFonts w:ascii="Times New Roman" w:hAnsi="Times New Roman" w:cs="Times New Roman"/>
          <w:i/>
          <w:sz w:val="24"/>
          <w:szCs w:val="24"/>
          <w:shd w:val="clear" w:color="auto" w:fill="FFFFFF"/>
        </w:rPr>
        <w:t>,</w:t>
      </w:r>
      <w:r w:rsidR="007F1FDC" w:rsidRPr="004759F1">
        <w:rPr>
          <w:rFonts w:ascii="Times New Roman" w:hAnsi="Times New Roman" w:cs="Times New Roman"/>
          <w:sz w:val="24"/>
          <w:szCs w:val="24"/>
          <w:shd w:val="clear" w:color="auto" w:fill="FFFFFF"/>
        </w:rPr>
        <w:t xml:space="preserve"> </w:t>
      </w:r>
      <w:r w:rsidR="007F1FDC" w:rsidRPr="004759F1">
        <w:rPr>
          <w:rFonts w:ascii="Times New Roman" w:hAnsi="Times New Roman" w:cs="Times New Roman"/>
          <w:sz w:val="24"/>
          <w:szCs w:val="24"/>
          <w:shd w:val="clear" w:color="auto" w:fill="FFFFFF"/>
          <w:rPrChange w:id="158" w:author="Stelling,Benjamin D" w:date="2018-10-10T14:42:00Z">
            <w:rPr>
              <w:rFonts w:ascii="Times New Roman" w:hAnsi="Times New Roman" w:cs="Times New Roman"/>
              <w:b/>
              <w:sz w:val="24"/>
              <w:szCs w:val="24"/>
              <w:shd w:val="clear" w:color="auto" w:fill="FFFFFF"/>
            </w:rPr>
          </w:rPrChange>
        </w:rPr>
        <w:t>281</w:t>
      </w:r>
      <w:r w:rsidR="00353FD1" w:rsidRPr="004759F1">
        <w:rPr>
          <w:rFonts w:ascii="Times New Roman" w:hAnsi="Times New Roman" w:cs="Times New Roman"/>
          <w:sz w:val="24"/>
          <w:szCs w:val="24"/>
          <w:shd w:val="clear" w:color="auto" w:fill="FFFFFF"/>
        </w:rPr>
        <w:t>,</w:t>
      </w:r>
      <w:r w:rsidR="007F1FDC" w:rsidRPr="004759F1">
        <w:rPr>
          <w:rFonts w:ascii="Times New Roman" w:hAnsi="Times New Roman" w:cs="Times New Roman"/>
          <w:sz w:val="24"/>
          <w:szCs w:val="24"/>
          <w:shd w:val="clear" w:color="auto" w:fill="FFFFFF"/>
        </w:rPr>
        <w:t xml:space="preserve"> 237-240.</w:t>
      </w:r>
    </w:p>
    <w:p w14:paraId="72CF3DC5" w14:textId="77777777" w:rsidR="003C61FB" w:rsidRPr="004759F1" w:rsidRDefault="003C61FB" w:rsidP="003C61FB">
      <w:pPr>
        <w:spacing w:line="240" w:lineRule="auto"/>
        <w:ind w:left="720" w:hanging="720"/>
        <w:contextualSpacing/>
        <w:rPr>
          <w:rFonts w:ascii="Times New Roman" w:hAnsi="Times New Roman" w:cs="Times New Roman"/>
          <w:sz w:val="24"/>
          <w:szCs w:val="24"/>
        </w:rPr>
      </w:pPr>
    </w:p>
    <w:p w14:paraId="1381AB1A" w14:textId="77777777" w:rsidR="00287E73" w:rsidRPr="007C7E4B" w:rsidRDefault="00353FD1" w:rsidP="003C61FB">
      <w:pPr>
        <w:spacing w:line="240" w:lineRule="auto"/>
        <w:ind w:left="720" w:hanging="720"/>
        <w:contextualSpacing/>
        <w:rPr>
          <w:rFonts w:ascii="Times New Roman" w:hAnsi="Times New Roman" w:cs="Times New Roman"/>
          <w:sz w:val="24"/>
          <w:szCs w:val="24"/>
        </w:rPr>
      </w:pPr>
      <w:proofErr w:type="spellStart"/>
      <w:r w:rsidRPr="004759F1">
        <w:rPr>
          <w:rFonts w:ascii="Times New Roman" w:hAnsi="Times New Roman" w:cs="Times New Roman"/>
          <w:sz w:val="24"/>
          <w:szCs w:val="24"/>
        </w:rPr>
        <w:t>Flombaum</w:t>
      </w:r>
      <w:proofErr w:type="spellEnd"/>
      <w:r w:rsidRPr="004759F1">
        <w:rPr>
          <w:rFonts w:ascii="Times New Roman" w:hAnsi="Times New Roman" w:cs="Times New Roman"/>
          <w:sz w:val="24"/>
          <w:szCs w:val="24"/>
        </w:rPr>
        <w:t xml:space="preserve"> P., </w:t>
      </w:r>
      <w:r w:rsidR="00287E73" w:rsidRPr="004759F1">
        <w:rPr>
          <w:rFonts w:ascii="Times New Roman" w:hAnsi="Times New Roman" w:cs="Times New Roman"/>
          <w:sz w:val="24"/>
          <w:szCs w:val="24"/>
        </w:rPr>
        <w:t>Gallegos</w:t>
      </w:r>
      <w:r w:rsidRPr="004759F1">
        <w:rPr>
          <w:rFonts w:ascii="Times New Roman" w:hAnsi="Times New Roman" w:cs="Times New Roman"/>
          <w:sz w:val="24"/>
          <w:szCs w:val="24"/>
        </w:rPr>
        <w:t xml:space="preserve"> J.L., </w:t>
      </w:r>
      <w:r w:rsidR="00287E73" w:rsidRPr="004759F1">
        <w:rPr>
          <w:rFonts w:ascii="Times New Roman" w:hAnsi="Times New Roman" w:cs="Times New Roman"/>
          <w:sz w:val="24"/>
          <w:szCs w:val="24"/>
        </w:rPr>
        <w:t>Gordillo</w:t>
      </w:r>
      <w:r w:rsidRPr="004759F1">
        <w:rPr>
          <w:rFonts w:ascii="Times New Roman" w:hAnsi="Times New Roman" w:cs="Times New Roman"/>
          <w:sz w:val="24"/>
          <w:szCs w:val="24"/>
        </w:rPr>
        <w:t xml:space="preserve"> R.A., </w:t>
      </w:r>
      <w:proofErr w:type="spellStart"/>
      <w:r w:rsidR="00287E73" w:rsidRPr="004759F1">
        <w:rPr>
          <w:rFonts w:ascii="Times New Roman" w:eastAsia="Times New Roman" w:hAnsi="Times New Roman" w:cs="Times New Roman"/>
          <w:sz w:val="24"/>
          <w:szCs w:val="24"/>
          <w:shd w:val="clear" w:color="auto" w:fill="FFFFFF"/>
        </w:rPr>
        <w:t>Rincón</w:t>
      </w:r>
      <w:proofErr w:type="spellEnd"/>
      <w:r w:rsidRPr="004759F1">
        <w:rPr>
          <w:rFonts w:ascii="Times New Roman" w:eastAsia="Times New Roman" w:hAnsi="Times New Roman" w:cs="Times New Roman"/>
          <w:sz w:val="24"/>
          <w:szCs w:val="24"/>
          <w:shd w:val="clear" w:color="auto" w:fill="FFFFFF"/>
        </w:rPr>
        <w:t xml:space="preserve"> J.</w:t>
      </w:r>
      <w:r w:rsidRPr="004759F1">
        <w:rPr>
          <w:rFonts w:ascii="Times New Roman" w:hAnsi="Times New Roman" w:cs="Times New Roman"/>
          <w:sz w:val="24"/>
          <w:szCs w:val="24"/>
        </w:rPr>
        <w:t xml:space="preserve">, </w:t>
      </w:r>
      <w:proofErr w:type="spellStart"/>
      <w:r w:rsidR="00287E73" w:rsidRPr="004759F1">
        <w:rPr>
          <w:rFonts w:ascii="Times New Roman" w:hAnsi="Times New Roman" w:cs="Times New Roman"/>
          <w:sz w:val="24"/>
          <w:szCs w:val="24"/>
        </w:rPr>
        <w:t>Zabala</w:t>
      </w:r>
      <w:proofErr w:type="spellEnd"/>
      <w:r w:rsidRPr="004759F1">
        <w:rPr>
          <w:rFonts w:ascii="Times New Roman" w:hAnsi="Times New Roman" w:cs="Times New Roman"/>
          <w:sz w:val="24"/>
          <w:szCs w:val="24"/>
        </w:rPr>
        <w:t xml:space="preserve"> L.L., </w:t>
      </w:r>
      <w:r w:rsidR="00287E73" w:rsidRPr="004759F1">
        <w:rPr>
          <w:rFonts w:ascii="Times New Roman" w:hAnsi="Times New Roman" w:cs="Times New Roman"/>
          <w:sz w:val="24"/>
          <w:szCs w:val="24"/>
        </w:rPr>
        <w:t>Jiao</w:t>
      </w:r>
      <w:r w:rsidRPr="004759F1">
        <w:rPr>
          <w:rFonts w:ascii="Times New Roman" w:hAnsi="Times New Roman" w:cs="Times New Roman"/>
          <w:sz w:val="24"/>
          <w:szCs w:val="24"/>
        </w:rPr>
        <w:t xml:space="preserve"> N., </w:t>
      </w:r>
      <w:r w:rsidR="00287E73" w:rsidRPr="004759F1">
        <w:rPr>
          <w:rFonts w:ascii="Times New Roman" w:hAnsi="Times New Roman" w:cs="Times New Roman"/>
          <w:sz w:val="24"/>
          <w:szCs w:val="24"/>
        </w:rPr>
        <w:t>Karl</w:t>
      </w:r>
      <w:r w:rsidRPr="004759F1">
        <w:rPr>
          <w:rFonts w:ascii="Times New Roman" w:hAnsi="Times New Roman" w:cs="Times New Roman"/>
          <w:sz w:val="24"/>
          <w:szCs w:val="24"/>
        </w:rPr>
        <w:t xml:space="preserve"> D.M., </w:t>
      </w:r>
      <w:r w:rsidR="00287E73" w:rsidRPr="004759F1">
        <w:rPr>
          <w:rFonts w:ascii="Times New Roman" w:hAnsi="Times New Roman" w:cs="Times New Roman"/>
          <w:sz w:val="24"/>
          <w:szCs w:val="24"/>
        </w:rPr>
        <w:t>Li</w:t>
      </w:r>
      <w:r w:rsidRPr="004759F1">
        <w:rPr>
          <w:rFonts w:ascii="Times New Roman" w:hAnsi="Times New Roman" w:cs="Times New Roman"/>
          <w:sz w:val="24"/>
          <w:szCs w:val="24"/>
        </w:rPr>
        <w:t xml:space="preserve"> W.K.W., </w:t>
      </w:r>
      <w:r w:rsidR="00287E73" w:rsidRPr="004759F1">
        <w:rPr>
          <w:rFonts w:ascii="Times New Roman" w:hAnsi="Times New Roman" w:cs="Times New Roman"/>
          <w:sz w:val="24"/>
          <w:szCs w:val="24"/>
        </w:rPr>
        <w:t>Lomas</w:t>
      </w:r>
      <w:r w:rsidRPr="004759F1">
        <w:rPr>
          <w:rFonts w:ascii="Times New Roman" w:hAnsi="Times New Roman" w:cs="Times New Roman"/>
          <w:sz w:val="24"/>
          <w:szCs w:val="24"/>
        </w:rPr>
        <w:t xml:space="preserve"> M.W., </w:t>
      </w:r>
      <w:proofErr w:type="spellStart"/>
      <w:r w:rsidR="00287E73" w:rsidRPr="004759F1">
        <w:rPr>
          <w:rFonts w:ascii="Times New Roman" w:hAnsi="Times New Roman" w:cs="Times New Roman"/>
          <w:sz w:val="24"/>
          <w:szCs w:val="24"/>
        </w:rPr>
        <w:t>Veneziano</w:t>
      </w:r>
      <w:proofErr w:type="spellEnd"/>
      <w:r w:rsidRPr="004759F1">
        <w:rPr>
          <w:rFonts w:ascii="Times New Roman" w:hAnsi="Times New Roman" w:cs="Times New Roman"/>
          <w:sz w:val="24"/>
          <w:szCs w:val="24"/>
        </w:rPr>
        <w:t xml:space="preserve"> D.</w:t>
      </w:r>
      <w:r w:rsidR="00287E73" w:rsidRPr="004759F1">
        <w:rPr>
          <w:rFonts w:ascii="Times New Roman" w:hAnsi="Times New Roman" w:cs="Times New Roman"/>
          <w:sz w:val="24"/>
          <w:szCs w:val="24"/>
        </w:rPr>
        <w:t>,</w:t>
      </w:r>
      <w:r w:rsidRPr="004759F1">
        <w:rPr>
          <w:rFonts w:ascii="Times New Roman" w:hAnsi="Times New Roman" w:cs="Times New Roman"/>
          <w:sz w:val="24"/>
          <w:szCs w:val="24"/>
        </w:rPr>
        <w:t xml:space="preserve"> </w:t>
      </w:r>
      <w:r w:rsidR="00287E73" w:rsidRPr="004759F1">
        <w:rPr>
          <w:rFonts w:ascii="Times New Roman" w:hAnsi="Times New Roman" w:cs="Times New Roman"/>
          <w:sz w:val="24"/>
          <w:szCs w:val="24"/>
        </w:rPr>
        <w:t>Vera</w:t>
      </w:r>
      <w:r w:rsidRPr="004759F1">
        <w:rPr>
          <w:rFonts w:ascii="Times New Roman" w:hAnsi="Times New Roman" w:cs="Times New Roman"/>
          <w:sz w:val="24"/>
          <w:szCs w:val="24"/>
        </w:rPr>
        <w:t xml:space="preserve"> C.S., </w:t>
      </w:r>
      <w:proofErr w:type="spellStart"/>
      <w:r w:rsidR="00287E73" w:rsidRPr="004759F1">
        <w:rPr>
          <w:rFonts w:ascii="Times New Roman" w:hAnsi="Times New Roman" w:cs="Times New Roman"/>
          <w:sz w:val="24"/>
          <w:szCs w:val="24"/>
        </w:rPr>
        <w:t>Vrugt</w:t>
      </w:r>
      <w:proofErr w:type="spellEnd"/>
      <w:r w:rsidRPr="004759F1">
        <w:rPr>
          <w:rFonts w:ascii="Times New Roman" w:hAnsi="Times New Roman" w:cs="Times New Roman"/>
          <w:sz w:val="24"/>
          <w:szCs w:val="24"/>
        </w:rPr>
        <w:t xml:space="preserve"> J.A.</w:t>
      </w:r>
      <w:r w:rsidR="00287E73" w:rsidRPr="004759F1">
        <w:rPr>
          <w:rFonts w:ascii="Times New Roman" w:hAnsi="Times New Roman" w:cs="Times New Roman"/>
          <w:sz w:val="24"/>
          <w:szCs w:val="24"/>
        </w:rPr>
        <w:t xml:space="preserve"> </w:t>
      </w:r>
      <w:r w:rsidRPr="004759F1">
        <w:rPr>
          <w:rFonts w:ascii="Times New Roman" w:hAnsi="Times New Roman" w:cs="Times New Roman"/>
          <w:sz w:val="24"/>
          <w:szCs w:val="24"/>
        </w:rPr>
        <w:t xml:space="preserve">&amp; </w:t>
      </w:r>
      <w:proofErr w:type="spellStart"/>
      <w:r w:rsidR="00287E73" w:rsidRPr="004759F1">
        <w:rPr>
          <w:rFonts w:ascii="Times New Roman" w:hAnsi="Times New Roman" w:cs="Times New Roman"/>
          <w:sz w:val="24"/>
          <w:szCs w:val="24"/>
        </w:rPr>
        <w:t>Martiny</w:t>
      </w:r>
      <w:proofErr w:type="spellEnd"/>
      <w:r w:rsidRPr="004759F1">
        <w:rPr>
          <w:rFonts w:ascii="Times New Roman" w:hAnsi="Times New Roman" w:cs="Times New Roman"/>
          <w:sz w:val="24"/>
          <w:szCs w:val="24"/>
        </w:rPr>
        <w:t xml:space="preserve"> A.C. (2013)</w:t>
      </w:r>
      <w:r w:rsidR="00287E73" w:rsidRPr="004759F1">
        <w:rPr>
          <w:rFonts w:ascii="Times New Roman" w:hAnsi="Times New Roman" w:cs="Times New Roman"/>
          <w:sz w:val="24"/>
          <w:szCs w:val="24"/>
        </w:rPr>
        <w:t xml:space="preserve"> Present and future global distributions of the marine Cyanobacteria </w:t>
      </w:r>
      <w:r w:rsidR="00287E73" w:rsidRPr="004759F1">
        <w:rPr>
          <w:rFonts w:ascii="Times New Roman" w:hAnsi="Times New Roman" w:cs="Times New Roman"/>
          <w:i/>
          <w:sz w:val="24"/>
          <w:szCs w:val="24"/>
        </w:rPr>
        <w:t>Prochlorococcus</w:t>
      </w:r>
      <w:r w:rsidR="00287E73" w:rsidRPr="004759F1">
        <w:rPr>
          <w:rFonts w:ascii="Times New Roman" w:hAnsi="Times New Roman" w:cs="Times New Roman"/>
          <w:sz w:val="24"/>
          <w:szCs w:val="24"/>
        </w:rPr>
        <w:t xml:space="preserve"> and </w:t>
      </w:r>
      <w:r w:rsidR="00287E73" w:rsidRPr="004759F1">
        <w:rPr>
          <w:rFonts w:ascii="Times New Roman" w:hAnsi="Times New Roman" w:cs="Times New Roman"/>
          <w:i/>
          <w:sz w:val="24"/>
          <w:szCs w:val="24"/>
        </w:rPr>
        <w:t>Synechococcus</w:t>
      </w:r>
      <w:r w:rsidRPr="004759F1">
        <w:rPr>
          <w:rFonts w:ascii="Times New Roman" w:hAnsi="Times New Roman" w:cs="Times New Roman"/>
          <w:sz w:val="24"/>
          <w:szCs w:val="24"/>
        </w:rPr>
        <w:t xml:space="preserve">. </w:t>
      </w:r>
      <w:r w:rsidR="00287E73" w:rsidRPr="004759F1">
        <w:rPr>
          <w:rFonts w:ascii="Times New Roman" w:hAnsi="Times New Roman" w:cs="Times New Roman"/>
          <w:i/>
          <w:sz w:val="24"/>
          <w:szCs w:val="24"/>
        </w:rPr>
        <w:t>Proceedings of the National Academy of Sciences</w:t>
      </w:r>
      <w:r w:rsidRPr="004759F1">
        <w:rPr>
          <w:rFonts w:ascii="Times New Roman" w:hAnsi="Times New Roman" w:cs="Times New Roman"/>
          <w:i/>
          <w:sz w:val="24"/>
          <w:szCs w:val="24"/>
        </w:rPr>
        <w:t>,</w:t>
      </w:r>
      <w:r w:rsidR="006958B7" w:rsidRPr="004759F1">
        <w:rPr>
          <w:rFonts w:ascii="Times New Roman" w:hAnsi="Times New Roman" w:cs="Times New Roman"/>
          <w:sz w:val="24"/>
          <w:szCs w:val="24"/>
        </w:rPr>
        <w:t xml:space="preserve"> </w:t>
      </w:r>
      <w:r w:rsidR="006958B7" w:rsidRPr="004759F1">
        <w:rPr>
          <w:rFonts w:ascii="Times New Roman" w:hAnsi="Times New Roman" w:cs="Times New Roman"/>
          <w:sz w:val="24"/>
          <w:szCs w:val="24"/>
          <w:rPrChange w:id="159" w:author="Stelling,Benjamin D" w:date="2018-10-10T14:42:00Z">
            <w:rPr>
              <w:rFonts w:ascii="Times New Roman" w:hAnsi="Times New Roman" w:cs="Times New Roman"/>
              <w:b/>
              <w:sz w:val="24"/>
              <w:szCs w:val="24"/>
            </w:rPr>
          </w:rPrChange>
        </w:rPr>
        <w:t>110</w:t>
      </w:r>
      <w:r w:rsidRPr="004759F1">
        <w:rPr>
          <w:rFonts w:ascii="Times New Roman" w:hAnsi="Times New Roman" w:cs="Times New Roman"/>
          <w:sz w:val="24"/>
          <w:szCs w:val="24"/>
        </w:rPr>
        <w:t>,</w:t>
      </w:r>
      <w:r w:rsidR="00287E73" w:rsidRPr="004759F1">
        <w:rPr>
          <w:rFonts w:ascii="Times New Roman" w:hAnsi="Times New Roman" w:cs="Times New Roman"/>
          <w:sz w:val="24"/>
          <w:szCs w:val="24"/>
        </w:rPr>
        <w:t xml:space="preserve"> 9824-9829.</w:t>
      </w:r>
    </w:p>
    <w:p w14:paraId="708DB3B9" w14:textId="77777777" w:rsidR="003C61FB" w:rsidRPr="004759F1" w:rsidRDefault="003C61FB" w:rsidP="003C61FB">
      <w:pPr>
        <w:spacing w:line="240" w:lineRule="auto"/>
        <w:ind w:left="720" w:hanging="720"/>
        <w:contextualSpacing/>
        <w:rPr>
          <w:rFonts w:ascii="Times New Roman" w:hAnsi="Times New Roman" w:cs="Times New Roman"/>
          <w:sz w:val="24"/>
          <w:szCs w:val="24"/>
        </w:rPr>
      </w:pPr>
    </w:p>
    <w:p w14:paraId="0734B1A7" w14:textId="77777777" w:rsidR="00077016" w:rsidRPr="007C7E4B" w:rsidRDefault="00353FD1" w:rsidP="003C61FB">
      <w:pPr>
        <w:spacing w:line="240" w:lineRule="auto"/>
        <w:ind w:left="720" w:hanging="720"/>
        <w:contextualSpacing/>
        <w:rPr>
          <w:rStyle w:val="Emphasis"/>
          <w:rFonts w:ascii="Times New Roman" w:hAnsi="Times New Roman" w:cs="Times New Roman"/>
          <w:bCs/>
          <w:i w:val="0"/>
          <w:iCs w:val="0"/>
          <w:sz w:val="24"/>
          <w:szCs w:val="24"/>
          <w:shd w:val="clear" w:color="auto" w:fill="FFFFFF"/>
        </w:rPr>
      </w:pPr>
      <w:r w:rsidRPr="004759F1">
        <w:rPr>
          <w:rFonts w:ascii="Times New Roman" w:hAnsi="Times New Roman" w:cs="Times New Roman"/>
          <w:sz w:val="24"/>
          <w:szCs w:val="24"/>
        </w:rPr>
        <w:t xml:space="preserve">Fonseca </w:t>
      </w:r>
      <w:r w:rsidR="00077016" w:rsidRPr="004759F1">
        <w:rPr>
          <w:rFonts w:ascii="Times New Roman" w:hAnsi="Times New Roman" w:cs="Times New Roman"/>
          <w:sz w:val="24"/>
          <w:szCs w:val="24"/>
        </w:rPr>
        <w:t xml:space="preserve">B.M. </w:t>
      </w:r>
      <w:r w:rsidRPr="004759F1">
        <w:rPr>
          <w:rFonts w:ascii="Times New Roman" w:hAnsi="Times New Roman" w:cs="Times New Roman"/>
          <w:sz w:val="24"/>
          <w:szCs w:val="24"/>
        </w:rPr>
        <w:t xml:space="preserve">&amp; </w:t>
      </w:r>
      <w:proofErr w:type="spellStart"/>
      <w:r w:rsidR="004659A0" w:rsidRPr="004759F1">
        <w:rPr>
          <w:rFonts w:ascii="Times New Roman" w:hAnsi="Times New Roman" w:cs="Times New Roman"/>
          <w:sz w:val="24"/>
          <w:szCs w:val="24"/>
        </w:rPr>
        <w:t>Bicudo</w:t>
      </w:r>
      <w:proofErr w:type="spellEnd"/>
      <w:r w:rsidRPr="004759F1">
        <w:rPr>
          <w:rFonts w:ascii="Times New Roman" w:hAnsi="Times New Roman" w:cs="Times New Roman"/>
          <w:sz w:val="24"/>
          <w:szCs w:val="24"/>
        </w:rPr>
        <w:t xml:space="preserve"> C.E.D.M.</w:t>
      </w:r>
      <w:r w:rsidR="004659A0" w:rsidRPr="004759F1">
        <w:rPr>
          <w:rFonts w:ascii="Times New Roman" w:hAnsi="Times New Roman" w:cs="Times New Roman"/>
          <w:sz w:val="24"/>
          <w:szCs w:val="24"/>
        </w:rPr>
        <w:t xml:space="preserve"> </w:t>
      </w:r>
      <w:r w:rsidRPr="004759F1">
        <w:rPr>
          <w:rFonts w:ascii="Times New Roman" w:hAnsi="Times New Roman" w:cs="Times New Roman"/>
          <w:sz w:val="24"/>
          <w:szCs w:val="24"/>
        </w:rPr>
        <w:t>(2008)</w:t>
      </w:r>
      <w:r w:rsidR="004659A0" w:rsidRPr="004759F1">
        <w:rPr>
          <w:rFonts w:ascii="Times New Roman" w:hAnsi="Times New Roman" w:cs="Times New Roman"/>
          <w:sz w:val="24"/>
          <w:szCs w:val="24"/>
        </w:rPr>
        <w:t xml:space="preserve"> Phytoplankton seasonal variation in a shallow stratified eutrophic reservoir (</w:t>
      </w:r>
      <w:proofErr w:type="spellStart"/>
      <w:r w:rsidR="004659A0" w:rsidRPr="004759F1">
        <w:rPr>
          <w:rStyle w:val="Emphasis"/>
          <w:rFonts w:ascii="Times New Roman" w:hAnsi="Times New Roman" w:cs="Times New Roman"/>
          <w:bCs/>
          <w:i w:val="0"/>
          <w:iCs w:val="0"/>
          <w:sz w:val="24"/>
          <w:szCs w:val="24"/>
          <w:shd w:val="clear" w:color="auto" w:fill="FFFFFF"/>
        </w:rPr>
        <w:t>Garças</w:t>
      </w:r>
      <w:proofErr w:type="spellEnd"/>
      <w:r w:rsidR="004659A0" w:rsidRPr="004759F1">
        <w:rPr>
          <w:rStyle w:val="Emphasis"/>
          <w:rFonts w:ascii="Times New Roman" w:hAnsi="Times New Roman" w:cs="Times New Roman"/>
          <w:bCs/>
          <w:i w:val="0"/>
          <w:iCs w:val="0"/>
          <w:sz w:val="24"/>
          <w:szCs w:val="24"/>
          <w:shd w:val="clear" w:color="auto" w:fill="FFFFFF"/>
        </w:rPr>
        <w:t xml:space="preserve"> Pond</w:t>
      </w:r>
      <w:r w:rsidR="004659A0" w:rsidRPr="004759F1">
        <w:rPr>
          <w:rFonts w:ascii="Times New Roman" w:hAnsi="Times New Roman" w:cs="Times New Roman"/>
          <w:sz w:val="24"/>
          <w:szCs w:val="24"/>
          <w:shd w:val="clear" w:color="auto" w:fill="FFFFFF"/>
        </w:rPr>
        <w:t>,</w:t>
      </w:r>
      <w:r w:rsidR="004659A0" w:rsidRPr="004759F1">
        <w:rPr>
          <w:rStyle w:val="apple-converted-space"/>
          <w:rFonts w:ascii="Times New Roman" w:hAnsi="Times New Roman" w:cs="Times New Roman"/>
          <w:sz w:val="24"/>
          <w:szCs w:val="24"/>
          <w:shd w:val="clear" w:color="auto" w:fill="FFFFFF"/>
        </w:rPr>
        <w:t> </w:t>
      </w:r>
      <w:r w:rsidRPr="004759F1">
        <w:rPr>
          <w:rStyle w:val="Emphasis"/>
          <w:rFonts w:ascii="Times New Roman" w:hAnsi="Times New Roman" w:cs="Times New Roman"/>
          <w:bCs/>
          <w:i w:val="0"/>
          <w:iCs w:val="0"/>
          <w:sz w:val="24"/>
          <w:szCs w:val="24"/>
          <w:shd w:val="clear" w:color="auto" w:fill="FFFFFF"/>
        </w:rPr>
        <w:t xml:space="preserve">Brazil). </w:t>
      </w:r>
      <w:r w:rsidR="004659A0" w:rsidRPr="004759F1">
        <w:rPr>
          <w:rStyle w:val="Emphasis"/>
          <w:rFonts w:ascii="Times New Roman" w:hAnsi="Times New Roman" w:cs="Times New Roman"/>
          <w:bCs/>
          <w:iCs w:val="0"/>
          <w:sz w:val="24"/>
          <w:szCs w:val="24"/>
          <w:shd w:val="clear" w:color="auto" w:fill="FFFFFF"/>
        </w:rPr>
        <w:t>Hydrobiologia</w:t>
      </w:r>
      <w:r w:rsidRPr="004759F1">
        <w:rPr>
          <w:rStyle w:val="Emphasis"/>
          <w:rFonts w:ascii="Times New Roman" w:hAnsi="Times New Roman" w:cs="Times New Roman"/>
          <w:bCs/>
          <w:iCs w:val="0"/>
          <w:sz w:val="24"/>
          <w:szCs w:val="24"/>
          <w:shd w:val="clear" w:color="auto" w:fill="FFFFFF"/>
        </w:rPr>
        <w:t>,</w:t>
      </w:r>
      <w:r w:rsidR="006958B7" w:rsidRPr="004759F1">
        <w:rPr>
          <w:rStyle w:val="Emphasis"/>
          <w:rFonts w:ascii="Times New Roman" w:hAnsi="Times New Roman" w:cs="Times New Roman"/>
          <w:bCs/>
          <w:i w:val="0"/>
          <w:iCs w:val="0"/>
          <w:sz w:val="24"/>
          <w:szCs w:val="24"/>
          <w:shd w:val="clear" w:color="auto" w:fill="FFFFFF"/>
        </w:rPr>
        <w:t xml:space="preserve"> </w:t>
      </w:r>
      <w:r w:rsidR="006958B7" w:rsidRPr="004759F1">
        <w:rPr>
          <w:rStyle w:val="Emphasis"/>
          <w:rFonts w:ascii="Times New Roman" w:hAnsi="Times New Roman" w:cs="Times New Roman"/>
          <w:bCs/>
          <w:i w:val="0"/>
          <w:iCs w:val="0"/>
          <w:sz w:val="24"/>
          <w:szCs w:val="24"/>
          <w:shd w:val="clear" w:color="auto" w:fill="FFFFFF"/>
          <w:rPrChange w:id="160" w:author="Stelling,Benjamin D" w:date="2018-10-10T14:42:00Z">
            <w:rPr>
              <w:rStyle w:val="Emphasis"/>
              <w:rFonts w:ascii="Times New Roman" w:hAnsi="Times New Roman" w:cs="Times New Roman"/>
              <w:b/>
              <w:bCs/>
              <w:i w:val="0"/>
              <w:iCs w:val="0"/>
              <w:sz w:val="24"/>
              <w:szCs w:val="24"/>
              <w:shd w:val="clear" w:color="auto" w:fill="FFFFFF"/>
            </w:rPr>
          </w:rPrChange>
        </w:rPr>
        <w:t>600</w:t>
      </w:r>
      <w:r w:rsidRPr="004759F1">
        <w:rPr>
          <w:rStyle w:val="Emphasis"/>
          <w:rFonts w:ascii="Times New Roman" w:hAnsi="Times New Roman" w:cs="Times New Roman"/>
          <w:bCs/>
          <w:i w:val="0"/>
          <w:iCs w:val="0"/>
          <w:sz w:val="24"/>
          <w:szCs w:val="24"/>
          <w:shd w:val="clear" w:color="auto" w:fill="FFFFFF"/>
        </w:rPr>
        <w:t>,</w:t>
      </w:r>
      <w:r w:rsidR="004659A0" w:rsidRPr="004759F1">
        <w:rPr>
          <w:rStyle w:val="Emphasis"/>
          <w:rFonts w:ascii="Times New Roman" w:hAnsi="Times New Roman" w:cs="Times New Roman"/>
          <w:bCs/>
          <w:i w:val="0"/>
          <w:iCs w:val="0"/>
          <w:sz w:val="24"/>
          <w:szCs w:val="24"/>
          <w:shd w:val="clear" w:color="auto" w:fill="FFFFFF"/>
        </w:rPr>
        <w:t xml:space="preserve"> 267-282.</w:t>
      </w:r>
    </w:p>
    <w:p w14:paraId="0B900772" w14:textId="77777777" w:rsidR="003C61FB" w:rsidRPr="004759F1" w:rsidRDefault="003C61FB" w:rsidP="003C61FB">
      <w:pPr>
        <w:spacing w:line="240" w:lineRule="auto"/>
        <w:ind w:left="720" w:hanging="720"/>
        <w:contextualSpacing/>
        <w:rPr>
          <w:rFonts w:ascii="Times New Roman" w:hAnsi="Times New Roman" w:cs="Times New Roman"/>
          <w:sz w:val="24"/>
          <w:szCs w:val="24"/>
        </w:rPr>
      </w:pPr>
    </w:p>
    <w:p w14:paraId="2F7A6799" w14:textId="77777777" w:rsidR="00E86F0C" w:rsidRPr="007C7E4B" w:rsidRDefault="00353FD1" w:rsidP="003C61FB">
      <w:pPr>
        <w:spacing w:line="240" w:lineRule="auto"/>
        <w:ind w:left="720" w:hanging="720"/>
        <w:contextualSpacing/>
        <w:rPr>
          <w:rFonts w:ascii="Times New Roman" w:hAnsi="Times New Roman" w:cs="Times New Roman"/>
          <w:sz w:val="24"/>
          <w:szCs w:val="24"/>
        </w:rPr>
      </w:pPr>
      <w:proofErr w:type="spellStart"/>
      <w:r w:rsidRPr="004759F1">
        <w:rPr>
          <w:rFonts w:ascii="Times New Roman" w:hAnsi="Times New Roman" w:cs="Times New Roman"/>
          <w:sz w:val="24"/>
          <w:szCs w:val="24"/>
        </w:rPr>
        <w:t>Geider</w:t>
      </w:r>
      <w:proofErr w:type="spellEnd"/>
      <w:r w:rsidRPr="004759F1">
        <w:rPr>
          <w:rFonts w:ascii="Times New Roman" w:hAnsi="Times New Roman" w:cs="Times New Roman"/>
          <w:sz w:val="24"/>
          <w:szCs w:val="24"/>
        </w:rPr>
        <w:t xml:space="preserve"> R.J., </w:t>
      </w:r>
      <w:proofErr w:type="spellStart"/>
      <w:r w:rsidR="00E86F0C" w:rsidRPr="004759F1">
        <w:rPr>
          <w:rFonts w:ascii="Times New Roman" w:hAnsi="Times New Roman" w:cs="Times New Roman"/>
          <w:sz w:val="24"/>
          <w:szCs w:val="24"/>
        </w:rPr>
        <w:t>MacIntyre</w:t>
      </w:r>
      <w:proofErr w:type="spellEnd"/>
      <w:r w:rsidRPr="004759F1">
        <w:rPr>
          <w:rFonts w:ascii="Times New Roman" w:hAnsi="Times New Roman" w:cs="Times New Roman"/>
          <w:sz w:val="24"/>
          <w:szCs w:val="24"/>
        </w:rPr>
        <w:t xml:space="preserve"> H.L.</w:t>
      </w:r>
      <w:r w:rsidR="00E86F0C" w:rsidRPr="004759F1">
        <w:rPr>
          <w:rFonts w:ascii="Times New Roman" w:hAnsi="Times New Roman" w:cs="Times New Roman"/>
          <w:sz w:val="24"/>
          <w:szCs w:val="24"/>
        </w:rPr>
        <w:t xml:space="preserve"> </w:t>
      </w:r>
      <w:r w:rsidRPr="004759F1">
        <w:rPr>
          <w:rFonts w:ascii="Times New Roman" w:hAnsi="Times New Roman" w:cs="Times New Roman"/>
          <w:sz w:val="24"/>
          <w:szCs w:val="24"/>
        </w:rPr>
        <w:t xml:space="preserve">&amp; </w:t>
      </w:r>
      <w:r w:rsidR="00E86F0C" w:rsidRPr="004759F1">
        <w:rPr>
          <w:rFonts w:ascii="Times New Roman" w:hAnsi="Times New Roman" w:cs="Times New Roman"/>
          <w:sz w:val="24"/>
          <w:szCs w:val="24"/>
        </w:rPr>
        <w:t>Kana</w:t>
      </w:r>
      <w:r w:rsidRPr="004759F1">
        <w:rPr>
          <w:rFonts w:ascii="Times New Roman" w:hAnsi="Times New Roman" w:cs="Times New Roman"/>
          <w:sz w:val="24"/>
          <w:szCs w:val="24"/>
        </w:rPr>
        <w:t xml:space="preserve"> T.M. (1997)</w:t>
      </w:r>
      <w:r w:rsidR="00E86F0C" w:rsidRPr="004759F1">
        <w:rPr>
          <w:rFonts w:ascii="Times New Roman" w:hAnsi="Times New Roman" w:cs="Times New Roman"/>
          <w:sz w:val="24"/>
          <w:szCs w:val="24"/>
        </w:rPr>
        <w:t xml:space="preserve"> Dynamic model of phytoplankton growth and acclimation: responses of the balanced growth rate and the chlorophyll </w:t>
      </w:r>
      <w:r w:rsidR="00E86F0C" w:rsidRPr="004759F1">
        <w:rPr>
          <w:rFonts w:ascii="Times New Roman" w:hAnsi="Times New Roman" w:cs="Times New Roman"/>
          <w:i/>
          <w:sz w:val="24"/>
          <w:szCs w:val="24"/>
        </w:rPr>
        <w:t>a</w:t>
      </w:r>
      <w:r w:rsidR="00E86F0C" w:rsidRPr="004759F1">
        <w:rPr>
          <w:rFonts w:ascii="Times New Roman" w:hAnsi="Times New Roman" w:cs="Times New Roman"/>
          <w:sz w:val="24"/>
          <w:szCs w:val="24"/>
        </w:rPr>
        <w:t>:carbon ratio to light, nutrie</w:t>
      </w:r>
      <w:r w:rsidRPr="004759F1">
        <w:rPr>
          <w:rFonts w:ascii="Times New Roman" w:hAnsi="Times New Roman" w:cs="Times New Roman"/>
          <w:sz w:val="24"/>
          <w:szCs w:val="24"/>
        </w:rPr>
        <w:t xml:space="preserve">nt-limitation and temperature. </w:t>
      </w:r>
      <w:r w:rsidR="00E86F0C" w:rsidRPr="004759F1">
        <w:rPr>
          <w:rFonts w:ascii="Times New Roman" w:hAnsi="Times New Roman" w:cs="Times New Roman"/>
          <w:i/>
          <w:sz w:val="24"/>
          <w:szCs w:val="24"/>
        </w:rPr>
        <w:t>Marine Ecology Progress Series</w:t>
      </w:r>
      <w:r w:rsidRPr="004759F1">
        <w:rPr>
          <w:rFonts w:ascii="Times New Roman" w:hAnsi="Times New Roman" w:cs="Times New Roman"/>
          <w:i/>
          <w:sz w:val="24"/>
          <w:szCs w:val="24"/>
        </w:rPr>
        <w:t>,</w:t>
      </w:r>
      <w:r w:rsidR="006958B7" w:rsidRPr="004759F1">
        <w:rPr>
          <w:rFonts w:ascii="Times New Roman" w:hAnsi="Times New Roman" w:cs="Times New Roman"/>
          <w:sz w:val="24"/>
          <w:szCs w:val="24"/>
        </w:rPr>
        <w:t xml:space="preserve"> </w:t>
      </w:r>
      <w:r w:rsidR="006958B7" w:rsidRPr="004759F1">
        <w:rPr>
          <w:rFonts w:ascii="Times New Roman" w:hAnsi="Times New Roman" w:cs="Times New Roman"/>
          <w:sz w:val="24"/>
          <w:szCs w:val="24"/>
          <w:rPrChange w:id="161" w:author="Stelling,Benjamin D" w:date="2018-10-10T14:42:00Z">
            <w:rPr>
              <w:rFonts w:ascii="Times New Roman" w:hAnsi="Times New Roman" w:cs="Times New Roman"/>
              <w:b/>
              <w:sz w:val="24"/>
              <w:szCs w:val="24"/>
            </w:rPr>
          </w:rPrChange>
        </w:rPr>
        <w:t>148</w:t>
      </w:r>
      <w:r w:rsidRPr="004759F1">
        <w:rPr>
          <w:rFonts w:ascii="Times New Roman" w:hAnsi="Times New Roman" w:cs="Times New Roman"/>
          <w:sz w:val="24"/>
          <w:szCs w:val="24"/>
        </w:rPr>
        <w:t>,</w:t>
      </w:r>
      <w:r w:rsidR="00E86F0C" w:rsidRPr="004759F1">
        <w:rPr>
          <w:rFonts w:ascii="Times New Roman" w:hAnsi="Times New Roman" w:cs="Times New Roman"/>
          <w:sz w:val="24"/>
          <w:szCs w:val="24"/>
        </w:rPr>
        <w:t xml:space="preserve"> 187-200.</w:t>
      </w:r>
    </w:p>
    <w:p w14:paraId="05E5217E" w14:textId="77777777" w:rsidR="001B52B7" w:rsidRPr="004759F1" w:rsidRDefault="001B52B7" w:rsidP="003C61FB">
      <w:pPr>
        <w:spacing w:line="240" w:lineRule="auto"/>
        <w:ind w:left="720" w:hanging="720"/>
        <w:contextualSpacing/>
        <w:rPr>
          <w:rFonts w:ascii="Times New Roman" w:hAnsi="Times New Roman" w:cs="Times New Roman"/>
          <w:sz w:val="24"/>
          <w:szCs w:val="24"/>
        </w:rPr>
      </w:pPr>
    </w:p>
    <w:p w14:paraId="42428822" w14:textId="77777777" w:rsidR="001B52B7" w:rsidRPr="004759F1" w:rsidRDefault="001B52B7" w:rsidP="003C61FB">
      <w:pPr>
        <w:spacing w:line="240" w:lineRule="auto"/>
        <w:ind w:left="720" w:hanging="720"/>
        <w:contextualSpacing/>
        <w:rPr>
          <w:rFonts w:ascii="Times New Roman" w:hAnsi="Times New Roman" w:cs="Times New Roman"/>
          <w:sz w:val="24"/>
          <w:szCs w:val="24"/>
        </w:rPr>
      </w:pPr>
      <w:proofErr w:type="spellStart"/>
      <w:r w:rsidRPr="004759F1">
        <w:rPr>
          <w:rFonts w:ascii="Times New Roman" w:hAnsi="Times New Roman" w:cs="Times New Roman"/>
          <w:sz w:val="24"/>
          <w:szCs w:val="24"/>
        </w:rPr>
        <w:t>Hallegraeff</w:t>
      </w:r>
      <w:proofErr w:type="spellEnd"/>
      <w:r w:rsidRPr="004759F1">
        <w:rPr>
          <w:rFonts w:ascii="Times New Roman" w:hAnsi="Times New Roman" w:cs="Times New Roman"/>
          <w:sz w:val="24"/>
          <w:szCs w:val="24"/>
        </w:rPr>
        <w:t xml:space="preserve"> G.M. (1993) A review of harmful algal blooms and their apparent global increase. </w:t>
      </w:r>
      <w:proofErr w:type="spellStart"/>
      <w:r w:rsidRPr="004759F1">
        <w:rPr>
          <w:rFonts w:ascii="Times New Roman" w:hAnsi="Times New Roman" w:cs="Times New Roman"/>
          <w:i/>
          <w:sz w:val="24"/>
          <w:szCs w:val="24"/>
        </w:rPr>
        <w:t>Phycologia</w:t>
      </w:r>
      <w:proofErr w:type="spellEnd"/>
      <w:r w:rsidRPr="004759F1">
        <w:rPr>
          <w:rFonts w:ascii="Times New Roman" w:hAnsi="Times New Roman" w:cs="Times New Roman"/>
          <w:sz w:val="24"/>
          <w:szCs w:val="24"/>
        </w:rPr>
        <w:t xml:space="preserve">, </w:t>
      </w:r>
      <w:r w:rsidRPr="004759F1">
        <w:rPr>
          <w:rFonts w:ascii="Times New Roman" w:hAnsi="Times New Roman" w:cs="Times New Roman"/>
          <w:sz w:val="24"/>
          <w:szCs w:val="24"/>
          <w:rPrChange w:id="162" w:author="Stelling,Benjamin D" w:date="2018-10-10T14:42:00Z">
            <w:rPr>
              <w:rFonts w:ascii="Times New Roman" w:hAnsi="Times New Roman" w:cs="Times New Roman"/>
              <w:b/>
              <w:sz w:val="24"/>
              <w:szCs w:val="24"/>
            </w:rPr>
          </w:rPrChange>
        </w:rPr>
        <w:t>32</w:t>
      </w:r>
      <w:r w:rsidRPr="004759F1">
        <w:rPr>
          <w:rFonts w:ascii="Times New Roman" w:hAnsi="Times New Roman" w:cs="Times New Roman"/>
          <w:sz w:val="24"/>
          <w:szCs w:val="24"/>
        </w:rPr>
        <w:t>, 79-99.</w:t>
      </w:r>
    </w:p>
    <w:p w14:paraId="0D6D6462" w14:textId="77777777" w:rsidR="003C61FB" w:rsidRPr="007C7E4B" w:rsidRDefault="003C61FB" w:rsidP="003C61FB">
      <w:pPr>
        <w:spacing w:line="240" w:lineRule="auto"/>
        <w:ind w:left="720" w:hanging="720"/>
        <w:contextualSpacing/>
        <w:rPr>
          <w:rFonts w:ascii="Times New Roman" w:hAnsi="Times New Roman" w:cs="Times New Roman"/>
          <w:sz w:val="24"/>
          <w:szCs w:val="24"/>
        </w:rPr>
      </w:pPr>
    </w:p>
    <w:p w14:paraId="38B0C9E3" w14:textId="77777777" w:rsidR="008E0534" w:rsidRPr="007C7E4B" w:rsidRDefault="00353FD1" w:rsidP="003C61FB">
      <w:pPr>
        <w:spacing w:line="240" w:lineRule="auto"/>
        <w:ind w:left="720" w:hanging="720"/>
        <w:contextualSpacing/>
        <w:rPr>
          <w:rFonts w:ascii="Times New Roman" w:hAnsi="Times New Roman" w:cs="Times New Roman"/>
          <w:sz w:val="24"/>
          <w:szCs w:val="24"/>
        </w:rPr>
      </w:pPr>
      <w:r w:rsidRPr="004759F1">
        <w:rPr>
          <w:rFonts w:ascii="Times New Roman" w:hAnsi="Times New Roman" w:cs="Times New Roman"/>
          <w:sz w:val="24"/>
          <w:szCs w:val="24"/>
        </w:rPr>
        <w:t>Hanisak</w:t>
      </w:r>
      <w:r w:rsidR="008E0534" w:rsidRPr="004759F1">
        <w:rPr>
          <w:rFonts w:ascii="Times New Roman" w:hAnsi="Times New Roman" w:cs="Times New Roman"/>
          <w:sz w:val="24"/>
          <w:szCs w:val="24"/>
        </w:rPr>
        <w:t xml:space="preserve"> M.D. </w:t>
      </w:r>
      <w:r w:rsidRPr="004759F1">
        <w:rPr>
          <w:rFonts w:ascii="Times New Roman" w:hAnsi="Times New Roman" w:cs="Times New Roman"/>
          <w:sz w:val="24"/>
          <w:szCs w:val="24"/>
        </w:rPr>
        <w:t xml:space="preserve">&amp; </w:t>
      </w:r>
      <w:r w:rsidR="008E0534" w:rsidRPr="004759F1">
        <w:rPr>
          <w:rFonts w:ascii="Times New Roman" w:hAnsi="Times New Roman" w:cs="Times New Roman"/>
          <w:sz w:val="24"/>
          <w:szCs w:val="24"/>
        </w:rPr>
        <w:t>Blair</w:t>
      </w:r>
      <w:r w:rsidRPr="004759F1">
        <w:rPr>
          <w:rFonts w:ascii="Times New Roman" w:hAnsi="Times New Roman" w:cs="Times New Roman"/>
          <w:sz w:val="24"/>
          <w:szCs w:val="24"/>
        </w:rPr>
        <w:t xml:space="preserve"> S.M. (1988)</w:t>
      </w:r>
      <w:r w:rsidR="008E0534" w:rsidRPr="004759F1">
        <w:rPr>
          <w:rFonts w:ascii="Times New Roman" w:hAnsi="Times New Roman" w:cs="Times New Roman"/>
          <w:sz w:val="24"/>
          <w:szCs w:val="24"/>
        </w:rPr>
        <w:t xml:space="preserve"> The deep-water macroalgal community of the East F</w:t>
      </w:r>
      <w:r w:rsidRPr="004759F1">
        <w:rPr>
          <w:rFonts w:ascii="Times New Roman" w:hAnsi="Times New Roman" w:cs="Times New Roman"/>
          <w:sz w:val="24"/>
          <w:szCs w:val="24"/>
        </w:rPr>
        <w:t>lorida continental shelf (USA).</w:t>
      </w:r>
      <w:r w:rsidR="008E0534" w:rsidRPr="004759F1">
        <w:rPr>
          <w:rFonts w:ascii="Times New Roman" w:hAnsi="Times New Roman" w:cs="Times New Roman"/>
          <w:sz w:val="24"/>
          <w:szCs w:val="24"/>
        </w:rPr>
        <w:t xml:space="preserve"> </w:t>
      </w:r>
      <w:r w:rsidR="008E0534" w:rsidRPr="004759F1">
        <w:rPr>
          <w:rFonts w:ascii="Times New Roman" w:hAnsi="Times New Roman" w:cs="Times New Roman"/>
          <w:i/>
          <w:sz w:val="24"/>
          <w:szCs w:val="24"/>
        </w:rPr>
        <w:t>Helgoland Marine Research</w:t>
      </w:r>
      <w:r w:rsidRPr="004759F1">
        <w:rPr>
          <w:rFonts w:ascii="Times New Roman" w:hAnsi="Times New Roman" w:cs="Times New Roman"/>
          <w:i/>
          <w:sz w:val="24"/>
          <w:szCs w:val="24"/>
        </w:rPr>
        <w:t>,</w:t>
      </w:r>
      <w:r w:rsidR="008E0534" w:rsidRPr="004759F1">
        <w:rPr>
          <w:rFonts w:ascii="Times New Roman" w:hAnsi="Times New Roman" w:cs="Times New Roman"/>
          <w:i/>
          <w:sz w:val="24"/>
          <w:szCs w:val="24"/>
        </w:rPr>
        <w:t xml:space="preserve"> </w:t>
      </w:r>
      <w:r w:rsidR="006958B7" w:rsidRPr="004759F1">
        <w:rPr>
          <w:rFonts w:ascii="Times New Roman" w:hAnsi="Times New Roman" w:cs="Times New Roman"/>
          <w:sz w:val="24"/>
          <w:szCs w:val="24"/>
          <w:rPrChange w:id="163" w:author="Stelling,Benjamin D" w:date="2018-10-10T14:42:00Z">
            <w:rPr>
              <w:rFonts w:ascii="Times New Roman" w:hAnsi="Times New Roman" w:cs="Times New Roman"/>
              <w:b/>
              <w:sz w:val="24"/>
              <w:szCs w:val="24"/>
            </w:rPr>
          </w:rPrChange>
        </w:rPr>
        <w:t>42</w:t>
      </w:r>
      <w:r w:rsidRPr="004759F1">
        <w:rPr>
          <w:rFonts w:ascii="Times New Roman" w:hAnsi="Times New Roman" w:cs="Times New Roman"/>
          <w:sz w:val="24"/>
          <w:szCs w:val="24"/>
        </w:rPr>
        <w:t>,</w:t>
      </w:r>
      <w:r w:rsidR="008E0534" w:rsidRPr="004759F1">
        <w:rPr>
          <w:rFonts w:ascii="Times New Roman" w:hAnsi="Times New Roman" w:cs="Times New Roman"/>
          <w:sz w:val="24"/>
          <w:szCs w:val="24"/>
        </w:rPr>
        <w:t xml:space="preserve"> 133-163.</w:t>
      </w:r>
    </w:p>
    <w:p w14:paraId="713DCB79" w14:textId="77777777" w:rsidR="003C61FB" w:rsidRPr="004759F1" w:rsidRDefault="003C61FB" w:rsidP="003C61FB">
      <w:pPr>
        <w:spacing w:line="240" w:lineRule="auto"/>
        <w:ind w:left="720" w:hanging="720"/>
        <w:contextualSpacing/>
        <w:rPr>
          <w:rFonts w:ascii="Times New Roman" w:hAnsi="Times New Roman" w:cs="Times New Roman"/>
          <w:sz w:val="24"/>
          <w:szCs w:val="24"/>
        </w:rPr>
      </w:pPr>
    </w:p>
    <w:p w14:paraId="6AB3E222" w14:textId="77777777" w:rsidR="00D60C68" w:rsidRPr="007C7E4B" w:rsidRDefault="00A6576B" w:rsidP="003C61FB">
      <w:pPr>
        <w:spacing w:line="240" w:lineRule="auto"/>
        <w:ind w:left="720" w:hanging="720"/>
        <w:contextualSpacing/>
        <w:rPr>
          <w:rFonts w:ascii="Times New Roman" w:hAnsi="Times New Roman" w:cs="Times New Roman"/>
          <w:bCs/>
          <w:sz w:val="24"/>
          <w:szCs w:val="24"/>
          <w:shd w:val="clear" w:color="auto" w:fill="FFFFFF"/>
        </w:rPr>
      </w:pPr>
      <w:r w:rsidRPr="004759F1">
        <w:rPr>
          <w:rFonts w:ascii="Times New Roman" w:hAnsi="Times New Roman" w:cs="Times New Roman"/>
          <w:sz w:val="24"/>
          <w:szCs w:val="24"/>
        </w:rPr>
        <w:t xml:space="preserve">Huisman J., </w:t>
      </w:r>
      <w:proofErr w:type="spellStart"/>
      <w:r w:rsidR="00D60C68" w:rsidRPr="004759F1">
        <w:rPr>
          <w:rFonts w:ascii="Times New Roman" w:hAnsi="Times New Roman" w:cs="Times New Roman"/>
          <w:bCs/>
          <w:sz w:val="24"/>
          <w:szCs w:val="24"/>
          <w:shd w:val="clear" w:color="auto" w:fill="FFFFFF"/>
        </w:rPr>
        <w:t>Arrayás</w:t>
      </w:r>
      <w:proofErr w:type="spellEnd"/>
      <w:r w:rsidRPr="004759F1">
        <w:rPr>
          <w:rFonts w:ascii="Times New Roman" w:hAnsi="Times New Roman" w:cs="Times New Roman"/>
          <w:bCs/>
          <w:sz w:val="24"/>
          <w:szCs w:val="24"/>
          <w:shd w:val="clear" w:color="auto" w:fill="FFFFFF"/>
        </w:rPr>
        <w:t xml:space="preserve"> M., </w:t>
      </w:r>
      <w:r w:rsidR="00D60C68" w:rsidRPr="004759F1">
        <w:rPr>
          <w:rFonts w:ascii="Times New Roman" w:hAnsi="Times New Roman" w:cs="Times New Roman"/>
          <w:bCs/>
          <w:sz w:val="24"/>
          <w:szCs w:val="24"/>
          <w:shd w:val="clear" w:color="auto" w:fill="FFFFFF"/>
        </w:rPr>
        <w:t>Ebert</w:t>
      </w:r>
      <w:r w:rsidRPr="004759F1">
        <w:rPr>
          <w:rFonts w:ascii="Times New Roman" w:hAnsi="Times New Roman" w:cs="Times New Roman"/>
          <w:bCs/>
          <w:sz w:val="24"/>
          <w:szCs w:val="24"/>
          <w:shd w:val="clear" w:color="auto" w:fill="FFFFFF"/>
        </w:rPr>
        <w:t xml:space="preserve"> U.</w:t>
      </w:r>
      <w:r w:rsidR="00D60C68" w:rsidRPr="004759F1">
        <w:rPr>
          <w:rFonts w:ascii="Times New Roman" w:hAnsi="Times New Roman" w:cs="Times New Roman"/>
          <w:bCs/>
          <w:sz w:val="24"/>
          <w:szCs w:val="24"/>
          <w:shd w:val="clear" w:color="auto" w:fill="FFFFFF"/>
        </w:rPr>
        <w:t xml:space="preserve"> </w:t>
      </w:r>
      <w:r w:rsidRPr="004759F1">
        <w:rPr>
          <w:rFonts w:ascii="Times New Roman" w:hAnsi="Times New Roman" w:cs="Times New Roman"/>
          <w:bCs/>
          <w:sz w:val="24"/>
          <w:szCs w:val="24"/>
          <w:shd w:val="clear" w:color="auto" w:fill="FFFFFF"/>
        </w:rPr>
        <w:t xml:space="preserve">&amp; </w:t>
      </w:r>
      <w:proofErr w:type="spellStart"/>
      <w:r w:rsidR="00D60C68" w:rsidRPr="004759F1">
        <w:rPr>
          <w:rFonts w:ascii="Times New Roman" w:hAnsi="Times New Roman" w:cs="Times New Roman"/>
          <w:bCs/>
          <w:sz w:val="24"/>
          <w:szCs w:val="24"/>
          <w:shd w:val="clear" w:color="auto" w:fill="FFFFFF"/>
        </w:rPr>
        <w:t>Sommeijer</w:t>
      </w:r>
      <w:proofErr w:type="spellEnd"/>
      <w:r w:rsidRPr="004759F1">
        <w:rPr>
          <w:rFonts w:ascii="Times New Roman" w:hAnsi="Times New Roman" w:cs="Times New Roman"/>
          <w:bCs/>
          <w:sz w:val="24"/>
          <w:szCs w:val="24"/>
          <w:shd w:val="clear" w:color="auto" w:fill="FFFFFF"/>
        </w:rPr>
        <w:t xml:space="preserve"> B. (2002)</w:t>
      </w:r>
      <w:r w:rsidR="00211C57" w:rsidRPr="004759F1">
        <w:rPr>
          <w:rFonts w:ascii="Times New Roman" w:hAnsi="Times New Roman" w:cs="Times New Roman"/>
          <w:bCs/>
          <w:sz w:val="24"/>
          <w:szCs w:val="24"/>
          <w:shd w:val="clear" w:color="auto" w:fill="FFFFFF"/>
        </w:rPr>
        <w:t xml:space="preserve"> How do sinking phytoplank</w:t>
      </w:r>
      <w:r w:rsidRPr="004759F1">
        <w:rPr>
          <w:rFonts w:ascii="Times New Roman" w:hAnsi="Times New Roman" w:cs="Times New Roman"/>
          <w:bCs/>
          <w:sz w:val="24"/>
          <w:szCs w:val="24"/>
          <w:shd w:val="clear" w:color="auto" w:fill="FFFFFF"/>
        </w:rPr>
        <w:t xml:space="preserve">ton species manage to persist? </w:t>
      </w:r>
      <w:r w:rsidR="00211C57" w:rsidRPr="004759F1">
        <w:rPr>
          <w:rFonts w:ascii="Times New Roman" w:hAnsi="Times New Roman" w:cs="Times New Roman"/>
          <w:bCs/>
          <w:i/>
          <w:sz w:val="24"/>
          <w:szCs w:val="24"/>
          <w:shd w:val="clear" w:color="auto" w:fill="FFFFFF"/>
        </w:rPr>
        <w:t>The American Naturalist</w:t>
      </w:r>
      <w:r w:rsidRPr="004759F1">
        <w:rPr>
          <w:rFonts w:ascii="Times New Roman" w:hAnsi="Times New Roman" w:cs="Times New Roman"/>
          <w:bCs/>
          <w:i/>
          <w:sz w:val="24"/>
          <w:szCs w:val="24"/>
          <w:shd w:val="clear" w:color="auto" w:fill="FFFFFF"/>
        </w:rPr>
        <w:t>,</w:t>
      </w:r>
      <w:r w:rsidR="006958B7" w:rsidRPr="004759F1">
        <w:rPr>
          <w:rFonts w:ascii="Times New Roman" w:hAnsi="Times New Roman" w:cs="Times New Roman"/>
          <w:bCs/>
          <w:sz w:val="24"/>
          <w:szCs w:val="24"/>
          <w:shd w:val="clear" w:color="auto" w:fill="FFFFFF"/>
        </w:rPr>
        <w:t xml:space="preserve"> </w:t>
      </w:r>
      <w:r w:rsidR="006958B7" w:rsidRPr="004759F1">
        <w:rPr>
          <w:rFonts w:ascii="Times New Roman" w:hAnsi="Times New Roman" w:cs="Times New Roman"/>
          <w:bCs/>
          <w:sz w:val="24"/>
          <w:szCs w:val="24"/>
          <w:shd w:val="clear" w:color="auto" w:fill="FFFFFF"/>
          <w:rPrChange w:id="164" w:author="Stelling,Benjamin D" w:date="2018-10-10T14:42:00Z">
            <w:rPr>
              <w:rFonts w:ascii="Times New Roman" w:hAnsi="Times New Roman" w:cs="Times New Roman"/>
              <w:b/>
              <w:bCs/>
              <w:sz w:val="24"/>
              <w:szCs w:val="24"/>
              <w:shd w:val="clear" w:color="auto" w:fill="FFFFFF"/>
            </w:rPr>
          </w:rPrChange>
        </w:rPr>
        <w:t>159</w:t>
      </w:r>
      <w:r w:rsidRPr="004759F1">
        <w:rPr>
          <w:rFonts w:ascii="Times New Roman" w:hAnsi="Times New Roman" w:cs="Times New Roman"/>
          <w:bCs/>
          <w:sz w:val="24"/>
          <w:szCs w:val="24"/>
          <w:shd w:val="clear" w:color="auto" w:fill="FFFFFF"/>
        </w:rPr>
        <w:t>,</w:t>
      </w:r>
      <w:r w:rsidR="00211C57" w:rsidRPr="004759F1">
        <w:rPr>
          <w:rFonts w:ascii="Times New Roman" w:hAnsi="Times New Roman" w:cs="Times New Roman"/>
          <w:bCs/>
          <w:sz w:val="24"/>
          <w:szCs w:val="24"/>
          <w:shd w:val="clear" w:color="auto" w:fill="FFFFFF"/>
        </w:rPr>
        <w:t xml:space="preserve"> 245-254.</w:t>
      </w:r>
    </w:p>
    <w:p w14:paraId="11F711E3" w14:textId="77777777" w:rsidR="003C61FB" w:rsidRPr="004759F1" w:rsidRDefault="003C61FB" w:rsidP="003C61FB">
      <w:pPr>
        <w:spacing w:line="240" w:lineRule="auto"/>
        <w:ind w:left="720" w:hanging="720"/>
        <w:contextualSpacing/>
        <w:rPr>
          <w:rFonts w:ascii="Times New Roman" w:hAnsi="Times New Roman" w:cs="Times New Roman"/>
          <w:bCs/>
          <w:sz w:val="24"/>
          <w:szCs w:val="24"/>
          <w:shd w:val="clear" w:color="auto" w:fill="FFFFFF"/>
        </w:rPr>
      </w:pPr>
    </w:p>
    <w:p w14:paraId="4E75FBA5" w14:textId="77777777" w:rsidR="007714A3" w:rsidRPr="007C7E4B" w:rsidRDefault="00A6576B" w:rsidP="003C61FB">
      <w:pPr>
        <w:spacing w:line="240" w:lineRule="auto"/>
        <w:ind w:left="720" w:hanging="720"/>
        <w:contextualSpacing/>
        <w:rPr>
          <w:rFonts w:ascii="Times New Roman" w:hAnsi="Times New Roman" w:cs="Times New Roman"/>
          <w:bCs/>
          <w:sz w:val="24"/>
          <w:szCs w:val="24"/>
          <w:shd w:val="clear" w:color="auto" w:fill="FFFFFF"/>
        </w:rPr>
      </w:pPr>
      <w:r w:rsidRPr="004759F1">
        <w:rPr>
          <w:rFonts w:ascii="Times New Roman" w:hAnsi="Times New Roman" w:cs="Times New Roman"/>
          <w:bCs/>
          <w:sz w:val="24"/>
          <w:szCs w:val="24"/>
          <w:shd w:val="clear" w:color="auto" w:fill="FFFFFF"/>
        </w:rPr>
        <w:t xml:space="preserve">Huisman J., </w:t>
      </w:r>
      <w:proofErr w:type="spellStart"/>
      <w:r w:rsidR="007714A3" w:rsidRPr="004759F1">
        <w:rPr>
          <w:rFonts w:ascii="Times New Roman" w:hAnsi="Times New Roman" w:cs="Times New Roman"/>
          <w:bCs/>
          <w:sz w:val="24"/>
          <w:szCs w:val="24"/>
          <w:shd w:val="clear" w:color="auto" w:fill="FFFFFF"/>
        </w:rPr>
        <w:t>Oostveen</w:t>
      </w:r>
      <w:proofErr w:type="spellEnd"/>
      <w:r w:rsidRPr="004759F1">
        <w:rPr>
          <w:rFonts w:ascii="Times New Roman" w:hAnsi="Times New Roman" w:cs="Times New Roman"/>
          <w:bCs/>
          <w:sz w:val="24"/>
          <w:szCs w:val="24"/>
          <w:shd w:val="clear" w:color="auto" w:fill="FFFFFF"/>
        </w:rPr>
        <w:t xml:space="preserve"> </w:t>
      </w:r>
      <w:proofErr w:type="spellStart"/>
      <w:r w:rsidRPr="004759F1">
        <w:rPr>
          <w:rFonts w:ascii="Times New Roman" w:hAnsi="Times New Roman" w:cs="Times New Roman"/>
          <w:bCs/>
          <w:sz w:val="24"/>
          <w:szCs w:val="24"/>
          <w:shd w:val="clear" w:color="auto" w:fill="FFFFFF"/>
        </w:rPr>
        <w:t>P.v.</w:t>
      </w:r>
      <w:proofErr w:type="spellEnd"/>
      <w:r w:rsidR="007714A3" w:rsidRPr="004759F1">
        <w:rPr>
          <w:rFonts w:ascii="Times New Roman" w:hAnsi="Times New Roman" w:cs="Times New Roman"/>
          <w:bCs/>
          <w:sz w:val="24"/>
          <w:szCs w:val="24"/>
          <w:shd w:val="clear" w:color="auto" w:fill="FFFFFF"/>
        </w:rPr>
        <w:t xml:space="preserve"> </w:t>
      </w:r>
      <w:r w:rsidRPr="004759F1">
        <w:rPr>
          <w:rFonts w:ascii="Times New Roman" w:hAnsi="Times New Roman" w:cs="Times New Roman"/>
          <w:bCs/>
          <w:sz w:val="24"/>
          <w:szCs w:val="24"/>
          <w:shd w:val="clear" w:color="auto" w:fill="FFFFFF"/>
        </w:rPr>
        <w:t xml:space="preserve">&amp; </w:t>
      </w:r>
      <w:proofErr w:type="spellStart"/>
      <w:r w:rsidR="007714A3" w:rsidRPr="004759F1">
        <w:rPr>
          <w:rFonts w:ascii="Times New Roman" w:hAnsi="Times New Roman" w:cs="Times New Roman"/>
          <w:bCs/>
          <w:sz w:val="24"/>
          <w:szCs w:val="24"/>
          <w:shd w:val="clear" w:color="auto" w:fill="FFFFFF"/>
        </w:rPr>
        <w:t>Weissing</w:t>
      </w:r>
      <w:proofErr w:type="spellEnd"/>
      <w:r w:rsidRPr="004759F1">
        <w:rPr>
          <w:rFonts w:ascii="Times New Roman" w:hAnsi="Times New Roman" w:cs="Times New Roman"/>
          <w:bCs/>
          <w:sz w:val="24"/>
          <w:szCs w:val="24"/>
          <w:shd w:val="clear" w:color="auto" w:fill="FFFFFF"/>
        </w:rPr>
        <w:t xml:space="preserve"> F.J. (1999)</w:t>
      </w:r>
      <w:r w:rsidR="007714A3" w:rsidRPr="004759F1">
        <w:rPr>
          <w:rFonts w:ascii="Times New Roman" w:hAnsi="Times New Roman" w:cs="Times New Roman"/>
          <w:bCs/>
          <w:sz w:val="24"/>
          <w:szCs w:val="24"/>
          <w:shd w:val="clear" w:color="auto" w:fill="FFFFFF"/>
        </w:rPr>
        <w:t xml:space="preserve"> Species dynamics in phytoplankton blooms: incomplete mix</w:t>
      </w:r>
      <w:r w:rsidRPr="004759F1">
        <w:rPr>
          <w:rFonts w:ascii="Times New Roman" w:hAnsi="Times New Roman" w:cs="Times New Roman"/>
          <w:bCs/>
          <w:sz w:val="24"/>
          <w:szCs w:val="24"/>
          <w:shd w:val="clear" w:color="auto" w:fill="FFFFFF"/>
        </w:rPr>
        <w:t xml:space="preserve">ing and competition for light. </w:t>
      </w:r>
      <w:r w:rsidR="007714A3" w:rsidRPr="004759F1">
        <w:rPr>
          <w:rFonts w:ascii="Times New Roman" w:hAnsi="Times New Roman" w:cs="Times New Roman"/>
          <w:bCs/>
          <w:i/>
          <w:sz w:val="24"/>
          <w:szCs w:val="24"/>
          <w:shd w:val="clear" w:color="auto" w:fill="FFFFFF"/>
        </w:rPr>
        <w:t>The American Naturalist</w:t>
      </w:r>
      <w:r w:rsidRPr="004759F1">
        <w:rPr>
          <w:rFonts w:ascii="Times New Roman" w:hAnsi="Times New Roman" w:cs="Times New Roman"/>
          <w:bCs/>
          <w:i/>
          <w:sz w:val="24"/>
          <w:szCs w:val="24"/>
          <w:shd w:val="clear" w:color="auto" w:fill="FFFFFF"/>
        </w:rPr>
        <w:t>,</w:t>
      </w:r>
      <w:r w:rsidR="006958B7" w:rsidRPr="004759F1">
        <w:rPr>
          <w:rFonts w:ascii="Times New Roman" w:hAnsi="Times New Roman" w:cs="Times New Roman"/>
          <w:bCs/>
          <w:sz w:val="24"/>
          <w:szCs w:val="24"/>
          <w:shd w:val="clear" w:color="auto" w:fill="FFFFFF"/>
        </w:rPr>
        <w:t xml:space="preserve"> </w:t>
      </w:r>
      <w:r w:rsidR="006958B7" w:rsidRPr="004759F1">
        <w:rPr>
          <w:rFonts w:ascii="Times New Roman" w:hAnsi="Times New Roman" w:cs="Times New Roman"/>
          <w:bCs/>
          <w:sz w:val="24"/>
          <w:szCs w:val="24"/>
          <w:shd w:val="clear" w:color="auto" w:fill="FFFFFF"/>
          <w:rPrChange w:id="165" w:author="Stelling,Benjamin D" w:date="2018-10-10T14:42:00Z">
            <w:rPr>
              <w:rFonts w:ascii="Times New Roman" w:hAnsi="Times New Roman" w:cs="Times New Roman"/>
              <w:b/>
              <w:bCs/>
              <w:sz w:val="24"/>
              <w:szCs w:val="24"/>
              <w:shd w:val="clear" w:color="auto" w:fill="FFFFFF"/>
            </w:rPr>
          </w:rPrChange>
        </w:rPr>
        <w:t>154</w:t>
      </w:r>
      <w:r w:rsidRPr="004759F1">
        <w:rPr>
          <w:rFonts w:ascii="Times New Roman" w:hAnsi="Times New Roman" w:cs="Times New Roman"/>
          <w:bCs/>
          <w:sz w:val="24"/>
          <w:szCs w:val="24"/>
          <w:shd w:val="clear" w:color="auto" w:fill="FFFFFF"/>
        </w:rPr>
        <w:t>,</w:t>
      </w:r>
      <w:r w:rsidR="007714A3" w:rsidRPr="004759F1">
        <w:rPr>
          <w:rFonts w:ascii="Times New Roman" w:hAnsi="Times New Roman" w:cs="Times New Roman"/>
          <w:bCs/>
          <w:sz w:val="24"/>
          <w:szCs w:val="24"/>
          <w:shd w:val="clear" w:color="auto" w:fill="FFFFFF"/>
        </w:rPr>
        <w:t xml:space="preserve"> 46-68.</w:t>
      </w:r>
    </w:p>
    <w:p w14:paraId="1F43BC0A" w14:textId="77777777" w:rsidR="003C61FB" w:rsidRPr="004759F1" w:rsidRDefault="003C61FB" w:rsidP="003C61FB">
      <w:pPr>
        <w:spacing w:line="240" w:lineRule="auto"/>
        <w:ind w:left="720" w:hanging="720"/>
        <w:contextualSpacing/>
        <w:rPr>
          <w:rFonts w:ascii="Times New Roman" w:hAnsi="Times New Roman" w:cs="Times New Roman"/>
          <w:bCs/>
          <w:sz w:val="24"/>
          <w:szCs w:val="24"/>
          <w:shd w:val="clear" w:color="auto" w:fill="FFFFFF"/>
        </w:rPr>
      </w:pPr>
    </w:p>
    <w:p w14:paraId="04918FF9" w14:textId="77777777" w:rsidR="003F3CAF" w:rsidRPr="007C7E4B" w:rsidRDefault="00A6576B" w:rsidP="003C61FB">
      <w:pPr>
        <w:spacing w:line="240" w:lineRule="auto"/>
        <w:ind w:left="720" w:hanging="720"/>
        <w:contextualSpacing/>
        <w:rPr>
          <w:rFonts w:ascii="Times New Roman" w:hAnsi="Times New Roman" w:cs="Times New Roman"/>
          <w:bCs/>
          <w:sz w:val="24"/>
          <w:szCs w:val="24"/>
          <w:shd w:val="clear" w:color="auto" w:fill="FFFFFF"/>
        </w:rPr>
      </w:pPr>
      <w:proofErr w:type="spellStart"/>
      <w:r w:rsidRPr="004759F1">
        <w:rPr>
          <w:rFonts w:ascii="Times New Roman" w:hAnsi="Times New Roman" w:cs="Times New Roman"/>
          <w:bCs/>
          <w:sz w:val="24"/>
          <w:szCs w:val="24"/>
          <w:shd w:val="clear" w:color="auto" w:fill="FFFFFF"/>
        </w:rPr>
        <w:lastRenderedPageBreak/>
        <w:t>Jeong</w:t>
      </w:r>
      <w:proofErr w:type="spellEnd"/>
      <w:r w:rsidRPr="004759F1">
        <w:rPr>
          <w:rFonts w:ascii="Times New Roman" w:hAnsi="Times New Roman" w:cs="Times New Roman"/>
          <w:bCs/>
          <w:sz w:val="24"/>
          <w:szCs w:val="24"/>
          <w:shd w:val="clear" w:color="auto" w:fill="FFFFFF"/>
        </w:rPr>
        <w:t xml:space="preserve"> H.J., </w:t>
      </w:r>
      <w:proofErr w:type="spellStart"/>
      <w:r w:rsidR="003F3CAF" w:rsidRPr="004759F1">
        <w:rPr>
          <w:rFonts w:ascii="Times New Roman" w:hAnsi="Times New Roman" w:cs="Times New Roman"/>
          <w:bCs/>
          <w:sz w:val="24"/>
          <w:szCs w:val="24"/>
          <w:shd w:val="clear" w:color="auto" w:fill="FFFFFF"/>
        </w:rPr>
        <w:t>Yoo</w:t>
      </w:r>
      <w:proofErr w:type="spellEnd"/>
      <w:r w:rsidRPr="004759F1">
        <w:rPr>
          <w:rFonts w:ascii="Times New Roman" w:hAnsi="Times New Roman" w:cs="Times New Roman"/>
          <w:bCs/>
          <w:sz w:val="24"/>
          <w:szCs w:val="24"/>
          <w:shd w:val="clear" w:color="auto" w:fill="FFFFFF"/>
        </w:rPr>
        <w:t xml:space="preserve"> Y.D., </w:t>
      </w:r>
      <w:r w:rsidR="003F3CAF" w:rsidRPr="004759F1">
        <w:rPr>
          <w:rFonts w:ascii="Times New Roman" w:hAnsi="Times New Roman" w:cs="Times New Roman"/>
          <w:bCs/>
          <w:sz w:val="24"/>
          <w:szCs w:val="24"/>
          <w:shd w:val="clear" w:color="auto" w:fill="FFFFFF"/>
        </w:rPr>
        <w:t>Kim</w:t>
      </w:r>
      <w:r w:rsidRPr="004759F1">
        <w:rPr>
          <w:rFonts w:ascii="Times New Roman" w:hAnsi="Times New Roman" w:cs="Times New Roman"/>
          <w:bCs/>
          <w:sz w:val="24"/>
          <w:szCs w:val="24"/>
          <w:shd w:val="clear" w:color="auto" w:fill="FFFFFF"/>
        </w:rPr>
        <w:t xml:space="preserve"> J.S., </w:t>
      </w:r>
      <w:proofErr w:type="spellStart"/>
      <w:r w:rsidR="003F3CAF" w:rsidRPr="004759F1">
        <w:rPr>
          <w:rFonts w:ascii="Times New Roman" w:hAnsi="Times New Roman" w:cs="Times New Roman"/>
          <w:bCs/>
          <w:sz w:val="24"/>
          <w:szCs w:val="24"/>
          <w:shd w:val="clear" w:color="auto" w:fill="FFFFFF"/>
        </w:rPr>
        <w:t>Seong</w:t>
      </w:r>
      <w:proofErr w:type="spellEnd"/>
      <w:r w:rsidRPr="004759F1">
        <w:rPr>
          <w:rFonts w:ascii="Times New Roman" w:hAnsi="Times New Roman" w:cs="Times New Roman"/>
          <w:bCs/>
          <w:sz w:val="24"/>
          <w:szCs w:val="24"/>
          <w:shd w:val="clear" w:color="auto" w:fill="FFFFFF"/>
        </w:rPr>
        <w:t xml:space="preserve"> K.A, </w:t>
      </w:r>
      <w:r w:rsidR="003F3CAF" w:rsidRPr="004759F1">
        <w:rPr>
          <w:rFonts w:ascii="Times New Roman" w:hAnsi="Times New Roman" w:cs="Times New Roman"/>
          <w:bCs/>
          <w:sz w:val="24"/>
          <w:szCs w:val="24"/>
          <w:shd w:val="clear" w:color="auto" w:fill="FFFFFF"/>
        </w:rPr>
        <w:t>Kang</w:t>
      </w:r>
      <w:r w:rsidRPr="004759F1">
        <w:rPr>
          <w:rFonts w:ascii="Times New Roman" w:hAnsi="Times New Roman" w:cs="Times New Roman"/>
          <w:bCs/>
          <w:sz w:val="24"/>
          <w:szCs w:val="24"/>
          <w:shd w:val="clear" w:color="auto" w:fill="FFFFFF"/>
        </w:rPr>
        <w:t xml:space="preserve"> N.S.</w:t>
      </w:r>
      <w:r w:rsidR="003F3CAF" w:rsidRPr="004759F1">
        <w:rPr>
          <w:rFonts w:ascii="Times New Roman" w:hAnsi="Times New Roman" w:cs="Times New Roman"/>
          <w:bCs/>
          <w:sz w:val="24"/>
          <w:szCs w:val="24"/>
          <w:shd w:val="clear" w:color="auto" w:fill="FFFFFF"/>
        </w:rPr>
        <w:t xml:space="preserve"> </w:t>
      </w:r>
      <w:r w:rsidRPr="004759F1">
        <w:rPr>
          <w:rFonts w:ascii="Times New Roman" w:hAnsi="Times New Roman" w:cs="Times New Roman"/>
          <w:bCs/>
          <w:sz w:val="24"/>
          <w:szCs w:val="24"/>
          <w:shd w:val="clear" w:color="auto" w:fill="FFFFFF"/>
        </w:rPr>
        <w:t xml:space="preserve">&amp; </w:t>
      </w:r>
      <w:r w:rsidR="003F3CAF" w:rsidRPr="004759F1">
        <w:rPr>
          <w:rFonts w:ascii="Times New Roman" w:hAnsi="Times New Roman" w:cs="Times New Roman"/>
          <w:bCs/>
          <w:sz w:val="24"/>
          <w:szCs w:val="24"/>
          <w:shd w:val="clear" w:color="auto" w:fill="FFFFFF"/>
        </w:rPr>
        <w:t>Kim</w:t>
      </w:r>
      <w:r w:rsidRPr="004759F1">
        <w:rPr>
          <w:rFonts w:ascii="Times New Roman" w:hAnsi="Times New Roman" w:cs="Times New Roman"/>
          <w:bCs/>
          <w:sz w:val="24"/>
          <w:szCs w:val="24"/>
          <w:shd w:val="clear" w:color="auto" w:fill="FFFFFF"/>
        </w:rPr>
        <w:t xml:space="preserve"> T.H. (2010)</w:t>
      </w:r>
      <w:r w:rsidR="003F3CAF" w:rsidRPr="004759F1">
        <w:rPr>
          <w:rFonts w:ascii="Times New Roman" w:hAnsi="Times New Roman" w:cs="Times New Roman"/>
          <w:bCs/>
          <w:sz w:val="24"/>
          <w:szCs w:val="24"/>
          <w:shd w:val="clear" w:color="auto" w:fill="FFFFFF"/>
        </w:rPr>
        <w:t xml:space="preserve"> Growth, feeding and ecological roles of the mixotrophic and heterotrophic dinoflagellates i</w:t>
      </w:r>
      <w:r w:rsidR="008E5F52" w:rsidRPr="004759F1">
        <w:rPr>
          <w:rFonts w:ascii="Times New Roman" w:hAnsi="Times New Roman" w:cs="Times New Roman"/>
          <w:bCs/>
          <w:sz w:val="24"/>
          <w:szCs w:val="24"/>
          <w:shd w:val="clear" w:color="auto" w:fill="FFFFFF"/>
        </w:rPr>
        <w:t xml:space="preserve">n marine planktonic food webs. </w:t>
      </w:r>
      <w:r w:rsidR="003F3CAF" w:rsidRPr="004759F1">
        <w:rPr>
          <w:rFonts w:ascii="Times New Roman" w:hAnsi="Times New Roman" w:cs="Times New Roman"/>
          <w:bCs/>
          <w:i/>
          <w:sz w:val="24"/>
          <w:szCs w:val="24"/>
          <w:shd w:val="clear" w:color="auto" w:fill="FFFFFF"/>
        </w:rPr>
        <w:t>Ocean Science Journal</w:t>
      </w:r>
      <w:r w:rsidR="008E5F52" w:rsidRPr="004759F1">
        <w:rPr>
          <w:rFonts w:ascii="Times New Roman" w:hAnsi="Times New Roman" w:cs="Times New Roman"/>
          <w:bCs/>
          <w:i/>
          <w:sz w:val="24"/>
          <w:szCs w:val="24"/>
          <w:shd w:val="clear" w:color="auto" w:fill="FFFFFF"/>
        </w:rPr>
        <w:t>,</w:t>
      </w:r>
      <w:r w:rsidR="003F3CAF" w:rsidRPr="004759F1">
        <w:rPr>
          <w:rFonts w:ascii="Times New Roman" w:hAnsi="Times New Roman" w:cs="Times New Roman"/>
          <w:bCs/>
          <w:sz w:val="24"/>
          <w:szCs w:val="24"/>
          <w:shd w:val="clear" w:color="auto" w:fill="FFFFFF"/>
        </w:rPr>
        <w:t xml:space="preserve"> </w:t>
      </w:r>
      <w:r w:rsidR="003F3CAF" w:rsidRPr="004759F1">
        <w:rPr>
          <w:rFonts w:ascii="Times New Roman" w:hAnsi="Times New Roman" w:cs="Times New Roman"/>
          <w:bCs/>
          <w:sz w:val="24"/>
          <w:szCs w:val="24"/>
          <w:shd w:val="clear" w:color="auto" w:fill="FFFFFF"/>
          <w:rPrChange w:id="166" w:author="Stelling,Benjamin D" w:date="2018-10-10T14:42:00Z">
            <w:rPr>
              <w:rFonts w:ascii="Times New Roman" w:hAnsi="Times New Roman" w:cs="Times New Roman"/>
              <w:b/>
              <w:bCs/>
              <w:sz w:val="24"/>
              <w:szCs w:val="24"/>
              <w:shd w:val="clear" w:color="auto" w:fill="FFFFFF"/>
            </w:rPr>
          </w:rPrChange>
        </w:rPr>
        <w:t>45</w:t>
      </w:r>
      <w:r w:rsidR="008E5F52" w:rsidRPr="004759F1">
        <w:rPr>
          <w:rFonts w:ascii="Times New Roman" w:hAnsi="Times New Roman" w:cs="Times New Roman"/>
          <w:bCs/>
          <w:sz w:val="24"/>
          <w:szCs w:val="24"/>
          <w:shd w:val="clear" w:color="auto" w:fill="FFFFFF"/>
        </w:rPr>
        <w:t>,</w:t>
      </w:r>
      <w:r w:rsidR="003F3CAF" w:rsidRPr="004759F1">
        <w:rPr>
          <w:rFonts w:ascii="Times New Roman" w:hAnsi="Times New Roman" w:cs="Times New Roman"/>
          <w:bCs/>
          <w:sz w:val="24"/>
          <w:szCs w:val="24"/>
          <w:shd w:val="clear" w:color="auto" w:fill="FFFFFF"/>
        </w:rPr>
        <w:t xml:space="preserve"> 65-91.</w:t>
      </w:r>
    </w:p>
    <w:p w14:paraId="5F4CE9BE" w14:textId="77777777" w:rsidR="00CB67DE" w:rsidRPr="004759F1" w:rsidRDefault="00CB67DE" w:rsidP="003C61FB">
      <w:pPr>
        <w:spacing w:line="240" w:lineRule="auto"/>
        <w:ind w:left="720" w:hanging="720"/>
        <w:contextualSpacing/>
        <w:rPr>
          <w:rFonts w:ascii="Times New Roman" w:hAnsi="Times New Roman" w:cs="Times New Roman"/>
          <w:bCs/>
          <w:sz w:val="24"/>
          <w:szCs w:val="24"/>
          <w:shd w:val="clear" w:color="auto" w:fill="FFFFFF"/>
        </w:rPr>
      </w:pPr>
    </w:p>
    <w:p w14:paraId="24B01742" w14:textId="77777777" w:rsidR="00CB67DE" w:rsidRPr="004759F1" w:rsidRDefault="00CB67DE" w:rsidP="003C61FB">
      <w:pPr>
        <w:spacing w:line="240" w:lineRule="auto"/>
        <w:ind w:left="720" w:hanging="720"/>
        <w:contextualSpacing/>
        <w:rPr>
          <w:rFonts w:ascii="Times New Roman" w:hAnsi="Times New Roman" w:cs="Times New Roman"/>
          <w:bCs/>
          <w:sz w:val="24"/>
          <w:szCs w:val="24"/>
          <w:shd w:val="clear" w:color="auto" w:fill="FFFFFF"/>
        </w:rPr>
      </w:pPr>
      <w:proofErr w:type="spellStart"/>
      <w:r w:rsidRPr="004759F1">
        <w:rPr>
          <w:rFonts w:ascii="Times New Roman" w:hAnsi="Times New Roman" w:cs="Times New Roman"/>
          <w:bCs/>
          <w:sz w:val="24"/>
          <w:szCs w:val="24"/>
          <w:shd w:val="clear" w:color="auto" w:fill="FFFFFF"/>
        </w:rPr>
        <w:t>Jochem</w:t>
      </w:r>
      <w:proofErr w:type="spellEnd"/>
      <w:r w:rsidRPr="004759F1">
        <w:rPr>
          <w:rFonts w:ascii="Times New Roman" w:hAnsi="Times New Roman" w:cs="Times New Roman"/>
          <w:bCs/>
          <w:sz w:val="24"/>
          <w:szCs w:val="24"/>
          <w:shd w:val="clear" w:color="auto" w:fill="FFFFFF"/>
        </w:rPr>
        <w:t xml:space="preserve"> F. (1988) On the distribution and importance of picocyanobacteria in a boreal inshore area (Kiel Bight, Western Baltic). </w:t>
      </w:r>
      <w:r w:rsidRPr="004759F1">
        <w:rPr>
          <w:rFonts w:ascii="Times New Roman" w:hAnsi="Times New Roman" w:cs="Times New Roman"/>
          <w:bCs/>
          <w:i/>
          <w:sz w:val="24"/>
          <w:szCs w:val="24"/>
          <w:shd w:val="clear" w:color="auto" w:fill="FFFFFF"/>
        </w:rPr>
        <w:t>Journal of Plankton Research</w:t>
      </w:r>
      <w:r w:rsidRPr="004759F1">
        <w:rPr>
          <w:rFonts w:ascii="Times New Roman" w:hAnsi="Times New Roman" w:cs="Times New Roman"/>
          <w:bCs/>
          <w:sz w:val="24"/>
          <w:szCs w:val="24"/>
          <w:shd w:val="clear" w:color="auto" w:fill="FFFFFF"/>
        </w:rPr>
        <w:t xml:space="preserve">, </w:t>
      </w:r>
      <w:r w:rsidRPr="004759F1">
        <w:rPr>
          <w:rFonts w:ascii="Times New Roman" w:hAnsi="Times New Roman" w:cs="Times New Roman"/>
          <w:bCs/>
          <w:sz w:val="24"/>
          <w:szCs w:val="24"/>
          <w:shd w:val="clear" w:color="auto" w:fill="FFFFFF"/>
          <w:rPrChange w:id="167" w:author="Stelling,Benjamin D" w:date="2018-10-10T14:42:00Z">
            <w:rPr>
              <w:rFonts w:ascii="Times New Roman" w:hAnsi="Times New Roman" w:cs="Times New Roman"/>
              <w:b/>
              <w:bCs/>
              <w:sz w:val="24"/>
              <w:szCs w:val="24"/>
              <w:shd w:val="clear" w:color="auto" w:fill="FFFFFF"/>
            </w:rPr>
          </w:rPrChange>
        </w:rPr>
        <w:t>10</w:t>
      </w:r>
      <w:r w:rsidRPr="004759F1">
        <w:rPr>
          <w:rFonts w:ascii="Times New Roman" w:hAnsi="Times New Roman" w:cs="Times New Roman"/>
          <w:bCs/>
          <w:sz w:val="24"/>
          <w:szCs w:val="24"/>
          <w:shd w:val="clear" w:color="auto" w:fill="FFFFFF"/>
        </w:rPr>
        <w:t>, 1009-1022.</w:t>
      </w:r>
    </w:p>
    <w:p w14:paraId="127914C6" w14:textId="77777777" w:rsidR="003C61FB" w:rsidRPr="007C7E4B" w:rsidRDefault="003C61FB" w:rsidP="003C61FB">
      <w:pPr>
        <w:spacing w:line="240" w:lineRule="auto"/>
        <w:ind w:left="720" w:hanging="720"/>
        <w:contextualSpacing/>
        <w:rPr>
          <w:rFonts w:ascii="Times New Roman" w:hAnsi="Times New Roman" w:cs="Times New Roman"/>
          <w:bCs/>
          <w:sz w:val="24"/>
          <w:szCs w:val="24"/>
          <w:shd w:val="clear" w:color="auto" w:fill="FFFFFF"/>
        </w:rPr>
      </w:pPr>
    </w:p>
    <w:p w14:paraId="4A1EA295" w14:textId="77777777" w:rsidR="00EB21E7" w:rsidRPr="007C7E4B" w:rsidRDefault="008E5F52" w:rsidP="003C61FB">
      <w:pPr>
        <w:spacing w:line="240" w:lineRule="auto"/>
        <w:ind w:left="720" w:hanging="720"/>
        <w:contextualSpacing/>
        <w:rPr>
          <w:rFonts w:ascii="Times New Roman" w:hAnsi="Times New Roman" w:cs="Times New Roman"/>
          <w:sz w:val="24"/>
          <w:szCs w:val="24"/>
          <w:shd w:val="clear" w:color="auto" w:fill="FFFFFF"/>
        </w:rPr>
      </w:pPr>
      <w:proofErr w:type="spellStart"/>
      <w:r w:rsidRPr="004759F1">
        <w:rPr>
          <w:rFonts w:ascii="Times New Roman" w:hAnsi="Times New Roman" w:cs="Times New Roman"/>
          <w:sz w:val="24"/>
          <w:szCs w:val="24"/>
          <w:shd w:val="clear" w:color="auto" w:fill="FFFFFF"/>
        </w:rPr>
        <w:t>Kenkel</w:t>
      </w:r>
      <w:proofErr w:type="spellEnd"/>
      <w:r w:rsidR="00EB21E7" w:rsidRPr="004759F1">
        <w:rPr>
          <w:rFonts w:ascii="Times New Roman" w:hAnsi="Times New Roman" w:cs="Times New Roman"/>
          <w:sz w:val="24"/>
          <w:szCs w:val="24"/>
          <w:shd w:val="clear" w:color="auto" w:fill="FFFFFF"/>
        </w:rPr>
        <w:t xml:space="preserve"> N.C. </w:t>
      </w:r>
      <w:r w:rsidRPr="004759F1">
        <w:rPr>
          <w:rFonts w:ascii="Times New Roman" w:hAnsi="Times New Roman" w:cs="Times New Roman"/>
          <w:sz w:val="24"/>
          <w:szCs w:val="24"/>
          <w:shd w:val="clear" w:color="auto" w:fill="FFFFFF"/>
        </w:rPr>
        <w:t xml:space="preserve">&amp; </w:t>
      </w:r>
      <w:proofErr w:type="spellStart"/>
      <w:r w:rsidR="00EB21E7" w:rsidRPr="004759F1">
        <w:rPr>
          <w:rFonts w:ascii="Times New Roman" w:hAnsi="Times New Roman" w:cs="Times New Roman"/>
          <w:sz w:val="24"/>
          <w:szCs w:val="24"/>
          <w:shd w:val="clear" w:color="auto" w:fill="FFFFFF"/>
        </w:rPr>
        <w:t>Orlóci</w:t>
      </w:r>
      <w:proofErr w:type="spellEnd"/>
      <w:r w:rsidRPr="004759F1">
        <w:rPr>
          <w:rFonts w:ascii="Times New Roman" w:hAnsi="Times New Roman" w:cs="Times New Roman"/>
          <w:sz w:val="24"/>
          <w:szCs w:val="24"/>
          <w:shd w:val="clear" w:color="auto" w:fill="FFFFFF"/>
        </w:rPr>
        <w:t xml:space="preserve"> L. (1986)</w:t>
      </w:r>
      <w:r w:rsidR="00EB21E7" w:rsidRPr="004759F1">
        <w:rPr>
          <w:rFonts w:ascii="Times New Roman" w:hAnsi="Times New Roman" w:cs="Times New Roman"/>
          <w:sz w:val="24"/>
          <w:szCs w:val="24"/>
          <w:shd w:val="clear" w:color="auto" w:fill="FFFFFF"/>
        </w:rPr>
        <w:t xml:space="preserve"> Applying metric and nonmetric multidimensional scaling to ecologic</w:t>
      </w:r>
      <w:r w:rsidRPr="004759F1">
        <w:rPr>
          <w:rFonts w:ascii="Times New Roman" w:hAnsi="Times New Roman" w:cs="Times New Roman"/>
          <w:sz w:val="24"/>
          <w:szCs w:val="24"/>
          <w:shd w:val="clear" w:color="auto" w:fill="FFFFFF"/>
        </w:rPr>
        <w:t>al studies: some new results.</w:t>
      </w:r>
      <w:r w:rsidR="00EB21E7" w:rsidRPr="004759F1">
        <w:rPr>
          <w:rFonts w:ascii="Times New Roman" w:hAnsi="Times New Roman" w:cs="Times New Roman"/>
          <w:sz w:val="24"/>
          <w:szCs w:val="24"/>
          <w:shd w:val="clear" w:color="auto" w:fill="FFFFFF"/>
        </w:rPr>
        <w:t xml:space="preserve"> </w:t>
      </w:r>
      <w:r w:rsidR="00EB21E7" w:rsidRPr="004759F1">
        <w:rPr>
          <w:rFonts w:ascii="Times New Roman" w:hAnsi="Times New Roman" w:cs="Times New Roman"/>
          <w:i/>
          <w:sz w:val="24"/>
          <w:szCs w:val="24"/>
          <w:shd w:val="clear" w:color="auto" w:fill="FFFFFF"/>
        </w:rPr>
        <w:t>Ecology</w:t>
      </w:r>
      <w:r w:rsidRPr="004759F1">
        <w:rPr>
          <w:rFonts w:ascii="Times New Roman" w:hAnsi="Times New Roman" w:cs="Times New Roman"/>
          <w:i/>
          <w:sz w:val="24"/>
          <w:szCs w:val="24"/>
          <w:shd w:val="clear" w:color="auto" w:fill="FFFFFF"/>
        </w:rPr>
        <w:t>,</w:t>
      </w:r>
      <w:r w:rsidR="006958B7" w:rsidRPr="004759F1">
        <w:rPr>
          <w:rFonts w:ascii="Times New Roman" w:hAnsi="Times New Roman" w:cs="Times New Roman"/>
          <w:sz w:val="24"/>
          <w:szCs w:val="24"/>
          <w:shd w:val="clear" w:color="auto" w:fill="FFFFFF"/>
        </w:rPr>
        <w:t xml:space="preserve"> </w:t>
      </w:r>
      <w:r w:rsidR="006958B7" w:rsidRPr="004759F1">
        <w:rPr>
          <w:rFonts w:ascii="Times New Roman" w:hAnsi="Times New Roman" w:cs="Times New Roman"/>
          <w:sz w:val="24"/>
          <w:szCs w:val="24"/>
          <w:shd w:val="clear" w:color="auto" w:fill="FFFFFF"/>
          <w:rPrChange w:id="168" w:author="Stelling,Benjamin D" w:date="2018-10-10T14:42:00Z">
            <w:rPr>
              <w:rFonts w:ascii="Times New Roman" w:hAnsi="Times New Roman" w:cs="Times New Roman"/>
              <w:b/>
              <w:sz w:val="24"/>
              <w:szCs w:val="24"/>
              <w:shd w:val="clear" w:color="auto" w:fill="FFFFFF"/>
            </w:rPr>
          </w:rPrChange>
        </w:rPr>
        <w:t>67</w:t>
      </w:r>
      <w:r w:rsidRPr="004759F1">
        <w:rPr>
          <w:rFonts w:ascii="Times New Roman" w:hAnsi="Times New Roman" w:cs="Times New Roman"/>
          <w:sz w:val="24"/>
          <w:szCs w:val="24"/>
          <w:shd w:val="clear" w:color="auto" w:fill="FFFFFF"/>
        </w:rPr>
        <w:t>,</w:t>
      </w:r>
      <w:r w:rsidR="00EB21E7" w:rsidRPr="004759F1">
        <w:rPr>
          <w:rFonts w:ascii="Times New Roman" w:hAnsi="Times New Roman" w:cs="Times New Roman"/>
          <w:sz w:val="24"/>
          <w:szCs w:val="24"/>
          <w:shd w:val="clear" w:color="auto" w:fill="FFFFFF"/>
        </w:rPr>
        <w:t xml:space="preserve"> 919-928.</w:t>
      </w:r>
    </w:p>
    <w:p w14:paraId="144FFFE1" w14:textId="77777777" w:rsidR="003C61FB" w:rsidRPr="004759F1" w:rsidRDefault="003C61FB" w:rsidP="003C61FB">
      <w:pPr>
        <w:spacing w:line="240" w:lineRule="auto"/>
        <w:ind w:left="720" w:hanging="720"/>
        <w:contextualSpacing/>
        <w:rPr>
          <w:rFonts w:ascii="Times New Roman" w:hAnsi="Times New Roman" w:cs="Times New Roman"/>
          <w:sz w:val="24"/>
          <w:szCs w:val="24"/>
          <w:shd w:val="clear" w:color="auto" w:fill="FFFFFF"/>
        </w:rPr>
      </w:pPr>
    </w:p>
    <w:p w14:paraId="5C1814BB" w14:textId="77777777" w:rsidR="002D1EA5" w:rsidRPr="007C7E4B" w:rsidRDefault="008E5F52" w:rsidP="003C61FB">
      <w:pPr>
        <w:spacing w:line="240" w:lineRule="auto"/>
        <w:ind w:left="720" w:hanging="720"/>
        <w:contextualSpacing/>
        <w:rPr>
          <w:rFonts w:ascii="Times New Roman" w:hAnsi="Times New Roman" w:cs="Times New Roman"/>
          <w:sz w:val="24"/>
          <w:szCs w:val="24"/>
          <w:shd w:val="clear" w:color="auto" w:fill="FFFFFF"/>
        </w:rPr>
      </w:pPr>
      <w:proofErr w:type="spellStart"/>
      <w:r w:rsidRPr="004759F1">
        <w:rPr>
          <w:rFonts w:ascii="Times New Roman" w:hAnsi="Times New Roman" w:cs="Times New Roman"/>
          <w:sz w:val="24"/>
          <w:szCs w:val="24"/>
          <w:shd w:val="clear" w:color="auto" w:fill="FFFFFF"/>
        </w:rPr>
        <w:t>Klausmeier</w:t>
      </w:r>
      <w:proofErr w:type="spellEnd"/>
      <w:r w:rsidR="002D1EA5" w:rsidRPr="004759F1">
        <w:rPr>
          <w:rFonts w:ascii="Times New Roman" w:hAnsi="Times New Roman" w:cs="Times New Roman"/>
          <w:sz w:val="24"/>
          <w:szCs w:val="24"/>
          <w:shd w:val="clear" w:color="auto" w:fill="FFFFFF"/>
        </w:rPr>
        <w:t xml:space="preserve"> C.A. </w:t>
      </w:r>
      <w:r w:rsidRPr="004759F1">
        <w:rPr>
          <w:rFonts w:ascii="Times New Roman" w:hAnsi="Times New Roman" w:cs="Times New Roman"/>
          <w:sz w:val="24"/>
          <w:szCs w:val="24"/>
          <w:shd w:val="clear" w:color="auto" w:fill="FFFFFF"/>
        </w:rPr>
        <w:t xml:space="preserve">&amp; </w:t>
      </w:r>
      <w:proofErr w:type="spellStart"/>
      <w:r w:rsidR="002D1EA5" w:rsidRPr="004759F1">
        <w:rPr>
          <w:rFonts w:ascii="Times New Roman" w:hAnsi="Times New Roman" w:cs="Times New Roman"/>
          <w:sz w:val="24"/>
          <w:szCs w:val="24"/>
          <w:shd w:val="clear" w:color="auto" w:fill="FFFFFF"/>
        </w:rPr>
        <w:t>Litchman</w:t>
      </w:r>
      <w:proofErr w:type="spellEnd"/>
      <w:r w:rsidRPr="004759F1">
        <w:rPr>
          <w:rFonts w:ascii="Times New Roman" w:hAnsi="Times New Roman" w:cs="Times New Roman"/>
          <w:sz w:val="24"/>
          <w:szCs w:val="24"/>
          <w:shd w:val="clear" w:color="auto" w:fill="FFFFFF"/>
        </w:rPr>
        <w:t xml:space="preserve"> E. (2001)</w:t>
      </w:r>
      <w:r w:rsidR="002D1EA5" w:rsidRPr="004759F1">
        <w:rPr>
          <w:rFonts w:ascii="Times New Roman" w:hAnsi="Times New Roman" w:cs="Times New Roman"/>
          <w:sz w:val="24"/>
          <w:szCs w:val="24"/>
          <w:shd w:val="clear" w:color="auto" w:fill="FFFFFF"/>
        </w:rPr>
        <w:t xml:space="preserve"> Algal games: the vertical distribution of phytoplankton</w:t>
      </w:r>
      <w:r w:rsidRPr="004759F1">
        <w:rPr>
          <w:rFonts w:ascii="Times New Roman" w:hAnsi="Times New Roman" w:cs="Times New Roman"/>
          <w:sz w:val="24"/>
          <w:szCs w:val="24"/>
          <w:shd w:val="clear" w:color="auto" w:fill="FFFFFF"/>
        </w:rPr>
        <w:t xml:space="preserve"> in poorly mixed water columns.</w:t>
      </w:r>
      <w:r w:rsidR="002D1EA5" w:rsidRPr="004759F1">
        <w:rPr>
          <w:rFonts w:ascii="Times New Roman" w:hAnsi="Times New Roman" w:cs="Times New Roman"/>
          <w:sz w:val="24"/>
          <w:szCs w:val="24"/>
          <w:shd w:val="clear" w:color="auto" w:fill="FFFFFF"/>
        </w:rPr>
        <w:t xml:space="preserve"> </w:t>
      </w:r>
      <w:r w:rsidR="002D1EA5" w:rsidRPr="004759F1">
        <w:rPr>
          <w:rFonts w:ascii="Times New Roman" w:hAnsi="Times New Roman" w:cs="Times New Roman"/>
          <w:i/>
          <w:sz w:val="24"/>
          <w:szCs w:val="24"/>
          <w:shd w:val="clear" w:color="auto" w:fill="FFFFFF"/>
        </w:rPr>
        <w:t>Limnology and Oceanography</w:t>
      </w:r>
      <w:r w:rsidRPr="004759F1">
        <w:rPr>
          <w:rFonts w:ascii="Times New Roman" w:hAnsi="Times New Roman" w:cs="Times New Roman"/>
          <w:i/>
          <w:sz w:val="24"/>
          <w:szCs w:val="24"/>
          <w:shd w:val="clear" w:color="auto" w:fill="FFFFFF"/>
        </w:rPr>
        <w:t>,</w:t>
      </w:r>
      <w:r w:rsidR="006958B7" w:rsidRPr="004759F1">
        <w:rPr>
          <w:rFonts w:ascii="Times New Roman" w:hAnsi="Times New Roman" w:cs="Times New Roman"/>
          <w:sz w:val="24"/>
          <w:szCs w:val="24"/>
          <w:shd w:val="clear" w:color="auto" w:fill="FFFFFF"/>
        </w:rPr>
        <w:t xml:space="preserve"> </w:t>
      </w:r>
      <w:r w:rsidR="006958B7" w:rsidRPr="004759F1">
        <w:rPr>
          <w:rFonts w:ascii="Times New Roman" w:hAnsi="Times New Roman" w:cs="Times New Roman"/>
          <w:sz w:val="24"/>
          <w:szCs w:val="24"/>
          <w:shd w:val="clear" w:color="auto" w:fill="FFFFFF"/>
          <w:rPrChange w:id="169" w:author="Stelling,Benjamin D" w:date="2018-10-10T14:42:00Z">
            <w:rPr>
              <w:rFonts w:ascii="Times New Roman" w:hAnsi="Times New Roman" w:cs="Times New Roman"/>
              <w:b/>
              <w:sz w:val="24"/>
              <w:szCs w:val="24"/>
              <w:shd w:val="clear" w:color="auto" w:fill="FFFFFF"/>
            </w:rPr>
          </w:rPrChange>
        </w:rPr>
        <w:t>46</w:t>
      </w:r>
      <w:r w:rsidRPr="004759F1">
        <w:rPr>
          <w:rFonts w:ascii="Times New Roman" w:hAnsi="Times New Roman" w:cs="Times New Roman"/>
          <w:sz w:val="24"/>
          <w:szCs w:val="24"/>
          <w:shd w:val="clear" w:color="auto" w:fill="FFFFFF"/>
        </w:rPr>
        <w:t>,</w:t>
      </w:r>
      <w:r w:rsidR="002D1EA5" w:rsidRPr="004759F1">
        <w:rPr>
          <w:rFonts w:ascii="Times New Roman" w:hAnsi="Times New Roman" w:cs="Times New Roman"/>
          <w:sz w:val="24"/>
          <w:szCs w:val="24"/>
          <w:shd w:val="clear" w:color="auto" w:fill="FFFFFF"/>
        </w:rPr>
        <w:t xml:space="preserve"> 1998-2007.</w:t>
      </w:r>
    </w:p>
    <w:p w14:paraId="22E03A67" w14:textId="77777777" w:rsidR="003C61FB" w:rsidRPr="004759F1" w:rsidRDefault="003C61FB" w:rsidP="003C61FB">
      <w:pPr>
        <w:spacing w:line="240" w:lineRule="auto"/>
        <w:ind w:left="720" w:hanging="720"/>
        <w:contextualSpacing/>
        <w:rPr>
          <w:rFonts w:ascii="Times New Roman" w:hAnsi="Times New Roman" w:cs="Times New Roman"/>
          <w:sz w:val="24"/>
          <w:szCs w:val="24"/>
          <w:shd w:val="clear" w:color="auto" w:fill="FFFFFF"/>
        </w:rPr>
      </w:pPr>
    </w:p>
    <w:p w14:paraId="0F2D4D8C" w14:textId="77777777" w:rsidR="003C61FB" w:rsidRPr="007C7E4B" w:rsidRDefault="008E5F52" w:rsidP="003C61FB">
      <w:pPr>
        <w:spacing w:line="240" w:lineRule="auto"/>
        <w:ind w:left="720" w:hanging="720"/>
        <w:contextualSpacing/>
        <w:rPr>
          <w:rFonts w:ascii="Times New Roman" w:hAnsi="Times New Roman" w:cs="Times New Roman"/>
          <w:sz w:val="24"/>
          <w:szCs w:val="24"/>
          <w:shd w:val="clear" w:color="auto" w:fill="FFFFFF"/>
        </w:rPr>
      </w:pPr>
      <w:proofErr w:type="spellStart"/>
      <w:r w:rsidRPr="004759F1">
        <w:rPr>
          <w:rFonts w:ascii="Times New Roman" w:hAnsi="Times New Roman" w:cs="Times New Roman"/>
          <w:sz w:val="24"/>
          <w:szCs w:val="24"/>
          <w:shd w:val="clear" w:color="auto" w:fill="FFFFFF"/>
        </w:rPr>
        <w:t>Kooistra</w:t>
      </w:r>
      <w:proofErr w:type="spellEnd"/>
      <w:r w:rsidRPr="004759F1">
        <w:rPr>
          <w:rFonts w:ascii="Times New Roman" w:hAnsi="Times New Roman" w:cs="Times New Roman"/>
          <w:sz w:val="24"/>
          <w:szCs w:val="24"/>
          <w:shd w:val="clear" w:color="auto" w:fill="FFFFFF"/>
        </w:rPr>
        <w:t xml:space="preserve"> W.H.C.F., </w:t>
      </w:r>
      <w:proofErr w:type="spellStart"/>
      <w:r w:rsidR="002370E9" w:rsidRPr="004759F1">
        <w:rPr>
          <w:rFonts w:ascii="Times New Roman" w:hAnsi="Times New Roman" w:cs="Times New Roman"/>
          <w:sz w:val="24"/>
          <w:szCs w:val="24"/>
          <w:shd w:val="clear" w:color="auto" w:fill="FFFFFF"/>
        </w:rPr>
        <w:t>Gersonde</w:t>
      </w:r>
      <w:proofErr w:type="spellEnd"/>
      <w:r w:rsidRPr="004759F1">
        <w:rPr>
          <w:rFonts w:ascii="Times New Roman" w:hAnsi="Times New Roman" w:cs="Times New Roman"/>
          <w:sz w:val="24"/>
          <w:szCs w:val="24"/>
          <w:shd w:val="clear" w:color="auto" w:fill="FFFFFF"/>
        </w:rPr>
        <w:t xml:space="preserve"> R., </w:t>
      </w:r>
      <w:r w:rsidR="002370E9" w:rsidRPr="004759F1">
        <w:rPr>
          <w:rFonts w:ascii="Times New Roman" w:hAnsi="Times New Roman" w:cs="Times New Roman"/>
          <w:sz w:val="24"/>
          <w:szCs w:val="24"/>
          <w:shd w:val="clear" w:color="auto" w:fill="FFFFFF"/>
        </w:rPr>
        <w:t>Medlin</w:t>
      </w:r>
      <w:r w:rsidRPr="004759F1">
        <w:rPr>
          <w:rFonts w:ascii="Times New Roman" w:hAnsi="Times New Roman" w:cs="Times New Roman"/>
          <w:sz w:val="24"/>
          <w:szCs w:val="24"/>
          <w:shd w:val="clear" w:color="auto" w:fill="FFFFFF"/>
        </w:rPr>
        <w:t xml:space="preserve"> L.K.</w:t>
      </w:r>
      <w:r w:rsidR="002370E9" w:rsidRPr="004759F1">
        <w:rPr>
          <w:rFonts w:ascii="Times New Roman" w:hAnsi="Times New Roman" w:cs="Times New Roman"/>
          <w:sz w:val="24"/>
          <w:szCs w:val="24"/>
          <w:shd w:val="clear" w:color="auto" w:fill="FFFFFF"/>
        </w:rPr>
        <w:t xml:space="preserve"> </w:t>
      </w:r>
      <w:r w:rsidRPr="004759F1">
        <w:rPr>
          <w:rFonts w:ascii="Times New Roman" w:hAnsi="Times New Roman" w:cs="Times New Roman"/>
          <w:sz w:val="24"/>
          <w:szCs w:val="24"/>
          <w:shd w:val="clear" w:color="auto" w:fill="FFFFFF"/>
        </w:rPr>
        <w:t xml:space="preserve">&amp; </w:t>
      </w:r>
      <w:r w:rsidR="002370E9" w:rsidRPr="004759F1">
        <w:rPr>
          <w:rFonts w:ascii="Times New Roman" w:hAnsi="Times New Roman" w:cs="Times New Roman"/>
          <w:sz w:val="24"/>
          <w:szCs w:val="24"/>
          <w:shd w:val="clear" w:color="auto" w:fill="FFFFFF"/>
        </w:rPr>
        <w:t>Mann</w:t>
      </w:r>
      <w:r w:rsidRPr="004759F1">
        <w:rPr>
          <w:rFonts w:ascii="Times New Roman" w:hAnsi="Times New Roman" w:cs="Times New Roman"/>
          <w:sz w:val="24"/>
          <w:szCs w:val="24"/>
          <w:shd w:val="clear" w:color="auto" w:fill="FFFFFF"/>
        </w:rPr>
        <w:t xml:space="preserve"> D.G. (2007)</w:t>
      </w:r>
      <w:r w:rsidR="002370E9" w:rsidRPr="004759F1">
        <w:rPr>
          <w:rFonts w:ascii="Times New Roman" w:hAnsi="Times New Roman" w:cs="Times New Roman"/>
          <w:sz w:val="24"/>
          <w:szCs w:val="24"/>
          <w:shd w:val="clear" w:color="auto" w:fill="FFFFFF"/>
        </w:rPr>
        <w:t xml:space="preserve"> The origin and evolution of diatoms: their adapta</w:t>
      </w:r>
      <w:r w:rsidRPr="004759F1">
        <w:rPr>
          <w:rFonts w:ascii="Times New Roman" w:hAnsi="Times New Roman" w:cs="Times New Roman"/>
          <w:sz w:val="24"/>
          <w:szCs w:val="24"/>
          <w:shd w:val="clear" w:color="auto" w:fill="FFFFFF"/>
        </w:rPr>
        <w:t>tion to a planktonic existence.</w:t>
      </w:r>
      <w:r w:rsidR="002370E9" w:rsidRPr="004759F1">
        <w:rPr>
          <w:rFonts w:ascii="Times New Roman" w:hAnsi="Times New Roman" w:cs="Times New Roman"/>
          <w:sz w:val="24"/>
          <w:szCs w:val="24"/>
          <w:shd w:val="clear" w:color="auto" w:fill="FFFFFF"/>
        </w:rPr>
        <w:t xml:space="preserve"> </w:t>
      </w:r>
      <w:r w:rsidR="002370E9" w:rsidRPr="004759F1">
        <w:rPr>
          <w:rFonts w:ascii="Times New Roman" w:hAnsi="Times New Roman" w:cs="Times New Roman"/>
          <w:i/>
          <w:sz w:val="24"/>
          <w:szCs w:val="24"/>
          <w:shd w:val="clear" w:color="auto" w:fill="FFFFFF"/>
        </w:rPr>
        <w:t xml:space="preserve">Evolution </w:t>
      </w:r>
      <w:r w:rsidRPr="004759F1">
        <w:rPr>
          <w:rFonts w:ascii="Times New Roman" w:hAnsi="Times New Roman" w:cs="Times New Roman"/>
          <w:i/>
          <w:sz w:val="24"/>
          <w:szCs w:val="24"/>
          <w:shd w:val="clear" w:color="auto" w:fill="FFFFFF"/>
        </w:rPr>
        <w:t>of Primary Producers in the Sea,</w:t>
      </w:r>
      <w:r w:rsidR="002370E9" w:rsidRPr="004759F1">
        <w:rPr>
          <w:rFonts w:ascii="Times New Roman" w:hAnsi="Times New Roman" w:cs="Times New Roman"/>
          <w:sz w:val="24"/>
          <w:szCs w:val="24"/>
          <w:shd w:val="clear" w:color="auto" w:fill="FFFFFF"/>
        </w:rPr>
        <w:t xml:space="preserve"> </w:t>
      </w:r>
      <w:r w:rsidRPr="004759F1">
        <w:rPr>
          <w:rFonts w:ascii="Times New Roman" w:hAnsi="Times New Roman" w:cs="Times New Roman"/>
          <w:sz w:val="24"/>
          <w:szCs w:val="24"/>
          <w:shd w:val="clear" w:color="auto" w:fill="FFFFFF"/>
          <w:rPrChange w:id="170" w:author="Stelling,Benjamin D" w:date="2018-10-10T14:42:00Z">
            <w:rPr>
              <w:rFonts w:ascii="Times New Roman" w:hAnsi="Times New Roman" w:cs="Times New Roman"/>
              <w:b/>
              <w:sz w:val="24"/>
              <w:szCs w:val="24"/>
              <w:shd w:val="clear" w:color="auto" w:fill="FFFFFF"/>
            </w:rPr>
          </w:rPrChange>
        </w:rPr>
        <w:t>11</w:t>
      </w:r>
      <w:r w:rsidRPr="004759F1">
        <w:rPr>
          <w:rFonts w:ascii="Times New Roman" w:hAnsi="Times New Roman" w:cs="Times New Roman"/>
          <w:sz w:val="24"/>
          <w:szCs w:val="24"/>
          <w:shd w:val="clear" w:color="auto" w:fill="FFFFFF"/>
        </w:rPr>
        <w:t xml:space="preserve">, </w:t>
      </w:r>
      <w:r w:rsidR="002370E9" w:rsidRPr="004759F1">
        <w:rPr>
          <w:rFonts w:ascii="Times New Roman" w:hAnsi="Times New Roman" w:cs="Times New Roman"/>
          <w:sz w:val="24"/>
          <w:szCs w:val="24"/>
          <w:shd w:val="clear" w:color="auto" w:fill="FFFFFF"/>
        </w:rPr>
        <w:t>207-249.</w:t>
      </w:r>
    </w:p>
    <w:p w14:paraId="5804BC50" w14:textId="77777777" w:rsidR="008E5F52" w:rsidRPr="004759F1" w:rsidRDefault="008E5F52" w:rsidP="003C61FB">
      <w:pPr>
        <w:spacing w:line="240" w:lineRule="auto"/>
        <w:ind w:left="720" w:hanging="720"/>
        <w:contextualSpacing/>
        <w:rPr>
          <w:rFonts w:ascii="Times New Roman" w:hAnsi="Times New Roman" w:cs="Times New Roman"/>
          <w:sz w:val="24"/>
          <w:szCs w:val="24"/>
          <w:shd w:val="clear" w:color="auto" w:fill="FFFFFF"/>
        </w:rPr>
      </w:pPr>
    </w:p>
    <w:p w14:paraId="48B93BB4" w14:textId="77777777" w:rsidR="002B561D" w:rsidRPr="007C7E4B" w:rsidRDefault="00BC5029" w:rsidP="003C61FB">
      <w:pPr>
        <w:spacing w:line="240" w:lineRule="auto"/>
        <w:ind w:left="720" w:hanging="720"/>
        <w:contextualSpacing/>
        <w:rPr>
          <w:rFonts w:ascii="Times New Roman" w:hAnsi="Times New Roman" w:cs="Times New Roman"/>
          <w:sz w:val="24"/>
          <w:szCs w:val="24"/>
          <w:shd w:val="clear" w:color="auto" w:fill="FFFFFF"/>
        </w:rPr>
      </w:pPr>
      <w:proofErr w:type="spellStart"/>
      <w:r w:rsidRPr="004759F1">
        <w:rPr>
          <w:rFonts w:ascii="Times New Roman" w:hAnsi="Times New Roman" w:cs="Times New Roman"/>
          <w:sz w:val="24"/>
          <w:szCs w:val="24"/>
          <w:shd w:val="clear" w:color="auto" w:fill="FFFFFF"/>
        </w:rPr>
        <w:t>Kudela</w:t>
      </w:r>
      <w:proofErr w:type="spellEnd"/>
      <w:r w:rsidR="002B561D" w:rsidRPr="004759F1">
        <w:rPr>
          <w:rFonts w:ascii="Times New Roman" w:hAnsi="Times New Roman" w:cs="Times New Roman"/>
          <w:sz w:val="24"/>
          <w:szCs w:val="24"/>
          <w:shd w:val="clear" w:color="auto" w:fill="FFFFFF"/>
        </w:rPr>
        <w:t xml:space="preserve"> R.M. </w:t>
      </w:r>
      <w:r w:rsidRPr="004759F1">
        <w:rPr>
          <w:rFonts w:ascii="Times New Roman" w:hAnsi="Times New Roman" w:cs="Times New Roman"/>
          <w:sz w:val="24"/>
          <w:szCs w:val="24"/>
          <w:shd w:val="clear" w:color="auto" w:fill="FFFFFF"/>
        </w:rPr>
        <w:t xml:space="preserve">&amp; </w:t>
      </w:r>
      <w:proofErr w:type="spellStart"/>
      <w:r w:rsidR="002B561D" w:rsidRPr="004759F1">
        <w:rPr>
          <w:rFonts w:ascii="Times New Roman" w:hAnsi="Times New Roman" w:cs="Times New Roman"/>
          <w:sz w:val="24"/>
          <w:szCs w:val="24"/>
          <w:shd w:val="clear" w:color="auto" w:fill="FFFFFF"/>
        </w:rPr>
        <w:t>Gobler</w:t>
      </w:r>
      <w:proofErr w:type="spellEnd"/>
      <w:r w:rsidRPr="004759F1">
        <w:rPr>
          <w:rFonts w:ascii="Times New Roman" w:hAnsi="Times New Roman" w:cs="Times New Roman"/>
          <w:sz w:val="24"/>
          <w:szCs w:val="24"/>
          <w:shd w:val="clear" w:color="auto" w:fill="FFFFFF"/>
        </w:rPr>
        <w:t xml:space="preserve"> C.J. (2012)</w:t>
      </w:r>
      <w:r w:rsidR="002B561D" w:rsidRPr="004759F1">
        <w:rPr>
          <w:rFonts w:ascii="Times New Roman" w:hAnsi="Times New Roman" w:cs="Times New Roman"/>
          <w:sz w:val="24"/>
          <w:szCs w:val="24"/>
          <w:shd w:val="clear" w:color="auto" w:fill="FFFFFF"/>
        </w:rPr>
        <w:t xml:space="preserve"> Harmful dinoflagellate blooms caused by </w:t>
      </w:r>
      <w:proofErr w:type="spellStart"/>
      <w:r w:rsidR="002B561D" w:rsidRPr="004759F1">
        <w:rPr>
          <w:rFonts w:ascii="Times New Roman" w:hAnsi="Times New Roman" w:cs="Times New Roman"/>
          <w:i/>
          <w:sz w:val="24"/>
          <w:szCs w:val="24"/>
          <w:shd w:val="clear" w:color="auto" w:fill="FFFFFF"/>
        </w:rPr>
        <w:t>Cochlodinium</w:t>
      </w:r>
      <w:proofErr w:type="spellEnd"/>
      <w:r w:rsidR="002B561D" w:rsidRPr="004759F1">
        <w:rPr>
          <w:rFonts w:ascii="Times New Roman" w:hAnsi="Times New Roman" w:cs="Times New Roman"/>
          <w:sz w:val="24"/>
          <w:szCs w:val="24"/>
          <w:shd w:val="clear" w:color="auto" w:fill="FFFFFF"/>
        </w:rPr>
        <w:t xml:space="preserve"> sp.: global expansion and ecological strategie</w:t>
      </w:r>
      <w:r w:rsidRPr="004759F1">
        <w:rPr>
          <w:rFonts w:ascii="Times New Roman" w:hAnsi="Times New Roman" w:cs="Times New Roman"/>
          <w:sz w:val="24"/>
          <w:szCs w:val="24"/>
          <w:shd w:val="clear" w:color="auto" w:fill="FFFFFF"/>
        </w:rPr>
        <w:t>s facilitating bloom formation.</w:t>
      </w:r>
      <w:r w:rsidR="002B561D" w:rsidRPr="004759F1">
        <w:rPr>
          <w:rFonts w:ascii="Times New Roman" w:hAnsi="Times New Roman" w:cs="Times New Roman"/>
          <w:sz w:val="24"/>
          <w:szCs w:val="24"/>
          <w:shd w:val="clear" w:color="auto" w:fill="FFFFFF"/>
        </w:rPr>
        <w:t xml:space="preserve"> </w:t>
      </w:r>
      <w:r w:rsidR="002B561D" w:rsidRPr="004759F1">
        <w:rPr>
          <w:rFonts w:ascii="Times New Roman" w:hAnsi="Times New Roman" w:cs="Times New Roman"/>
          <w:i/>
          <w:sz w:val="24"/>
          <w:szCs w:val="24"/>
          <w:shd w:val="clear" w:color="auto" w:fill="FFFFFF"/>
        </w:rPr>
        <w:t>Harmful Algae</w:t>
      </w:r>
      <w:r w:rsidRPr="004759F1">
        <w:rPr>
          <w:rFonts w:ascii="Times New Roman" w:hAnsi="Times New Roman" w:cs="Times New Roman"/>
          <w:i/>
          <w:sz w:val="24"/>
          <w:szCs w:val="24"/>
          <w:shd w:val="clear" w:color="auto" w:fill="FFFFFF"/>
        </w:rPr>
        <w:t>,</w:t>
      </w:r>
      <w:r w:rsidR="002B561D" w:rsidRPr="004759F1">
        <w:rPr>
          <w:rFonts w:ascii="Times New Roman" w:hAnsi="Times New Roman" w:cs="Times New Roman"/>
          <w:sz w:val="24"/>
          <w:szCs w:val="24"/>
          <w:shd w:val="clear" w:color="auto" w:fill="FFFFFF"/>
        </w:rPr>
        <w:t xml:space="preserve"> </w:t>
      </w:r>
      <w:r w:rsidR="002B561D" w:rsidRPr="004759F1">
        <w:rPr>
          <w:rFonts w:ascii="Times New Roman" w:hAnsi="Times New Roman" w:cs="Times New Roman"/>
          <w:sz w:val="24"/>
          <w:szCs w:val="24"/>
          <w:shd w:val="clear" w:color="auto" w:fill="FFFFFF"/>
          <w:rPrChange w:id="171" w:author="Stelling,Benjamin D" w:date="2018-10-10T14:42:00Z">
            <w:rPr>
              <w:rFonts w:ascii="Times New Roman" w:hAnsi="Times New Roman" w:cs="Times New Roman"/>
              <w:b/>
              <w:sz w:val="24"/>
              <w:szCs w:val="24"/>
              <w:shd w:val="clear" w:color="auto" w:fill="FFFFFF"/>
            </w:rPr>
          </w:rPrChange>
        </w:rPr>
        <w:t>14</w:t>
      </w:r>
      <w:r w:rsidRPr="004759F1">
        <w:rPr>
          <w:rFonts w:ascii="Times New Roman" w:hAnsi="Times New Roman" w:cs="Times New Roman"/>
          <w:sz w:val="24"/>
          <w:szCs w:val="24"/>
          <w:shd w:val="clear" w:color="auto" w:fill="FFFFFF"/>
        </w:rPr>
        <w:t>,</w:t>
      </w:r>
      <w:r w:rsidR="002B561D" w:rsidRPr="004759F1">
        <w:rPr>
          <w:rFonts w:ascii="Times New Roman" w:hAnsi="Times New Roman" w:cs="Times New Roman"/>
          <w:sz w:val="24"/>
          <w:szCs w:val="24"/>
          <w:shd w:val="clear" w:color="auto" w:fill="FFFFFF"/>
        </w:rPr>
        <w:t xml:space="preserve"> 71-86.</w:t>
      </w:r>
    </w:p>
    <w:p w14:paraId="05343EC9" w14:textId="77777777" w:rsidR="003C61FB" w:rsidRPr="004759F1" w:rsidRDefault="003C61FB" w:rsidP="003C61FB">
      <w:pPr>
        <w:spacing w:line="240" w:lineRule="auto"/>
        <w:ind w:left="720" w:hanging="720"/>
        <w:contextualSpacing/>
        <w:rPr>
          <w:rFonts w:ascii="Times New Roman" w:hAnsi="Times New Roman" w:cs="Times New Roman"/>
          <w:sz w:val="24"/>
          <w:szCs w:val="24"/>
          <w:shd w:val="clear" w:color="auto" w:fill="FFFFFF"/>
        </w:rPr>
      </w:pPr>
    </w:p>
    <w:p w14:paraId="4059690E" w14:textId="77777777" w:rsidR="00F60EF7" w:rsidRPr="007C7E4B" w:rsidRDefault="00BC5029" w:rsidP="003C61FB">
      <w:pPr>
        <w:spacing w:line="240" w:lineRule="auto"/>
        <w:ind w:left="720" w:hanging="720"/>
        <w:contextualSpacing/>
        <w:rPr>
          <w:rFonts w:ascii="Times New Roman" w:hAnsi="Times New Roman" w:cs="Times New Roman"/>
          <w:sz w:val="24"/>
          <w:szCs w:val="24"/>
          <w:shd w:val="clear" w:color="auto" w:fill="FFFFFF"/>
        </w:rPr>
      </w:pPr>
      <w:r w:rsidRPr="004759F1">
        <w:rPr>
          <w:rFonts w:ascii="Times New Roman" w:hAnsi="Times New Roman" w:cs="Times New Roman"/>
          <w:sz w:val="24"/>
          <w:szCs w:val="24"/>
          <w:shd w:val="clear" w:color="auto" w:fill="FFFFFF"/>
        </w:rPr>
        <w:t xml:space="preserve">Lapointe </w:t>
      </w:r>
      <w:r w:rsidR="00F60EF7" w:rsidRPr="004759F1">
        <w:rPr>
          <w:rFonts w:ascii="Times New Roman" w:hAnsi="Times New Roman" w:cs="Times New Roman"/>
          <w:sz w:val="24"/>
          <w:szCs w:val="24"/>
          <w:shd w:val="clear" w:color="auto" w:fill="FFFFFF"/>
        </w:rPr>
        <w:t xml:space="preserve">B.E. </w:t>
      </w:r>
      <w:r w:rsidRPr="004759F1">
        <w:rPr>
          <w:rFonts w:ascii="Times New Roman" w:hAnsi="Times New Roman" w:cs="Times New Roman"/>
          <w:sz w:val="24"/>
          <w:szCs w:val="24"/>
          <w:shd w:val="clear" w:color="auto" w:fill="FFFFFF"/>
        </w:rPr>
        <w:t xml:space="preserve">&amp; </w:t>
      </w:r>
      <w:proofErr w:type="spellStart"/>
      <w:r w:rsidR="00F60EF7" w:rsidRPr="004759F1">
        <w:rPr>
          <w:rFonts w:ascii="Times New Roman" w:hAnsi="Times New Roman" w:cs="Times New Roman"/>
          <w:sz w:val="24"/>
          <w:szCs w:val="24"/>
          <w:shd w:val="clear" w:color="auto" w:fill="FFFFFF"/>
        </w:rPr>
        <w:t>Matzie</w:t>
      </w:r>
      <w:proofErr w:type="spellEnd"/>
      <w:r w:rsidRPr="004759F1">
        <w:rPr>
          <w:rFonts w:ascii="Times New Roman" w:hAnsi="Times New Roman" w:cs="Times New Roman"/>
          <w:sz w:val="24"/>
          <w:szCs w:val="24"/>
          <w:shd w:val="clear" w:color="auto" w:fill="FFFFFF"/>
        </w:rPr>
        <w:t xml:space="preserve"> W.R. (1996)</w:t>
      </w:r>
      <w:r w:rsidR="00F60EF7" w:rsidRPr="004759F1">
        <w:rPr>
          <w:rFonts w:ascii="Times New Roman" w:hAnsi="Times New Roman" w:cs="Times New Roman"/>
          <w:sz w:val="24"/>
          <w:szCs w:val="24"/>
          <w:shd w:val="clear" w:color="auto" w:fill="FFFFFF"/>
        </w:rPr>
        <w:t xml:space="preserve"> Effects of stormwater nutrient discharges on eutrophication processes in nearshore waters of the Florid</w:t>
      </w:r>
      <w:r w:rsidRPr="004759F1">
        <w:rPr>
          <w:rFonts w:ascii="Times New Roman" w:hAnsi="Times New Roman" w:cs="Times New Roman"/>
          <w:sz w:val="24"/>
          <w:szCs w:val="24"/>
          <w:shd w:val="clear" w:color="auto" w:fill="FFFFFF"/>
        </w:rPr>
        <w:t>a Keys.</w:t>
      </w:r>
      <w:r w:rsidR="00F60EF7" w:rsidRPr="004759F1">
        <w:rPr>
          <w:rFonts w:ascii="Times New Roman" w:hAnsi="Times New Roman" w:cs="Times New Roman"/>
          <w:sz w:val="24"/>
          <w:szCs w:val="24"/>
          <w:shd w:val="clear" w:color="auto" w:fill="FFFFFF"/>
        </w:rPr>
        <w:t xml:space="preserve"> </w:t>
      </w:r>
      <w:r w:rsidR="00F60EF7" w:rsidRPr="004759F1">
        <w:rPr>
          <w:rFonts w:ascii="Times New Roman" w:hAnsi="Times New Roman" w:cs="Times New Roman"/>
          <w:i/>
          <w:sz w:val="24"/>
          <w:szCs w:val="24"/>
          <w:shd w:val="clear" w:color="auto" w:fill="FFFFFF"/>
        </w:rPr>
        <w:t>Estuaries</w:t>
      </w:r>
      <w:r w:rsidRPr="004759F1">
        <w:rPr>
          <w:rFonts w:ascii="Times New Roman" w:hAnsi="Times New Roman" w:cs="Times New Roman"/>
          <w:i/>
          <w:sz w:val="24"/>
          <w:szCs w:val="24"/>
          <w:shd w:val="clear" w:color="auto" w:fill="FFFFFF"/>
        </w:rPr>
        <w:t>,</w:t>
      </w:r>
      <w:r w:rsidR="006958B7" w:rsidRPr="004759F1">
        <w:rPr>
          <w:rFonts w:ascii="Times New Roman" w:hAnsi="Times New Roman" w:cs="Times New Roman"/>
          <w:sz w:val="24"/>
          <w:szCs w:val="24"/>
          <w:shd w:val="clear" w:color="auto" w:fill="FFFFFF"/>
        </w:rPr>
        <w:t xml:space="preserve"> </w:t>
      </w:r>
      <w:r w:rsidR="006958B7" w:rsidRPr="004759F1">
        <w:rPr>
          <w:rFonts w:ascii="Times New Roman" w:hAnsi="Times New Roman" w:cs="Times New Roman"/>
          <w:sz w:val="24"/>
          <w:szCs w:val="24"/>
          <w:shd w:val="clear" w:color="auto" w:fill="FFFFFF"/>
          <w:rPrChange w:id="172" w:author="Stelling,Benjamin D" w:date="2018-10-10T14:42:00Z">
            <w:rPr>
              <w:rFonts w:ascii="Times New Roman" w:hAnsi="Times New Roman" w:cs="Times New Roman"/>
              <w:b/>
              <w:sz w:val="24"/>
              <w:szCs w:val="24"/>
              <w:shd w:val="clear" w:color="auto" w:fill="FFFFFF"/>
            </w:rPr>
          </w:rPrChange>
        </w:rPr>
        <w:t>19</w:t>
      </w:r>
      <w:r w:rsidRPr="004759F1">
        <w:rPr>
          <w:rFonts w:ascii="Times New Roman" w:hAnsi="Times New Roman" w:cs="Times New Roman"/>
          <w:sz w:val="24"/>
          <w:szCs w:val="24"/>
          <w:shd w:val="clear" w:color="auto" w:fill="FFFFFF"/>
        </w:rPr>
        <w:t>,</w:t>
      </w:r>
      <w:r w:rsidR="00F60EF7" w:rsidRPr="004759F1">
        <w:rPr>
          <w:rFonts w:ascii="Times New Roman" w:hAnsi="Times New Roman" w:cs="Times New Roman"/>
          <w:sz w:val="24"/>
          <w:szCs w:val="24"/>
          <w:shd w:val="clear" w:color="auto" w:fill="FFFFFF"/>
        </w:rPr>
        <w:t xml:space="preserve"> 422-435.</w:t>
      </w:r>
    </w:p>
    <w:p w14:paraId="4120153A" w14:textId="77777777" w:rsidR="003C61FB" w:rsidRPr="004759F1" w:rsidRDefault="003C61FB" w:rsidP="003C61FB">
      <w:pPr>
        <w:spacing w:line="240" w:lineRule="auto"/>
        <w:ind w:left="720" w:hanging="720"/>
        <w:contextualSpacing/>
        <w:rPr>
          <w:rFonts w:ascii="Times New Roman" w:hAnsi="Times New Roman" w:cs="Times New Roman"/>
          <w:sz w:val="24"/>
          <w:szCs w:val="24"/>
          <w:shd w:val="clear" w:color="auto" w:fill="FFFFFF"/>
        </w:rPr>
      </w:pPr>
    </w:p>
    <w:p w14:paraId="06DB356E" w14:textId="77777777" w:rsidR="00E214A5" w:rsidRPr="004759F1" w:rsidRDefault="00BA1635" w:rsidP="003C61FB">
      <w:pPr>
        <w:spacing w:line="240" w:lineRule="auto"/>
        <w:ind w:left="720" w:hanging="720"/>
        <w:contextualSpacing/>
        <w:rPr>
          <w:rFonts w:ascii="Times New Roman" w:hAnsi="Times New Roman" w:cs="Times New Roman"/>
          <w:sz w:val="24"/>
          <w:szCs w:val="24"/>
          <w:shd w:val="clear" w:color="auto" w:fill="FFFFFF"/>
        </w:rPr>
      </w:pPr>
      <w:bookmarkStart w:id="173" w:name="_Hlk526941959"/>
      <w:proofErr w:type="spellStart"/>
      <w:r w:rsidRPr="004759F1">
        <w:rPr>
          <w:rFonts w:ascii="Times New Roman" w:hAnsi="Times New Roman" w:cs="Times New Roman"/>
          <w:sz w:val="24"/>
          <w:szCs w:val="24"/>
          <w:shd w:val="clear" w:color="auto" w:fill="FFFFFF"/>
        </w:rPr>
        <w:t>Lascody</w:t>
      </w:r>
      <w:proofErr w:type="spellEnd"/>
      <w:r w:rsidRPr="004759F1">
        <w:rPr>
          <w:rFonts w:ascii="Times New Roman" w:hAnsi="Times New Roman" w:cs="Times New Roman"/>
          <w:sz w:val="24"/>
          <w:szCs w:val="24"/>
          <w:shd w:val="clear" w:color="auto" w:fill="FFFFFF"/>
        </w:rPr>
        <w:t xml:space="preserve"> R. (2002)</w:t>
      </w:r>
      <w:r w:rsidR="00E214A5" w:rsidRPr="004759F1">
        <w:rPr>
          <w:rFonts w:ascii="Times New Roman" w:hAnsi="Times New Roman" w:cs="Times New Roman"/>
          <w:sz w:val="24"/>
          <w:szCs w:val="24"/>
          <w:shd w:val="clear" w:color="auto" w:fill="FFFFFF"/>
        </w:rPr>
        <w:t xml:space="preserve"> The onset of the wet and dry seasons in East Central Florida- </w:t>
      </w:r>
      <w:r w:rsidRPr="004759F1">
        <w:rPr>
          <w:rFonts w:ascii="Times New Roman" w:hAnsi="Times New Roman" w:cs="Times New Roman"/>
          <w:sz w:val="24"/>
          <w:szCs w:val="24"/>
          <w:shd w:val="clear" w:color="auto" w:fill="FFFFFF"/>
        </w:rPr>
        <w:t xml:space="preserve">a subtropical wet-dry climate? </w:t>
      </w:r>
      <w:r w:rsidR="00E214A5" w:rsidRPr="004759F1">
        <w:rPr>
          <w:rFonts w:ascii="Times New Roman" w:hAnsi="Times New Roman" w:cs="Times New Roman"/>
          <w:i/>
          <w:sz w:val="24"/>
          <w:szCs w:val="24"/>
          <w:shd w:val="clear" w:color="auto" w:fill="FFFFFF"/>
        </w:rPr>
        <w:t>National Weather Service Weather Forecast Office Melbourne, FL</w:t>
      </w:r>
      <w:r w:rsidR="00E214A5" w:rsidRPr="004759F1">
        <w:rPr>
          <w:rFonts w:ascii="Times New Roman" w:hAnsi="Times New Roman" w:cs="Times New Roman"/>
          <w:sz w:val="24"/>
          <w:szCs w:val="24"/>
          <w:shd w:val="clear" w:color="auto" w:fill="FFFFFF"/>
        </w:rPr>
        <w:t>.</w:t>
      </w:r>
    </w:p>
    <w:bookmarkEnd w:id="173"/>
    <w:p w14:paraId="229D6AE5" w14:textId="77777777" w:rsidR="003C61FB" w:rsidRPr="004759F1" w:rsidRDefault="003C61FB" w:rsidP="003C61FB">
      <w:pPr>
        <w:spacing w:line="240" w:lineRule="auto"/>
        <w:ind w:left="720" w:hanging="720"/>
        <w:contextualSpacing/>
        <w:rPr>
          <w:rFonts w:ascii="Times New Roman" w:hAnsi="Times New Roman" w:cs="Times New Roman"/>
          <w:sz w:val="24"/>
          <w:szCs w:val="24"/>
          <w:shd w:val="clear" w:color="auto" w:fill="FFFFFF"/>
        </w:rPr>
      </w:pPr>
    </w:p>
    <w:p w14:paraId="0C1A93EF" w14:textId="77777777" w:rsidR="00BF2A75" w:rsidRPr="004759F1" w:rsidRDefault="00BF2A75" w:rsidP="00F676B3">
      <w:pPr>
        <w:spacing w:line="240" w:lineRule="auto"/>
        <w:ind w:left="720" w:hanging="720"/>
        <w:contextualSpacing/>
        <w:rPr>
          <w:rFonts w:ascii="Times New Roman" w:hAnsi="Times New Roman" w:cs="Times New Roman"/>
          <w:sz w:val="24"/>
          <w:szCs w:val="24"/>
          <w:shd w:val="clear" w:color="auto" w:fill="FFFFFF"/>
        </w:rPr>
      </w:pPr>
      <w:r w:rsidRPr="004759F1">
        <w:rPr>
          <w:rFonts w:ascii="Times New Roman" w:hAnsi="Times New Roman" w:cs="Times New Roman"/>
          <w:sz w:val="24"/>
          <w:szCs w:val="24"/>
          <w:shd w:val="clear" w:color="auto" w:fill="FFFFFF"/>
        </w:rPr>
        <w:t xml:space="preserve">Laws E.A. (1975) The importance of respiration losses in controlling the size distribution of marine phytoplankton. </w:t>
      </w:r>
      <w:r w:rsidRPr="004759F1">
        <w:rPr>
          <w:rFonts w:ascii="Times New Roman" w:hAnsi="Times New Roman" w:cs="Times New Roman"/>
          <w:i/>
          <w:sz w:val="24"/>
          <w:szCs w:val="24"/>
          <w:shd w:val="clear" w:color="auto" w:fill="FFFFFF"/>
        </w:rPr>
        <w:t>Ecology</w:t>
      </w:r>
      <w:r w:rsidRPr="004759F1">
        <w:rPr>
          <w:rFonts w:ascii="Times New Roman" w:hAnsi="Times New Roman" w:cs="Times New Roman"/>
          <w:sz w:val="24"/>
          <w:szCs w:val="24"/>
          <w:shd w:val="clear" w:color="auto" w:fill="FFFFFF"/>
        </w:rPr>
        <w:t xml:space="preserve">, </w:t>
      </w:r>
      <w:r w:rsidRPr="004759F1">
        <w:rPr>
          <w:rFonts w:ascii="Times New Roman" w:hAnsi="Times New Roman" w:cs="Times New Roman"/>
          <w:sz w:val="24"/>
          <w:szCs w:val="24"/>
          <w:shd w:val="clear" w:color="auto" w:fill="FFFFFF"/>
          <w:rPrChange w:id="174" w:author="Stelling,Benjamin D" w:date="2018-10-10T14:42:00Z">
            <w:rPr>
              <w:rFonts w:ascii="Times New Roman" w:hAnsi="Times New Roman" w:cs="Times New Roman"/>
              <w:b/>
              <w:sz w:val="24"/>
              <w:szCs w:val="24"/>
              <w:shd w:val="clear" w:color="auto" w:fill="FFFFFF"/>
            </w:rPr>
          </w:rPrChange>
        </w:rPr>
        <w:t>56</w:t>
      </w:r>
      <w:r w:rsidRPr="004759F1">
        <w:rPr>
          <w:rFonts w:ascii="Times New Roman" w:hAnsi="Times New Roman" w:cs="Times New Roman"/>
          <w:i/>
          <w:sz w:val="24"/>
          <w:szCs w:val="24"/>
          <w:shd w:val="clear" w:color="auto" w:fill="FFFFFF"/>
          <w:rPrChange w:id="175" w:author="Stelling,Benjamin D" w:date="2018-10-10T14:42:00Z">
            <w:rPr>
              <w:rFonts w:ascii="Times New Roman" w:hAnsi="Times New Roman" w:cs="Times New Roman"/>
              <w:b/>
              <w:i/>
              <w:sz w:val="24"/>
              <w:szCs w:val="24"/>
              <w:shd w:val="clear" w:color="auto" w:fill="FFFFFF"/>
            </w:rPr>
          </w:rPrChange>
        </w:rPr>
        <w:t>,</w:t>
      </w:r>
      <w:r w:rsidRPr="004759F1">
        <w:rPr>
          <w:rFonts w:ascii="Times New Roman" w:hAnsi="Times New Roman" w:cs="Times New Roman"/>
          <w:sz w:val="24"/>
          <w:szCs w:val="24"/>
          <w:shd w:val="clear" w:color="auto" w:fill="FFFFFF"/>
        </w:rPr>
        <w:t xml:space="preserve"> 419-426.</w:t>
      </w:r>
    </w:p>
    <w:p w14:paraId="72A9E8E6" w14:textId="77777777" w:rsidR="00BF2A75" w:rsidRPr="007C7E4B" w:rsidRDefault="00BF2A75" w:rsidP="00F676B3">
      <w:pPr>
        <w:spacing w:line="240" w:lineRule="auto"/>
        <w:ind w:left="720" w:hanging="720"/>
        <w:contextualSpacing/>
        <w:rPr>
          <w:rFonts w:ascii="Times New Roman" w:hAnsi="Times New Roman" w:cs="Times New Roman"/>
          <w:sz w:val="24"/>
          <w:szCs w:val="24"/>
          <w:shd w:val="clear" w:color="auto" w:fill="FFFFFF"/>
        </w:rPr>
      </w:pPr>
    </w:p>
    <w:p w14:paraId="7B58BEC8" w14:textId="77777777" w:rsidR="00F676B3" w:rsidRPr="007C7E4B" w:rsidRDefault="00F676B3" w:rsidP="00F676B3">
      <w:pPr>
        <w:spacing w:line="240" w:lineRule="auto"/>
        <w:ind w:left="720" w:hanging="720"/>
        <w:contextualSpacing/>
        <w:rPr>
          <w:rFonts w:ascii="Times New Roman" w:hAnsi="Times New Roman" w:cs="Times New Roman"/>
          <w:sz w:val="24"/>
          <w:szCs w:val="24"/>
          <w:shd w:val="clear" w:color="auto" w:fill="FFFFFF"/>
        </w:rPr>
      </w:pPr>
      <w:r w:rsidRPr="004759F1">
        <w:rPr>
          <w:rFonts w:ascii="Times New Roman" w:hAnsi="Times New Roman" w:cs="Times New Roman"/>
          <w:sz w:val="24"/>
          <w:szCs w:val="24"/>
          <w:shd w:val="clear" w:color="auto" w:fill="FFFFFF"/>
        </w:rPr>
        <w:t xml:space="preserve">Lee T.N. &amp; Atkinson L.P. (1983) Low-frequency current and temperature variability from Gulf Stream frontal eddies and atmospheric forcing along the southeast U.S. outer continental shelf. </w:t>
      </w:r>
      <w:r w:rsidRPr="004759F1">
        <w:rPr>
          <w:rFonts w:ascii="Times New Roman" w:hAnsi="Times New Roman" w:cs="Times New Roman"/>
          <w:i/>
          <w:sz w:val="24"/>
          <w:szCs w:val="24"/>
          <w:shd w:val="clear" w:color="auto" w:fill="FFFFFF"/>
        </w:rPr>
        <w:t>Journal of Geophysical Research,</w:t>
      </w:r>
      <w:r w:rsidRPr="004759F1">
        <w:rPr>
          <w:rFonts w:ascii="Times New Roman" w:hAnsi="Times New Roman" w:cs="Times New Roman"/>
          <w:sz w:val="24"/>
          <w:szCs w:val="24"/>
          <w:shd w:val="clear" w:color="auto" w:fill="FFFFFF"/>
        </w:rPr>
        <w:t xml:space="preserve"> </w:t>
      </w:r>
      <w:r w:rsidRPr="004759F1">
        <w:rPr>
          <w:rFonts w:ascii="Times New Roman" w:hAnsi="Times New Roman" w:cs="Times New Roman"/>
          <w:sz w:val="24"/>
          <w:szCs w:val="24"/>
          <w:shd w:val="clear" w:color="auto" w:fill="FFFFFF"/>
          <w:rPrChange w:id="176" w:author="Stelling,Benjamin D" w:date="2018-10-10T14:42:00Z">
            <w:rPr>
              <w:rFonts w:ascii="Times New Roman" w:hAnsi="Times New Roman" w:cs="Times New Roman"/>
              <w:b/>
              <w:sz w:val="24"/>
              <w:szCs w:val="24"/>
              <w:shd w:val="clear" w:color="auto" w:fill="FFFFFF"/>
            </w:rPr>
          </w:rPrChange>
        </w:rPr>
        <w:t>88</w:t>
      </w:r>
      <w:r w:rsidRPr="004759F1">
        <w:rPr>
          <w:rFonts w:ascii="Times New Roman" w:hAnsi="Times New Roman" w:cs="Times New Roman"/>
          <w:sz w:val="24"/>
          <w:szCs w:val="24"/>
          <w:shd w:val="clear" w:color="auto" w:fill="FFFFFF"/>
        </w:rPr>
        <w:t>, 4541-4567.</w:t>
      </w:r>
    </w:p>
    <w:p w14:paraId="169BE8FB" w14:textId="77777777" w:rsidR="00F676B3" w:rsidRPr="004759F1" w:rsidRDefault="00F676B3" w:rsidP="003C61FB">
      <w:pPr>
        <w:spacing w:line="240" w:lineRule="auto"/>
        <w:ind w:left="720" w:hanging="720"/>
        <w:contextualSpacing/>
        <w:rPr>
          <w:rFonts w:ascii="Times New Roman" w:hAnsi="Times New Roman" w:cs="Times New Roman"/>
          <w:sz w:val="24"/>
          <w:szCs w:val="24"/>
          <w:shd w:val="clear" w:color="auto" w:fill="FFFFFF"/>
        </w:rPr>
      </w:pPr>
    </w:p>
    <w:p w14:paraId="7645B56E" w14:textId="77777777" w:rsidR="00C108BC" w:rsidRPr="007C7E4B" w:rsidRDefault="00BA1635" w:rsidP="003C61FB">
      <w:pPr>
        <w:spacing w:line="240" w:lineRule="auto"/>
        <w:ind w:left="720" w:hanging="720"/>
        <w:contextualSpacing/>
        <w:rPr>
          <w:rFonts w:ascii="Times New Roman" w:hAnsi="Times New Roman" w:cs="Times New Roman"/>
          <w:sz w:val="24"/>
          <w:szCs w:val="24"/>
          <w:shd w:val="clear" w:color="auto" w:fill="FFFFFF"/>
        </w:rPr>
      </w:pPr>
      <w:r w:rsidRPr="004759F1">
        <w:rPr>
          <w:rFonts w:ascii="Times New Roman" w:hAnsi="Times New Roman" w:cs="Times New Roman"/>
          <w:sz w:val="24"/>
          <w:szCs w:val="24"/>
          <w:shd w:val="clear" w:color="auto" w:fill="FFFFFF"/>
        </w:rPr>
        <w:t xml:space="preserve">Lee T.N., </w:t>
      </w:r>
      <w:proofErr w:type="spellStart"/>
      <w:r w:rsidR="00C108BC" w:rsidRPr="004759F1">
        <w:rPr>
          <w:rFonts w:ascii="Times New Roman" w:hAnsi="Times New Roman" w:cs="Times New Roman"/>
          <w:sz w:val="24"/>
          <w:szCs w:val="24"/>
          <w:shd w:val="clear" w:color="auto" w:fill="FFFFFF"/>
        </w:rPr>
        <w:t>Rooth</w:t>
      </w:r>
      <w:proofErr w:type="spellEnd"/>
      <w:r w:rsidRPr="004759F1">
        <w:rPr>
          <w:rFonts w:ascii="Times New Roman" w:hAnsi="Times New Roman" w:cs="Times New Roman"/>
          <w:sz w:val="24"/>
          <w:szCs w:val="24"/>
          <w:shd w:val="clear" w:color="auto" w:fill="FFFFFF"/>
        </w:rPr>
        <w:t xml:space="preserve"> C., </w:t>
      </w:r>
      <w:r w:rsidR="00C108BC" w:rsidRPr="004759F1">
        <w:rPr>
          <w:rFonts w:ascii="Times New Roman" w:hAnsi="Times New Roman" w:cs="Times New Roman"/>
          <w:sz w:val="24"/>
          <w:szCs w:val="24"/>
          <w:shd w:val="clear" w:color="auto" w:fill="FFFFFF"/>
        </w:rPr>
        <w:t>Williams</w:t>
      </w:r>
      <w:r w:rsidRPr="004759F1">
        <w:rPr>
          <w:rFonts w:ascii="Times New Roman" w:hAnsi="Times New Roman" w:cs="Times New Roman"/>
          <w:sz w:val="24"/>
          <w:szCs w:val="24"/>
          <w:shd w:val="clear" w:color="auto" w:fill="FFFFFF"/>
        </w:rPr>
        <w:t xml:space="preserve"> E., </w:t>
      </w:r>
      <w:r w:rsidR="00C108BC" w:rsidRPr="004759F1">
        <w:rPr>
          <w:rFonts w:ascii="Times New Roman" w:hAnsi="Times New Roman" w:cs="Times New Roman"/>
          <w:sz w:val="24"/>
          <w:szCs w:val="24"/>
          <w:shd w:val="clear" w:color="auto" w:fill="FFFFFF"/>
        </w:rPr>
        <w:t>McGowan</w:t>
      </w:r>
      <w:r w:rsidRPr="004759F1">
        <w:rPr>
          <w:rFonts w:ascii="Times New Roman" w:hAnsi="Times New Roman" w:cs="Times New Roman"/>
          <w:sz w:val="24"/>
          <w:szCs w:val="24"/>
          <w:shd w:val="clear" w:color="auto" w:fill="FFFFFF"/>
        </w:rPr>
        <w:t xml:space="preserve"> M., </w:t>
      </w:r>
      <w:proofErr w:type="spellStart"/>
      <w:r w:rsidR="00C108BC" w:rsidRPr="004759F1">
        <w:rPr>
          <w:rFonts w:ascii="Times New Roman" w:hAnsi="Times New Roman" w:cs="Times New Roman"/>
          <w:sz w:val="24"/>
          <w:szCs w:val="24"/>
          <w:shd w:val="clear" w:color="auto" w:fill="FFFFFF"/>
        </w:rPr>
        <w:t>Szmant</w:t>
      </w:r>
      <w:proofErr w:type="spellEnd"/>
      <w:r w:rsidRPr="004759F1">
        <w:rPr>
          <w:rFonts w:ascii="Times New Roman" w:hAnsi="Times New Roman" w:cs="Times New Roman"/>
          <w:sz w:val="24"/>
          <w:szCs w:val="24"/>
          <w:shd w:val="clear" w:color="auto" w:fill="FFFFFF"/>
        </w:rPr>
        <w:t>, A.F.</w:t>
      </w:r>
      <w:r w:rsidR="00C108BC" w:rsidRPr="004759F1">
        <w:rPr>
          <w:rFonts w:ascii="Times New Roman" w:hAnsi="Times New Roman" w:cs="Times New Roman"/>
          <w:sz w:val="24"/>
          <w:szCs w:val="24"/>
          <w:shd w:val="clear" w:color="auto" w:fill="FFFFFF"/>
        </w:rPr>
        <w:t xml:space="preserve"> </w:t>
      </w:r>
      <w:r w:rsidRPr="004759F1">
        <w:rPr>
          <w:rFonts w:ascii="Times New Roman" w:hAnsi="Times New Roman" w:cs="Times New Roman"/>
          <w:sz w:val="24"/>
          <w:szCs w:val="24"/>
          <w:shd w:val="clear" w:color="auto" w:fill="FFFFFF"/>
        </w:rPr>
        <w:t xml:space="preserve">&amp; </w:t>
      </w:r>
      <w:r w:rsidR="00C108BC" w:rsidRPr="004759F1">
        <w:rPr>
          <w:rFonts w:ascii="Times New Roman" w:hAnsi="Times New Roman" w:cs="Times New Roman"/>
          <w:sz w:val="24"/>
          <w:szCs w:val="24"/>
          <w:shd w:val="clear" w:color="auto" w:fill="FFFFFF"/>
        </w:rPr>
        <w:t>Clarke</w:t>
      </w:r>
      <w:r w:rsidRPr="004759F1">
        <w:rPr>
          <w:rFonts w:ascii="Times New Roman" w:hAnsi="Times New Roman" w:cs="Times New Roman"/>
          <w:sz w:val="24"/>
          <w:szCs w:val="24"/>
          <w:shd w:val="clear" w:color="auto" w:fill="FFFFFF"/>
        </w:rPr>
        <w:t xml:space="preserve"> M.E. (1992)</w:t>
      </w:r>
      <w:r w:rsidR="00C108BC" w:rsidRPr="004759F1">
        <w:rPr>
          <w:rFonts w:ascii="Times New Roman" w:hAnsi="Times New Roman" w:cs="Times New Roman"/>
          <w:sz w:val="24"/>
          <w:szCs w:val="24"/>
          <w:shd w:val="clear" w:color="auto" w:fill="FFFFFF"/>
        </w:rPr>
        <w:t xml:space="preserve"> Influence of Florida Current, gyres, and wind-driven circulation on transport of larvae and recruitment in</w:t>
      </w:r>
      <w:r w:rsidRPr="004759F1">
        <w:rPr>
          <w:rFonts w:ascii="Times New Roman" w:hAnsi="Times New Roman" w:cs="Times New Roman"/>
          <w:sz w:val="24"/>
          <w:szCs w:val="24"/>
          <w:shd w:val="clear" w:color="auto" w:fill="FFFFFF"/>
        </w:rPr>
        <w:t xml:space="preserve"> the Florida Keys coral reefs. </w:t>
      </w:r>
      <w:r w:rsidR="00C108BC" w:rsidRPr="004759F1">
        <w:rPr>
          <w:rFonts w:ascii="Times New Roman" w:hAnsi="Times New Roman" w:cs="Times New Roman"/>
          <w:i/>
          <w:sz w:val="24"/>
          <w:szCs w:val="24"/>
          <w:shd w:val="clear" w:color="auto" w:fill="FFFFFF"/>
        </w:rPr>
        <w:t>Continental Shelf Research</w:t>
      </w:r>
      <w:r w:rsidRPr="004759F1">
        <w:rPr>
          <w:rFonts w:ascii="Times New Roman" w:hAnsi="Times New Roman" w:cs="Times New Roman"/>
          <w:i/>
          <w:sz w:val="24"/>
          <w:szCs w:val="24"/>
          <w:shd w:val="clear" w:color="auto" w:fill="FFFFFF"/>
        </w:rPr>
        <w:t>,</w:t>
      </w:r>
      <w:r w:rsidR="006469BA" w:rsidRPr="004759F1">
        <w:rPr>
          <w:rFonts w:ascii="Times New Roman" w:hAnsi="Times New Roman" w:cs="Times New Roman"/>
          <w:sz w:val="24"/>
          <w:szCs w:val="24"/>
          <w:shd w:val="clear" w:color="auto" w:fill="FFFFFF"/>
        </w:rPr>
        <w:t xml:space="preserve"> </w:t>
      </w:r>
      <w:r w:rsidR="006469BA" w:rsidRPr="004759F1">
        <w:rPr>
          <w:rFonts w:ascii="Times New Roman" w:hAnsi="Times New Roman" w:cs="Times New Roman"/>
          <w:sz w:val="24"/>
          <w:szCs w:val="24"/>
          <w:shd w:val="clear" w:color="auto" w:fill="FFFFFF"/>
          <w:rPrChange w:id="177" w:author="Stelling,Benjamin D" w:date="2018-10-10T14:42:00Z">
            <w:rPr>
              <w:rFonts w:ascii="Times New Roman" w:hAnsi="Times New Roman" w:cs="Times New Roman"/>
              <w:b/>
              <w:sz w:val="24"/>
              <w:szCs w:val="24"/>
              <w:shd w:val="clear" w:color="auto" w:fill="FFFFFF"/>
            </w:rPr>
          </w:rPrChange>
        </w:rPr>
        <w:t>12</w:t>
      </w:r>
      <w:r w:rsidRPr="004759F1">
        <w:rPr>
          <w:rFonts w:ascii="Times New Roman" w:hAnsi="Times New Roman" w:cs="Times New Roman"/>
          <w:sz w:val="24"/>
          <w:szCs w:val="24"/>
          <w:shd w:val="clear" w:color="auto" w:fill="FFFFFF"/>
        </w:rPr>
        <w:t>,</w:t>
      </w:r>
      <w:r w:rsidR="006469BA" w:rsidRPr="004759F1">
        <w:rPr>
          <w:rFonts w:ascii="Times New Roman" w:hAnsi="Times New Roman" w:cs="Times New Roman"/>
          <w:sz w:val="24"/>
          <w:szCs w:val="24"/>
          <w:shd w:val="clear" w:color="auto" w:fill="FFFFFF"/>
        </w:rPr>
        <w:t xml:space="preserve"> </w:t>
      </w:r>
      <w:r w:rsidR="00C108BC" w:rsidRPr="007C7E4B">
        <w:rPr>
          <w:rFonts w:ascii="Times New Roman" w:hAnsi="Times New Roman" w:cs="Times New Roman"/>
          <w:sz w:val="24"/>
          <w:szCs w:val="24"/>
          <w:shd w:val="clear" w:color="auto" w:fill="FFFFFF"/>
        </w:rPr>
        <w:t>971-1002.</w:t>
      </w:r>
    </w:p>
    <w:p w14:paraId="6B4E2B67" w14:textId="77777777" w:rsidR="003C61FB" w:rsidRPr="004759F1" w:rsidRDefault="003C61FB" w:rsidP="003C61FB">
      <w:pPr>
        <w:spacing w:line="240" w:lineRule="auto"/>
        <w:ind w:left="720" w:hanging="720"/>
        <w:contextualSpacing/>
        <w:rPr>
          <w:rFonts w:ascii="Times New Roman" w:hAnsi="Times New Roman" w:cs="Times New Roman"/>
          <w:sz w:val="24"/>
          <w:szCs w:val="24"/>
          <w:shd w:val="clear" w:color="auto" w:fill="FFFFFF"/>
        </w:rPr>
      </w:pPr>
    </w:p>
    <w:p w14:paraId="30E404BB" w14:textId="77777777" w:rsidR="00FF1FB8" w:rsidRPr="007C7E4B" w:rsidRDefault="00A550DB" w:rsidP="003C61FB">
      <w:pPr>
        <w:spacing w:line="240" w:lineRule="auto"/>
        <w:ind w:left="720" w:hanging="720"/>
        <w:contextualSpacing/>
        <w:rPr>
          <w:rFonts w:ascii="Times New Roman" w:hAnsi="Times New Roman" w:cs="Times New Roman"/>
          <w:sz w:val="24"/>
          <w:szCs w:val="24"/>
          <w:shd w:val="clear" w:color="auto" w:fill="FFFFFF"/>
        </w:rPr>
      </w:pPr>
      <w:r w:rsidRPr="004759F1">
        <w:rPr>
          <w:rFonts w:ascii="Times New Roman" w:hAnsi="Times New Roman" w:cs="Times New Roman"/>
          <w:sz w:val="24"/>
          <w:szCs w:val="24"/>
          <w:shd w:val="clear" w:color="auto" w:fill="FFFFFF"/>
        </w:rPr>
        <w:t xml:space="preserve">Lee T.N., </w:t>
      </w:r>
      <w:r w:rsidR="00FF1FB8" w:rsidRPr="004759F1">
        <w:rPr>
          <w:rFonts w:ascii="Times New Roman" w:hAnsi="Times New Roman" w:cs="Times New Roman"/>
          <w:sz w:val="24"/>
          <w:szCs w:val="24"/>
          <w:shd w:val="clear" w:color="auto" w:fill="FFFFFF"/>
        </w:rPr>
        <w:t>Yoder</w:t>
      </w:r>
      <w:r w:rsidRPr="004759F1">
        <w:rPr>
          <w:rFonts w:ascii="Times New Roman" w:hAnsi="Times New Roman" w:cs="Times New Roman"/>
          <w:sz w:val="24"/>
          <w:szCs w:val="24"/>
          <w:shd w:val="clear" w:color="auto" w:fill="FFFFFF"/>
        </w:rPr>
        <w:t xml:space="preserve"> J.A.</w:t>
      </w:r>
      <w:r w:rsidR="00FF1FB8" w:rsidRPr="004759F1">
        <w:rPr>
          <w:rFonts w:ascii="Times New Roman" w:hAnsi="Times New Roman" w:cs="Times New Roman"/>
          <w:sz w:val="24"/>
          <w:szCs w:val="24"/>
          <w:shd w:val="clear" w:color="auto" w:fill="FFFFFF"/>
        </w:rPr>
        <w:t xml:space="preserve"> </w:t>
      </w:r>
      <w:r w:rsidRPr="004759F1">
        <w:rPr>
          <w:rFonts w:ascii="Times New Roman" w:hAnsi="Times New Roman" w:cs="Times New Roman"/>
          <w:sz w:val="24"/>
          <w:szCs w:val="24"/>
          <w:shd w:val="clear" w:color="auto" w:fill="FFFFFF"/>
        </w:rPr>
        <w:t xml:space="preserve">&amp; </w:t>
      </w:r>
      <w:r w:rsidR="00FF1FB8" w:rsidRPr="004759F1">
        <w:rPr>
          <w:rFonts w:ascii="Times New Roman" w:hAnsi="Times New Roman" w:cs="Times New Roman"/>
          <w:sz w:val="24"/>
          <w:szCs w:val="24"/>
          <w:shd w:val="clear" w:color="auto" w:fill="FFFFFF"/>
        </w:rPr>
        <w:t>Atkinson</w:t>
      </w:r>
      <w:r w:rsidRPr="004759F1">
        <w:rPr>
          <w:rFonts w:ascii="Times New Roman" w:hAnsi="Times New Roman" w:cs="Times New Roman"/>
          <w:sz w:val="24"/>
          <w:szCs w:val="24"/>
          <w:shd w:val="clear" w:color="auto" w:fill="FFFFFF"/>
        </w:rPr>
        <w:t xml:space="preserve"> L.P. (1991)</w:t>
      </w:r>
      <w:r w:rsidR="00FF1FB8" w:rsidRPr="004759F1">
        <w:rPr>
          <w:rFonts w:ascii="Times New Roman" w:hAnsi="Times New Roman" w:cs="Times New Roman"/>
          <w:sz w:val="24"/>
          <w:szCs w:val="24"/>
          <w:shd w:val="clear" w:color="auto" w:fill="FFFFFF"/>
        </w:rPr>
        <w:t xml:space="preserve"> Gulf Stream frontal eddy influence on productivity of the sou</w:t>
      </w:r>
      <w:r w:rsidRPr="004759F1">
        <w:rPr>
          <w:rFonts w:ascii="Times New Roman" w:hAnsi="Times New Roman" w:cs="Times New Roman"/>
          <w:sz w:val="24"/>
          <w:szCs w:val="24"/>
          <w:shd w:val="clear" w:color="auto" w:fill="FFFFFF"/>
        </w:rPr>
        <w:t xml:space="preserve">theast U.S. continental shelf. </w:t>
      </w:r>
      <w:r w:rsidR="00FF1FB8" w:rsidRPr="004759F1">
        <w:rPr>
          <w:rFonts w:ascii="Times New Roman" w:hAnsi="Times New Roman" w:cs="Times New Roman"/>
          <w:i/>
          <w:sz w:val="24"/>
          <w:szCs w:val="24"/>
          <w:shd w:val="clear" w:color="auto" w:fill="FFFFFF"/>
        </w:rPr>
        <w:t>Journal of Geophysical Research</w:t>
      </w:r>
      <w:r w:rsidRPr="004759F1">
        <w:rPr>
          <w:rFonts w:ascii="Times New Roman" w:hAnsi="Times New Roman" w:cs="Times New Roman"/>
          <w:i/>
          <w:sz w:val="24"/>
          <w:szCs w:val="24"/>
          <w:shd w:val="clear" w:color="auto" w:fill="FFFFFF"/>
        </w:rPr>
        <w:t>,</w:t>
      </w:r>
      <w:r w:rsidR="006469BA" w:rsidRPr="004759F1">
        <w:rPr>
          <w:rFonts w:ascii="Times New Roman" w:hAnsi="Times New Roman" w:cs="Times New Roman"/>
          <w:sz w:val="24"/>
          <w:szCs w:val="24"/>
          <w:shd w:val="clear" w:color="auto" w:fill="FFFFFF"/>
        </w:rPr>
        <w:t xml:space="preserve"> </w:t>
      </w:r>
      <w:r w:rsidR="006469BA" w:rsidRPr="004759F1">
        <w:rPr>
          <w:rFonts w:ascii="Times New Roman" w:hAnsi="Times New Roman" w:cs="Times New Roman"/>
          <w:sz w:val="24"/>
          <w:szCs w:val="24"/>
          <w:shd w:val="clear" w:color="auto" w:fill="FFFFFF"/>
          <w:rPrChange w:id="178" w:author="Stelling,Benjamin D" w:date="2018-10-10T14:42:00Z">
            <w:rPr>
              <w:rFonts w:ascii="Times New Roman" w:hAnsi="Times New Roman" w:cs="Times New Roman"/>
              <w:b/>
              <w:sz w:val="24"/>
              <w:szCs w:val="24"/>
              <w:shd w:val="clear" w:color="auto" w:fill="FFFFFF"/>
            </w:rPr>
          </w:rPrChange>
        </w:rPr>
        <w:t>96</w:t>
      </w:r>
      <w:r w:rsidRPr="004759F1">
        <w:rPr>
          <w:rFonts w:ascii="Times New Roman" w:hAnsi="Times New Roman" w:cs="Times New Roman"/>
          <w:sz w:val="24"/>
          <w:szCs w:val="24"/>
          <w:shd w:val="clear" w:color="auto" w:fill="FFFFFF"/>
        </w:rPr>
        <w:t>,</w:t>
      </w:r>
      <w:r w:rsidR="00FF1FB8" w:rsidRPr="004759F1">
        <w:rPr>
          <w:rFonts w:ascii="Times New Roman" w:hAnsi="Times New Roman" w:cs="Times New Roman"/>
          <w:sz w:val="24"/>
          <w:szCs w:val="24"/>
          <w:shd w:val="clear" w:color="auto" w:fill="FFFFFF"/>
        </w:rPr>
        <w:t xml:space="preserve"> 191-205.</w:t>
      </w:r>
    </w:p>
    <w:p w14:paraId="36964C95" w14:textId="77777777" w:rsidR="003C61FB" w:rsidRPr="004759F1" w:rsidRDefault="003C61FB" w:rsidP="00F676B3">
      <w:pPr>
        <w:spacing w:line="240" w:lineRule="auto"/>
        <w:contextualSpacing/>
        <w:rPr>
          <w:rFonts w:ascii="Times New Roman" w:hAnsi="Times New Roman" w:cs="Times New Roman"/>
          <w:sz w:val="24"/>
          <w:szCs w:val="24"/>
          <w:shd w:val="clear" w:color="auto" w:fill="FFFFFF"/>
        </w:rPr>
      </w:pPr>
    </w:p>
    <w:p w14:paraId="3F04B104" w14:textId="77777777" w:rsidR="00640270" w:rsidRPr="007C7E4B" w:rsidRDefault="00A550DB" w:rsidP="003C61FB">
      <w:pPr>
        <w:spacing w:line="240" w:lineRule="auto"/>
        <w:ind w:left="720" w:hanging="720"/>
        <w:contextualSpacing/>
        <w:rPr>
          <w:rFonts w:ascii="Times New Roman" w:hAnsi="Times New Roman" w:cs="Times New Roman"/>
          <w:sz w:val="24"/>
          <w:szCs w:val="24"/>
          <w:shd w:val="clear" w:color="auto" w:fill="FFFFFF"/>
        </w:rPr>
      </w:pPr>
      <w:proofErr w:type="spellStart"/>
      <w:r w:rsidRPr="004759F1">
        <w:rPr>
          <w:rFonts w:ascii="Times New Roman" w:hAnsi="Times New Roman" w:cs="Times New Roman"/>
          <w:sz w:val="24"/>
          <w:szCs w:val="24"/>
          <w:shd w:val="clear" w:color="auto" w:fill="FFFFFF"/>
        </w:rPr>
        <w:t>Lenes</w:t>
      </w:r>
      <w:proofErr w:type="spellEnd"/>
      <w:r w:rsidRPr="004759F1">
        <w:rPr>
          <w:rFonts w:ascii="Times New Roman" w:hAnsi="Times New Roman" w:cs="Times New Roman"/>
          <w:sz w:val="24"/>
          <w:szCs w:val="24"/>
          <w:shd w:val="clear" w:color="auto" w:fill="FFFFFF"/>
        </w:rPr>
        <w:t xml:space="preserve"> J.M., </w:t>
      </w:r>
      <w:r w:rsidR="00640270" w:rsidRPr="004759F1">
        <w:rPr>
          <w:rFonts w:ascii="Times New Roman" w:hAnsi="Times New Roman" w:cs="Times New Roman"/>
          <w:sz w:val="24"/>
          <w:szCs w:val="24"/>
          <w:shd w:val="clear" w:color="auto" w:fill="FFFFFF"/>
        </w:rPr>
        <w:t>Darrow</w:t>
      </w:r>
      <w:r w:rsidRPr="004759F1">
        <w:rPr>
          <w:rFonts w:ascii="Times New Roman" w:hAnsi="Times New Roman" w:cs="Times New Roman"/>
          <w:sz w:val="24"/>
          <w:szCs w:val="24"/>
          <w:shd w:val="clear" w:color="auto" w:fill="FFFFFF"/>
        </w:rPr>
        <w:t xml:space="preserve"> B.P., </w:t>
      </w:r>
      <w:r w:rsidR="00640270" w:rsidRPr="004759F1">
        <w:rPr>
          <w:rFonts w:ascii="Times New Roman" w:hAnsi="Times New Roman" w:cs="Times New Roman"/>
          <w:sz w:val="24"/>
          <w:szCs w:val="24"/>
          <w:shd w:val="clear" w:color="auto" w:fill="FFFFFF"/>
        </w:rPr>
        <w:t>Cattrall</w:t>
      </w:r>
      <w:r w:rsidRPr="004759F1">
        <w:rPr>
          <w:rFonts w:ascii="Times New Roman" w:hAnsi="Times New Roman" w:cs="Times New Roman"/>
          <w:sz w:val="24"/>
          <w:szCs w:val="24"/>
          <w:shd w:val="clear" w:color="auto" w:fill="FFFFFF"/>
        </w:rPr>
        <w:t xml:space="preserve"> C., </w:t>
      </w:r>
      <w:r w:rsidR="00640270" w:rsidRPr="004759F1">
        <w:rPr>
          <w:rFonts w:ascii="Times New Roman" w:hAnsi="Times New Roman" w:cs="Times New Roman"/>
          <w:sz w:val="24"/>
          <w:szCs w:val="24"/>
          <w:shd w:val="clear" w:color="auto" w:fill="FFFFFF"/>
        </w:rPr>
        <w:t>Heil</w:t>
      </w:r>
      <w:r w:rsidRPr="004759F1">
        <w:rPr>
          <w:rFonts w:ascii="Times New Roman" w:hAnsi="Times New Roman" w:cs="Times New Roman"/>
          <w:sz w:val="24"/>
          <w:szCs w:val="24"/>
          <w:shd w:val="clear" w:color="auto" w:fill="FFFFFF"/>
        </w:rPr>
        <w:t xml:space="preserve"> C.A., </w:t>
      </w:r>
      <w:r w:rsidR="00640270" w:rsidRPr="004759F1">
        <w:rPr>
          <w:rFonts w:ascii="Times New Roman" w:hAnsi="Times New Roman" w:cs="Times New Roman"/>
          <w:sz w:val="24"/>
          <w:szCs w:val="24"/>
          <w:shd w:val="clear" w:color="auto" w:fill="FFFFFF"/>
        </w:rPr>
        <w:t>Callahan</w:t>
      </w:r>
      <w:r w:rsidRPr="004759F1">
        <w:rPr>
          <w:rFonts w:ascii="Times New Roman" w:hAnsi="Times New Roman" w:cs="Times New Roman"/>
          <w:sz w:val="24"/>
          <w:szCs w:val="24"/>
          <w:shd w:val="clear" w:color="auto" w:fill="FFFFFF"/>
        </w:rPr>
        <w:t xml:space="preserve"> M., </w:t>
      </w:r>
      <w:r w:rsidR="00640270" w:rsidRPr="004759F1">
        <w:rPr>
          <w:rFonts w:ascii="Times New Roman" w:hAnsi="Times New Roman" w:cs="Times New Roman"/>
          <w:sz w:val="24"/>
          <w:szCs w:val="24"/>
          <w:shd w:val="clear" w:color="auto" w:fill="FFFFFF"/>
        </w:rPr>
        <w:t>Vargo</w:t>
      </w:r>
      <w:r w:rsidRPr="004759F1">
        <w:rPr>
          <w:rFonts w:ascii="Times New Roman" w:hAnsi="Times New Roman" w:cs="Times New Roman"/>
          <w:sz w:val="24"/>
          <w:szCs w:val="24"/>
          <w:shd w:val="clear" w:color="auto" w:fill="FFFFFF"/>
        </w:rPr>
        <w:t xml:space="preserve"> G.A.</w:t>
      </w:r>
      <w:r w:rsidR="00640270" w:rsidRPr="004759F1">
        <w:rPr>
          <w:rFonts w:ascii="Times New Roman" w:hAnsi="Times New Roman" w:cs="Times New Roman"/>
          <w:sz w:val="24"/>
          <w:szCs w:val="24"/>
          <w:shd w:val="clear" w:color="auto" w:fill="FFFFFF"/>
        </w:rPr>
        <w:t xml:space="preserve"> </w:t>
      </w:r>
      <w:r w:rsidRPr="004759F1">
        <w:rPr>
          <w:rFonts w:ascii="Times New Roman" w:hAnsi="Times New Roman" w:cs="Times New Roman"/>
          <w:sz w:val="24"/>
          <w:szCs w:val="24"/>
          <w:shd w:val="clear" w:color="auto" w:fill="FFFFFF"/>
        </w:rPr>
        <w:t xml:space="preserve">&amp; </w:t>
      </w:r>
      <w:r w:rsidR="00640270" w:rsidRPr="004759F1">
        <w:rPr>
          <w:rFonts w:ascii="Times New Roman" w:hAnsi="Times New Roman" w:cs="Times New Roman"/>
          <w:sz w:val="24"/>
          <w:szCs w:val="24"/>
          <w:shd w:val="clear" w:color="auto" w:fill="FFFFFF"/>
        </w:rPr>
        <w:t>Byrne</w:t>
      </w:r>
      <w:r w:rsidRPr="004759F1">
        <w:rPr>
          <w:rFonts w:ascii="Times New Roman" w:hAnsi="Times New Roman" w:cs="Times New Roman"/>
          <w:sz w:val="24"/>
          <w:szCs w:val="24"/>
          <w:shd w:val="clear" w:color="auto" w:fill="FFFFFF"/>
        </w:rPr>
        <w:t xml:space="preserve"> R.H. (2001)</w:t>
      </w:r>
      <w:r w:rsidR="00640270" w:rsidRPr="004759F1">
        <w:rPr>
          <w:rFonts w:ascii="Times New Roman" w:hAnsi="Times New Roman" w:cs="Times New Roman"/>
          <w:sz w:val="24"/>
          <w:szCs w:val="24"/>
          <w:shd w:val="clear" w:color="auto" w:fill="FFFFFF"/>
        </w:rPr>
        <w:t xml:space="preserve"> Iron fertilization and the </w:t>
      </w:r>
      <w:r w:rsidR="00640270" w:rsidRPr="004759F1">
        <w:rPr>
          <w:rFonts w:ascii="Times New Roman" w:hAnsi="Times New Roman" w:cs="Times New Roman"/>
          <w:i/>
          <w:sz w:val="24"/>
          <w:szCs w:val="24"/>
          <w:shd w:val="clear" w:color="auto" w:fill="FFFFFF"/>
        </w:rPr>
        <w:t>Trichodesmium</w:t>
      </w:r>
      <w:r w:rsidR="00640270" w:rsidRPr="004759F1">
        <w:rPr>
          <w:rFonts w:ascii="Times New Roman" w:hAnsi="Times New Roman" w:cs="Times New Roman"/>
          <w:sz w:val="24"/>
          <w:szCs w:val="24"/>
          <w:shd w:val="clear" w:color="auto" w:fill="FFFFFF"/>
        </w:rPr>
        <w:t xml:space="preserve"> resp</w:t>
      </w:r>
      <w:r w:rsidRPr="004759F1">
        <w:rPr>
          <w:rFonts w:ascii="Times New Roman" w:hAnsi="Times New Roman" w:cs="Times New Roman"/>
          <w:sz w:val="24"/>
          <w:szCs w:val="24"/>
          <w:shd w:val="clear" w:color="auto" w:fill="FFFFFF"/>
        </w:rPr>
        <w:t>onse on the West Florida shelf.</w:t>
      </w:r>
      <w:r w:rsidR="00640270" w:rsidRPr="004759F1">
        <w:rPr>
          <w:rFonts w:ascii="Times New Roman" w:hAnsi="Times New Roman" w:cs="Times New Roman"/>
          <w:sz w:val="24"/>
          <w:szCs w:val="24"/>
          <w:shd w:val="clear" w:color="auto" w:fill="FFFFFF"/>
        </w:rPr>
        <w:t xml:space="preserve"> </w:t>
      </w:r>
      <w:r w:rsidR="00640270" w:rsidRPr="004759F1">
        <w:rPr>
          <w:rFonts w:ascii="Times New Roman" w:hAnsi="Times New Roman" w:cs="Times New Roman"/>
          <w:i/>
          <w:sz w:val="24"/>
          <w:szCs w:val="24"/>
          <w:shd w:val="clear" w:color="auto" w:fill="FFFFFF"/>
        </w:rPr>
        <w:t>Limnology and Oceanography</w:t>
      </w:r>
      <w:r w:rsidRPr="004759F1">
        <w:rPr>
          <w:rFonts w:ascii="Times New Roman" w:hAnsi="Times New Roman" w:cs="Times New Roman"/>
          <w:i/>
          <w:sz w:val="24"/>
          <w:szCs w:val="24"/>
          <w:shd w:val="clear" w:color="auto" w:fill="FFFFFF"/>
        </w:rPr>
        <w:t>,</w:t>
      </w:r>
      <w:r w:rsidR="006469BA" w:rsidRPr="004759F1">
        <w:rPr>
          <w:rFonts w:ascii="Times New Roman" w:hAnsi="Times New Roman" w:cs="Times New Roman"/>
          <w:sz w:val="24"/>
          <w:szCs w:val="24"/>
          <w:shd w:val="clear" w:color="auto" w:fill="FFFFFF"/>
        </w:rPr>
        <w:t xml:space="preserve"> </w:t>
      </w:r>
      <w:r w:rsidR="006469BA" w:rsidRPr="004759F1">
        <w:rPr>
          <w:rFonts w:ascii="Times New Roman" w:hAnsi="Times New Roman" w:cs="Times New Roman"/>
          <w:sz w:val="24"/>
          <w:szCs w:val="24"/>
          <w:shd w:val="clear" w:color="auto" w:fill="FFFFFF"/>
          <w:rPrChange w:id="179" w:author="Stelling,Benjamin D" w:date="2018-10-10T14:42:00Z">
            <w:rPr>
              <w:rFonts w:ascii="Times New Roman" w:hAnsi="Times New Roman" w:cs="Times New Roman"/>
              <w:b/>
              <w:sz w:val="24"/>
              <w:szCs w:val="24"/>
              <w:shd w:val="clear" w:color="auto" w:fill="FFFFFF"/>
            </w:rPr>
          </w:rPrChange>
        </w:rPr>
        <w:t>46</w:t>
      </w:r>
      <w:r w:rsidRPr="004759F1">
        <w:rPr>
          <w:rFonts w:ascii="Times New Roman" w:hAnsi="Times New Roman" w:cs="Times New Roman"/>
          <w:sz w:val="24"/>
          <w:szCs w:val="24"/>
          <w:shd w:val="clear" w:color="auto" w:fill="FFFFFF"/>
        </w:rPr>
        <w:t>,</w:t>
      </w:r>
      <w:r w:rsidR="00640270" w:rsidRPr="004759F1">
        <w:rPr>
          <w:rFonts w:ascii="Times New Roman" w:hAnsi="Times New Roman" w:cs="Times New Roman"/>
          <w:sz w:val="24"/>
          <w:szCs w:val="24"/>
          <w:shd w:val="clear" w:color="auto" w:fill="FFFFFF"/>
        </w:rPr>
        <w:t xml:space="preserve"> 1261-1277.</w:t>
      </w:r>
    </w:p>
    <w:p w14:paraId="3207CBD5" w14:textId="77777777" w:rsidR="003C61FB" w:rsidRPr="004759F1" w:rsidRDefault="003C61FB" w:rsidP="003C61FB">
      <w:pPr>
        <w:spacing w:line="240" w:lineRule="auto"/>
        <w:ind w:left="720" w:hanging="720"/>
        <w:contextualSpacing/>
        <w:rPr>
          <w:rFonts w:ascii="Times New Roman" w:hAnsi="Times New Roman" w:cs="Times New Roman"/>
          <w:sz w:val="24"/>
          <w:szCs w:val="24"/>
          <w:shd w:val="clear" w:color="auto" w:fill="FFFFFF"/>
        </w:rPr>
      </w:pPr>
    </w:p>
    <w:p w14:paraId="70237B00" w14:textId="77777777" w:rsidR="004D4370" w:rsidRPr="007C7E4B" w:rsidRDefault="00001227" w:rsidP="003C61FB">
      <w:pPr>
        <w:spacing w:line="240" w:lineRule="auto"/>
        <w:ind w:left="720" w:hanging="720"/>
        <w:contextualSpacing/>
        <w:rPr>
          <w:rFonts w:ascii="Times New Roman" w:hAnsi="Times New Roman" w:cs="Times New Roman"/>
          <w:sz w:val="24"/>
          <w:szCs w:val="24"/>
          <w:shd w:val="clear" w:color="auto" w:fill="FFFFFF"/>
        </w:rPr>
      </w:pPr>
      <w:r w:rsidRPr="004759F1">
        <w:rPr>
          <w:rFonts w:ascii="Times New Roman" w:hAnsi="Times New Roman" w:cs="Times New Roman"/>
          <w:sz w:val="24"/>
          <w:szCs w:val="24"/>
          <w:shd w:val="clear" w:color="auto" w:fill="FFFFFF"/>
        </w:rPr>
        <w:lastRenderedPageBreak/>
        <w:t xml:space="preserve">Li W.K.W., </w:t>
      </w:r>
      <w:r w:rsidR="004D4370" w:rsidRPr="004759F1">
        <w:rPr>
          <w:rFonts w:ascii="Times New Roman" w:hAnsi="Times New Roman" w:cs="Times New Roman"/>
          <w:sz w:val="24"/>
          <w:szCs w:val="24"/>
          <w:shd w:val="clear" w:color="auto" w:fill="FFFFFF"/>
        </w:rPr>
        <w:t>Harrison</w:t>
      </w:r>
      <w:r w:rsidRPr="004759F1">
        <w:rPr>
          <w:rFonts w:ascii="Times New Roman" w:hAnsi="Times New Roman" w:cs="Times New Roman"/>
          <w:sz w:val="24"/>
          <w:szCs w:val="24"/>
          <w:shd w:val="clear" w:color="auto" w:fill="FFFFFF"/>
        </w:rPr>
        <w:t xml:space="preserve"> W.G.</w:t>
      </w:r>
      <w:r w:rsidR="004D4370" w:rsidRPr="004759F1">
        <w:rPr>
          <w:rFonts w:ascii="Times New Roman" w:hAnsi="Times New Roman" w:cs="Times New Roman"/>
          <w:sz w:val="24"/>
          <w:szCs w:val="24"/>
          <w:shd w:val="clear" w:color="auto" w:fill="FFFFFF"/>
        </w:rPr>
        <w:t xml:space="preserve"> </w:t>
      </w:r>
      <w:r w:rsidRPr="004759F1">
        <w:rPr>
          <w:rFonts w:ascii="Times New Roman" w:hAnsi="Times New Roman" w:cs="Times New Roman"/>
          <w:sz w:val="24"/>
          <w:szCs w:val="24"/>
          <w:shd w:val="clear" w:color="auto" w:fill="FFFFFF"/>
        </w:rPr>
        <w:t xml:space="preserve">&amp; </w:t>
      </w:r>
      <w:r w:rsidR="004D4370" w:rsidRPr="004759F1">
        <w:rPr>
          <w:rFonts w:ascii="Times New Roman" w:hAnsi="Times New Roman" w:cs="Times New Roman"/>
          <w:sz w:val="24"/>
          <w:szCs w:val="24"/>
          <w:shd w:val="clear" w:color="auto" w:fill="FFFFFF"/>
        </w:rPr>
        <w:t>Head</w:t>
      </w:r>
      <w:r w:rsidRPr="004759F1">
        <w:rPr>
          <w:rFonts w:ascii="Times New Roman" w:hAnsi="Times New Roman" w:cs="Times New Roman"/>
          <w:sz w:val="24"/>
          <w:szCs w:val="24"/>
          <w:shd w:val="clear" w:color="auto" w:fill="FFFFFF"/>
        </w:rPr>
        <w:t xml:space="preserve"> E.J.H. (2006)</w:t>
      </w:r>
      <w:r w:rsidR="004D4370" w:rsidRPr="004759F1">
        <w:rPr>
          <w:rFonts w:ascii="Times New Roman" w:hAnsi="Times New Roman" w:cs="Times New Roman"/>
          <w:sz w:val="24"/>
          <w:szCs w:val="24"/>
          <w:shd w:val="clear" w:color="auto" w:fill="FFFFFF"/>
        </w:rPr>
        <w:t xml:space="preserve"> Coherent assembly of phytoplankton communities in dive</w:t>
      </w:r>
      <w:r w:rsidRPr="004759F1">
        <w:rPr>
          <w:rFonts w:ascii="Times New Roman" w:hAnsi="Times New Roman" w:cs="Times New Roman"/>
          <w:sz w:val="24"/>
          <w:szCs w:val="24"/>
          <w:shd w:val="clear" w:color="auto" w:fill="FFFFFF"/>
        </w:rPr>
        <w:t>rse temperate ocean ecosystems.</w:t>
      </w:r>
      <w:r w:rsidR="004D4370" w:rsidRPr="004759F1">
        <w:rPr>
          <w:rFonts w:ascii="Times New Roman" w:hAnsi="Times New Roman" w:cs="Times New Roman"/>
          <w:sz w:val="24"/>
          <w:szCs w:val="24"/>
          <w:shd w:val="clear" w:color="auto" w:fill="FFFFFF"/>
        </w:rPr>
        <w:t xml:space="preserve"> </w:t>
      </w:r>
      <w:r w:rsidR="004D4370" w:rsidRPr="004759F1">
        <w:rPr>
          <w:rFonts w:ascii="Times New Roman" w:hAnsi="Times New Roman" w:cs="Times New Roman"/>
          <w:i/>
          <w:sz w:val="24"/>
          <w:szCs w:val="24"/>
          <w:shd w:val="clear" w:color="auto" w:fill="FFFFFF"/>
        </w:rPr>
        <w:t>Proceedings of the Royal Society of London B: Biological Sciences</w:t>
      </w:r>
      <w:r w:rsidRPr="004759F1">
        <w:rPr>
          <w:rFonts w:ascii="Times New Roman" w:hAnsi="Times New Roman" w:cs="Times New Roman"/>
          <w:i/>
          <w:sz w:val="24"/>
          <w:szCs w:val="24"/>
          <w:shd w:val="clear" w:color="auto" w:fill="FFFFFF"/>
        </w:rPr>
        <w:t>,</w:t>
      </w:r>
      <w:r w:rsidR="006469BA" w:rsidRPr="004759F1">
        <w:rPr>
          <w:rFonts w:ascii="Times New Roman" w:hAnsi="Times New Roman" w:cs="Times New Roman"/>
          <w:sz w:val="24"/>
          <w:szCs w:val="24"/>
          <w:shd w:val="clear" w:color="auto" w:fill="FFFFFF"/>
        </w:rPr>
        <w:t xml:space="preserve"> </w:t>
      </w:r>
      <w:r w:rsidR="006469BA" w:rsidRPr="004759F1">
        <w:rPr>
          <w:rFonts w:ascii="Times New Roman" w:hAnsi="Times New Roman" w:cs="Times New Roman"/>
          <w:sz w:val="24"/>
          <w:szCs w:val="24"/>
          <w:shd w:val="clear" w:color="auto" w:fill="FFFFFF"/>
          <w:rPrChange w:id="180" w:author="Stelling,Benjamin D" w:date="2018-10-10T14:42:00Z">
            <w:rPr>
              <w:rFonts w:ascii="Times New Roman" w:hAnsi="Times New Roman" w:cs="Times New Roman"/>
              <w:b/>
              <w:sz w:val="24"/>
              <w:szCs w:val="24"/>
              <w:shd w:val="clear" w:color="auto" w:fill="FFFFFF"/>
            </w:rPr>
          </w:rPrChange>
        </w:rPr>
        <w:t>273</w:t>
      </w:r>
      <w:r w:rsidRPr="004759F1">
        <w:rPr>
          <w:rFonts w:ascii="Times New Roman" w:hAnsi="Times New Roman" w:cs="Times New Roman"/>
          <w:sz w:val="24"/>
          <w:szCs w:val="24"/>
          <w:shd w:val="clear" w:color="auto" w:fill="FFFFFF"/>
        </w:rPr>
        <w:t>,</w:t>
      </w:r>
      <w:r w:rsidR="004D4370" w:rsidRPr="007C7E4B">
        <w:rPr>
          <w:rFonts w:ascii="Times New Roman" w:hAnsi="Times New Roman" w:cs="Times New Roman"/>
          <w:sz w:val="24"/>
          <w:szCs w:val="24"/>
          <w:shd w:val="clear" w:color="auto" w:fill="FFFFFF"/>
        </w:rPr>
        <w:t xml:space="preserve"> 1953-1960.</w:t>
      </w:r>
    </w:p>
    <w:p w14:paraId="1C3299ED" w14:textId="77777777" w:rsidR="003C61FB" w:rsidRPr="004759F1" w:rsidRDefault="003C61FB" w:rsidP="003C61FB">
      <w:pPr>
        <w:spacing w:line="240" w:lineRule="auto"/>
        <w:ind w:left="720" w:hanging="720"/>
        <w:contextualSpacing/>
        <w:rPr>
          <w:rFonts w:ascii="Times New Roman" w:hAnsi="Times New Roman" w:cs="Times New Roman"/>
          <w:sz w:val="24"/>
          <w:szCs w:val="24"/>
          <w:shd w:val="clear" w:color="auto" w:fill="FFFFFF"/>
        </w:rPr>
      </w:pPr>
    </w:p>
    <w:p w14:paraId="5C47D45D" w14:textId="77777777" w:rsidR="00157900" w:rsidRPr="007C7E4B" w:rsidRDefault="00001227" w:rsidP="003C61FB">
      <w:pPr>
        <w:spacing w:line="240" w:lineRule="auto"/>
        <w:ind w:left="720" w:hanging="720"/>
        <w:contextualSpacing/>
        <w:rPr>
          <w:rFonts w:ascii="Times New Roman" w:hAnsi="Times New Roman" w:cs="Times New Roman"/>
          <w:sz w:val="24"/>
          <w:szCs w:val="24"/>
          <w:shd w:val="clear" w:color="auto" w:fill="FFFFFF"/>
        </w:rPr>
      </w:pPr>
      <w:proofErr w:type="spellStart"/>
      <w:r w:rsidRPr="004759F1">
        <w:rPr>
          <w:rFonts w:ascii="Times New Roman" w:hAnsi="Times New Roman" w:cs="Times New Roman"/>
          <w:sz w:val="24"/>
          <w:szCs w:val="24"/>
          <w:shd w:val="clear" w:color="auto" w:fill="FFFFFF"/>
        </w:rPr>
        <w:t>Lipp</w:t>
      </w:r>
      <w:proofErr w:type="spellEnd"/>
      <w:r w:rsidRPr="004759F1">
        <w:rPr>
          <w:rFonts w:ascii="Times New Roman" w:hAnsi="Times New Roman" w:cs="Times New Roman"/>
          <w:sz w:val="24"/>
          <w:szCs w:val="24"/>
          <w:shd w:val="clear" w:color="auto" w:fill="FFFFFF"/>
        </w:rPr>
        <w:t xml:space="preserve"> E.K., </w:t>
      </w:r>
      <w:r w:rsidR="00157900" w:rsidRPr="004759F1">
        <w:rPr>
          <w:rFonts w:ascii="Times New Roman" w:hAnsi="Times New Roman" w:cs="Times New Roman"/>
          <w:sz w:val="24"/>
          <w:szCs w:val="24"/>
          <w:shd w:val="clear" w:color="auto" w:fill="FFFFFF"/>
        </w:rPr>
        <w:t>Schmidt</w:t>
      </w:r>
      <w:r w:rsidRPr="004759F1">
        <w:rPr>
          <w:rFonts w:ascii="Times New Roman" w:hAnsi="Times New Roman" w:cs="Times New Roman"/>
          <w:sz w:val="24"/>
          <w:szCs w:val="24"/>
          <w:shd w:val="clear" w:color="auto" w:fill="FFFFFF"/>
        </w:rPr>
        <w:t xml:space="preserve"> N., </w:t>
      </w:r>
      <w:r w:rsidR="00157900" w:rsidRPr="004759F1">
        <w:rPr>
          <w:rFonts w:ascii="Times New Roman" w:hAnsi="Times New Roman" w:cs="Times New Roman"/>
          <w:sz w:val="24"/>
          <w:szCs w:val="24"/>
          <w:shd w:val="clear" w:color="auto" w:fill="FFFFFF"/>
        </w:rPr>
        <w:t>Luther</w:t>
      </w:r>
      <w:r w:rsidRPr="004759F1">
        <w:rPr>
          <w:rFonts w:ascii="Times New Roman" w:hAnsi="Times New Roman" w:cs="Times New Roman"/>
          <w:sz w:val="24"/>
          <w:szCs w:val="24"/>
          <w:shd w:val="clear" w:color="auto" w:fill="FFFFFF"/>
        </w:rPr>
        <w:t xml:space="preserve"> M.E.</w:t>
      </w:r>
      <w:r w:rsidR="00157900" w:rsidRPr="004759F1">
        <w:rPr>
          <w:rFonts w:ascii="Times New Roman" w:hAnsi="Times New Roman" w:cs="Times New Roman"/>
          <w:sz w:val="24"/>
          <w:szCs w:val="24"/>
          <w:shd w:val="clear" w:color="auto" w:fill="FFFFFF"/>
        </w:rPr>
        <w:t xml:space="preserve"> </w:t>
      </w:r>
      <w:r w:rsidRPr="004759F1">
        <w:rPr>
          <w:rFonts w:ascii="Times New Roman" w:hAnsi="Times New Roman" w:cs="Times New Roman"/>
          <w:sz w:val="24"/>
          <w:szCs w:val="24"/>
          <w:shd w:val="clear" w:color="auto" w:fill="FFFFFF"/>
        </w:rPr>
        <w:t xml:space="preserve">&amp; </w:t>
      </w:r>
      <w:r w:rsidR="00157900" w:rsidRPr="004759F1">
        <w:rPr>
          <w:rFonts w:ascii="Times New Roman" w:hAnsi="Times New Roman" w:cs="Times New Roman"/>
          <w:sz w:val="24"/>
          <w:szCs w:val="24"/>
          <w:shd w:val="clear" w:color="auto" w:fill="FFFFFF"/>
        </w:rPr>
        <w:t>Rose</w:t>
      </w:r>
      <w:r w:rsidRPr="004759F1">
        <w:rPr>
          <w:rFonts w:ascii="Times New Roman" w:hAnsi="Times New Roman" w:cs="Times New Roman"/>
          <w:sz w:val="24"/>
          <w:szCs w:val="24"/>
          <w:shd w:val="clear" w:color="auto" w:fill="FFFFFF"/>
        </w:rPr>
        <w:t xml:space="preserve"> J.B. (2001)</w:t>
      </w:r>
      <w:r w:rsidR="00157900" w:rsidRPr="004759F1">
        <w:rPr>
          <w:rFonts w:ascii="Times New Roman" w:hAnsi="Times New Roman" w:cs="Times New Roman"/>
          <w:sz w:val="24"/>
          <w:szCs w:val="24"/>
          <w:shd w:val="clear" w:color="auto" w:fill="FFFFFF"/>
        </w:rPr>
        <w:t xml:space="preserve"> Determining the effects of El Niño-Southern Oscillation e</w:t>
      </w:r>
      <w:r w:rsidRPr="004759F1">
        <w:rPr>
          <w:rFonts w:ascii="Times New Roman" w:hAnsi="Times New Roman" w:cs="Times New Roman"/>
          <w:sz w:val="24"/>
          <w:szCs w:val="24"/>
          <w:shd w:val="clear" w:color="auto" w:fill="FFFFFF"/>
        </w:rPr>
        <w:t>vents on coastal water quality.</w:t>
      </w:r>
      <w:r w:rsidR="00157900" w:rsidRPr="004759F1">
        <w:rPr>
          <w:rFonts w:ascii="Times New Roman" w:hAnsi="Times New Roman" w:cs="Times New Roman"/>
          <w:sz w:val="24"/>
          <w:szCs w:val="24"/>
          <w:shd w:val="clear" w:color="auto" w:fill="FFFFFF"/>
        </w:rPr>
        <w:t xml:space="preserve"> </w:t>
      </w:r>
      <w:r w:rsidR="00157900" w:rsidRPr="004759F1">
        <w:rPr>
          <w:rFonts w:ascii="Times New Roman" w:hAnsi="Times New Roman" w:cs="Times New Roman"/>
          <w:i/>
          <w:sz w:val="24"/>
          <w:szCs w:val="24"/>
          <w:shd w:val="clear" w:color="auto" w:fill="FFFFFF"/>
        </w:rPr>
        <w:t>Estuaries</w:t>
      </w:r>
      <w:r w:rsidRPr="004759F1">
        <w:rPr>
          <w:rFonts w:ascii="Times New Roman" w:hAnsi="Times New Roman" w:cs="Times New Roman"/>
          <w:i/>
          <w:sz w:val="24"/>
          <w:szCs w:val="24"/>
          <w:shd w:val="clear" w:color="auto" w:fill="FFFFFF"/>
        </w:rPr>
        <w:t>,</w:t>
      </w:r>
      <w:r w:rsidR="006469BA" w:rsidRPr="004759F1">
        <w:rPr>
          <w:rFonts w:ascii="Times New Roman" w:hAnsi="Times New Roman" w:cs="Times New Roman"/>
          <w:sz w:val="24"/>
          <w:szCs w:val="24"/>
          <w:shd w:val="clear" w:color="auto" w:fill="FFFFFF"/>
        </w:rPr>
        <w:t xml:space="preserve"> </w:t>
      </w:r>
      <w:r w:rsidR="006469BA" w:rsidRPr="004759F1">
        <w:rPr>
          <w:rFonts w:ascii="Times New Roman" w:hAnsi="Times New Roman" w:cs="Times New Roman"/>
          <w:sz w:val="24"/>
          <w:szCs w:val="24"/>
          <w:shd w:val="clear" w:color="auto" w:fill="FFFFFF"/>
          <w:rPrChange w:id="181" w:author="Stelling,Benjamin D" w:date="2018-10-10T14:42:00Z">
            <w:rPr>
              <w:rFonts w:ascii="Times New Roman" w:hAnsi="Times New Roman" w:cs="Times New Roman"/>
              <w:b/>
              <w:sz w:val="24"/>
              <w:szCs w:val="24"/>
              <w:shd w:val="clear" w:color="auto" w:fill="FFFFFF"/>
            </w:rPr>
          </w:rPrChange>
        </w:rPr>
        <w:t>24</w:t>
      </w:r>
      <w:r w:rsidRPr="004759F1">
        <w:rPr>
          <w:rFonts w:ascii="Times New Roman" w:hAnsi="Times New Roman" w:cs="Times New Roman"/>
          <w:sz w:val="24"/>
          <w:szCs w:val="24"/>
          <w:shd w:val="clear" w:color="auto" w:fill="FFFFFF"/>
        </w:rPr>
        <w:t>,</w:t>
      </w:r>
      <w:r w:rsidR="00157900" w:rsidRPr="007C7E4B">
        <w:rPr>
          <w:rFonts w:ascii="Times New Roman" w:hAnsi="Times New Roman" w:cs="Times New Roman"/>
          <w:sz w:val="24"/>
          <w:szCs w:val="24"/>
          <w:shd w:val="clear" w:color="auto" w:fill="FFFFFF"/>
        </w:rPr>
        <w:t xml:space="preserve"> 491-497.</w:t>
      </w:r>
    </w:p>
    <w:p w14:paraId="4AAAE7A0" w14:textId="77777777" w:rsidR="003C61FB" w:rsidRPr="004759F1" w:rsidRDefault="003C61FB" w:rsidP="003C61FB">
      <w:pPr>
        <w:spacing w:line="240" w:lineRule="auto"/>
        <w:ind w:left="720" w:hanging="720"/>
        <w:contextualSpacing/>
        <w:rPr>
          <w:rFonts w:ascii="Times New Roman" w:hAnsi="Times New Roman" w:cs="Times New Roman"/>
          <w:sz w:val="24"/>
          <w:szCs w:val="24"/>
          <w:shd w:val="clear" w:color="auto" w:fill="FFFFFF"/>
        </w:rPr>
      </w:pPr>
    </w:p>
    <w:p w14:paraId="1984B7EC" w14:textId="77777777" w:rsidR="00C17D61" w:rsidRPr="007C7E4B" w:rsidRDefault="00001227" w:rsidP="003C61FB">
      <w:pPr>
        <w:spacing w:line="240" w:lineRule="auto"/>
        <w:ind w:left="720" w:hanging="720"/>
        <w:contextualSpacing/>
        <w:rPr>
          <w:rFonts w:ascii="Times New Roman" w:hAnsi="Times New Roman" w:cs="Times New Roman"/>
          <w:sz w:val="24"/>
          <w:szCs w:val="24"/>
          <w:shd w:val="clear" w:color="auto" w:fill="FFFFFF"/>
        </w:rPr>
      </w:pPr>
      <w:proofErr w:type="spellStart"/>
      <w:r w:rsidRPr="004759F1">
        <w:rPr>
          <w:rFonts w:ascii="Times New Roman" w:hAnsi="Times New Roman" w:cs="Times New Roman"/>
          <w:sz w:val="24"/>
          <w:szCs w:val="24"/>
          <w:shd w:val="clear" w:color="auto" w:fill="FFFFFF"/>
        </w:rPr>
        <w:t>Litchman</w:t>
      </w:r>
      <w:proofErr w:type="spellEnd"/>
      <w:r w:rsidR="00C17D61" w:rsidRPr="004759F1">
        <w:rPr>
          <w:rFonts w:ascii="Times New Roman" w:hAnsi="Times New Roman" w:cs="Times New Roman"/>
          <w:sz w:val="24"/>
          <w:szCs w:val="24"/>
          <w:shd w:val="clear" w:color="auto" w:fill="FFFFFF"/>
        </w:rPr>
        <w:t xml:space="preserve"> E., </w:t>
      </w:r>
      <w:proofErr w:type="spellStart"/>
      <w:r w:rsidR="00C17D61" w:rsidRPr="004759F1">
        <w:rPr>
          <w:rFonts w:ascii="Times New Roman" w:hAnsi="Times New Roman" w:cs="Times New Roman"/>
          <w:sz w:val="24"/>
          <w:szCs w:val="24"/>
          <w:shd w:val="clear" w:color="auto" w:fill="FFFFFF"/>
        </w:rPr>
        <w:t>Klausmeier</w:t>
      </w:r>
      <w:proofErr w:type="spellEnd"/>
      <w:r w:rsidRPr="004759F1">
        <w:rPr>
          <w:rFonts w:ascii="Times New Roman" w:hAnsi="Times New Roman" w:cs="Times New Roman"/>
          <w:sz w:val="24"/>
          <w:szCs w:val="24"/>
          <w:shd w:val="clear" w:color="auto" w:fill="FFFFFF"/>
        </w:rPr>
        <w:t xml:space="preserve"> C.A., </w:t>
      </w:r>
      <w:r w:rsidR="00C17D61" w:rsidRPr="004759F1">
        <w:rPr>
          <w:rFonts w:ascii="Times New Roman" w:hAnsi="Times New Roman" w:cs="Times New Roman"/>
          <w:sz w:val="24"/>
          <w:szCs w:val="24"/>
          <w:shd w:val="clear" w:color="auto" w:fill="FFFFFF"/>
        </w:rPr>
        <w:t>Schofield</w:t>
      </w:r>
      <w:r w:rsidRPr="004759F1">
        <w:rPr>
          <w:rFonts w:ascii="Times New Roman" w:hAnsi="Times New Roman" w:cs="Times New Roman"/>
          <w:sz w:val="24"/>
          <w:szCs w:val="24"/>
          <w:shd w:val="clear" w:color="auto" w:fill="FFFFFF"/>
        </w:rPr>
        <w:t xml:space="preserve"> O.M.</w:t>
      </w:r>
      <w:r w:rsidR="00C17D61" w:rsidRPr="004759F1">
        <w:rPr>
          <w:rFonts w:ascii="Times New Roman" w:hAnsi="Times New Roman" w:cs="Times New Roman"/>
          <w:sz w:val="24"/>
          <w:szCs w:val="24"/>
          <w:shd w:val="clear" w:color="auto" w:fill="FFFFFF"/>
        </w:rPr>
        <w:t xml:space="preserve"> </w:t>
      </w:r>
      <w:r w:rsidRPr="004759F1">
        <w:rPr>
          <w:rFonts w:ascii="Times New Roman" w:hAnsi="Times New Roman" w:cs="Times New Roman"/>
          <w:sz w:val="24"/>
          <w:szCs w:val="24"/>
          <w:shd w:val="clear" w:color="auto" w:fill="FFFFFF"/>
        </w:rPr>
        <w:t xml:space="preserve">&amp; </w:t>
      </w:r>
      <w:proofErr w:type="spellStart"/>
      <w:r w:rsidR="00C17D61" w:rsidRPr="004759F1">
        <w:rPr>
          <w:rFonts w:ascii="Times New Roman" w:hAnsi="Times New Roman" w:cs="Times New Roman"/>
          <w:sz w:val="24"/>
          <w:szCs w:val="24"/>
          <w:shd w:val="clear" w:color="auto" w:fill="FFFFFF"/>
        </w:rPr>
        <w:t>Falkowski</w:t>
      </w:r>
      <w:proofErr w:type="spellEnd"/>
      <w:r w:rsidRPr="004759F1">
        <w:rPr>
          <w:rFonts w:ascii="Times New Roman" w:hAnsi="Times New Roman" w:cs="Times New Roman"/>
          <w:sz w:val="24"/>
          <w:szCs w:val="24"/>
          <w:shd w:val="clear" w:color="auto" w:fill="FFFFFF"/>
        </w:rPr>
        <w:t xml:space="preserve"> P.G. (2007)</w:t>
      </w:r>
      <w:r w:rsidR="00C17D61" w:rsidRPr="004759F1">
        <w:rPr>
          <w:rFonts w:ascii="Times New Roman" w:hAnsi="Times New Roman" w:cs="Times New Roman"/>
          <w:sz w:val="24"/>
          <w:szCs w:val="24"/>
          <w:shd w:val="clear" w:color="auto" w:fill="FFFFFF"/>
        </w:rPr>
        <w:t xml:space="preserve"> The role of functional traits and trade-offs in structuring phytoplankton communities: scaling fro</w:t>
      </w:r>
      <w:r w:rsidRPr="004759F1">
        <w:rPr>
          <w:rFonts w:ascii="Times New Roman" w:hAnsi="Times New Roman" w:cs="Times New Roman"/>
          <w:sz w:val="24"/>
          <w:szCs w:val="24"/>
          <w:shd w:val="clear" w:color="auto" w:fill="FFFFFF"/>
        </w:rPr>
        <w:t xml:space="preserve">m cellular to ecosystem level. </w:t>
      </w:r>
      <w:r w:rsidR="00C17D61" w:rsidRPr="004759F1">
        <w:rPr>
          <w:rFonts w:ascii="Times New Roman" w:hAnsi="Times New Roman" w:cs="Times New Roman"/>
          <w:i/>
          <w:sz w:val="24"/>
          <w:szCs w:val="24"/>
          <w:shd w:val="clear" w:color="auto" w:fill="FFFFFF"/>
        </w:rPr>
        <w:t>Ecology Letters</w:t>
      </w:r>
      <w:r w:rsidRPr="004759F1">
        <w:rPr>
          <w:rFonts w:ascii="Times New Roman" w:hAnsi="Times New Roman" w:cs="Times New Roman"/>
          <w:i/>
          <w:sz w:val="24"/>
          <w:szCs w:val="24"/>
          <w:shd w:val="clear" w:color="auto" w:fill="FFFFFF"/>
        </w:rPr>
        <w:t>,</w:t>
      </w:r>
      <w:r w:rsidR="006469BA" w:rsidRPr="004759F1">
        <w:rPr>
          <w:rFonts w:ascii="Times New Roman" w:hAnsi="Times New Roman" w:cs="Times New Roman"/>
          <w:sz w:val="24"/>
          <w:szCs w:val="24"/>
          <w:shd w:val="clear" w:color="auto" w:fill="FFFFFF"/>
        </w:rPr>
        <w:t xml:space="preserve"> </w:t>
      </w:r>
      <w:r w:rsidR="006469BA" w:rsidRPr="004759F1">
        <w:rPr>
          <w:rFonts w:ascii="Times New Roman" w:hAnsi="Times New Roman" w:cs="Times New Roman"/>
          <w:sz w:val="24"/>
          <w:szCs w:val="24"/>
          <w:shd w:val="clear" w:color="auto" w:fill="FFFFFF"/>
          <w:rPrChange w:id="182" w:author="Stelling,Benjamin D" w:date="2018-10-10T14:42:00Z">
            <w:rPr>
              <w:rFonts w:ascii="Times New Roman" w:hAnsi="Times New Roman" w:cs="Times New Roman"/>
              <w:b/>
              <w:sz w:val="24"/>
              <w:szCs w:val="24"/>
              <w:shd w:val="clear" w:color="auto" w:fill="FFFFFF"/>
            </w:rPr>
          </w:rPrChange>
        </w:rPr>
        <w:t>10</w:t>
      </w:r>
      <w:r w:rsidRPr="004759F1">
        <w:rPr>
          <w:rFonts w:ascii="Times New Roman" w:hAnsi="Times New Roman" w:cs="Times New Roman"/>
          <w:sz w:val="24"/>
          <w:szCs w:val="24"/>
          <w:shd w:val="clear" w:color="auto" w:fill="FFFFFF"/>
        </w:rPr>
        <w:t>,</w:t>
      </w:r>
      <w:r w:rsidR="00C17D61" w:rsidRPr="007C7E4B">
        <w:rPr>
          <w:rFonts w:ascii="Times New Roman" w:hAnsi="Times New Roman" w:cs="Times New Roman"/>
          <w:sz w:val="24"/>
          <w:szCs w:val="24"/>
          <w:shd w:val="clear" w:color="auto" w:fill="FFFFFF"/>
        </w:rPr>
        <w:t xml:space="preserve"> 1170-1181.</w:t>
      </w:r>
    </w:p>
    <w:p w14:paraId="1390A790" w14:textId="77777777" w:rsidR="003C61FB" w:rsidRPr="004759F1" w:rsidRDefault="003C61FB" w:rsidP="003C61FB">
      <w:pPr>
        <w:spacing w:line="240" w:lineRule="auto"/>
        <w:ind w:left="720" w:hanging="720"/>
        <w:contextualSpacing/>
        <w:rPr>
          <w:rFonts w:ascii="Times New Roman" w:hAnsi="Times New Roman" w:cs="Times New Roman"/>
          <w:sz w:val="24"/>
          <w:szCs w:val="24"/>
          <w:shd w:val="clear" w:color="auto" w:fill="FFFFFF"/>
        </w:rPr>
      </w:pPr>
    </w:p>
    <w:p w14:paraId="2F78F616" w14:textId="77777777" w:rsidR="000C6B92" w:rsidRPr="007C7E4B" w:rsidRDefault="00001227" w:rsidP="003C61FB">
      <w:pPr>
        <w:spacing w:line="240" w:lineRule="auto"/>
        <w:ind w:left="720" w:hanging="720"/>
        <w:contextualSpacing/>
        <w:rPr>
          <w:rFonts w:ascii="Times New Roman" w:hAnsi="Times New Roman" w:cs="Times New Roman"/>
          <w:sz w:val="24"/>
          <w:szCs w:val="24"/>
          <w:shd w:val="clear" w:color="auto" w:fill="FFFFFF"/>
        </w:rPr>
      </w:pPr>
      <w:proofErr w:type="spellStart"/>
      <w:r w:rsidRPr="004759F1">
        <w:rPr>
          <w:rFonts w:ascii="Times New Roman" w:hAnsi="Times New Roman" w:cs="Times New Roman"/>
          <w:sz w:val="24"/>
          <w:szCs w:val="24"/>
          <w:shd w:val="clear" w:color="auto" w:fill="FFFFFF"/>
        </w:rPr>
        <w:t>Lv</w:t>
      </w:r>
      <w:proofErr w:type="spellEnd"/>
      <w:r w:rsidRPr="004759F1">
        <w:rPr>
          <w:rFonts w:ascii="Times New Roman" w:hAnsi="Times New Roman" w:cs="Times New Roman"/>
          <w:sz w:val="24"/>
          <w:szCs w:val="24"/>
          <w:shd w:val="clear" w:color="auto" w:fill="FFFFFF"/>
        </w:rPr>
        <w:t xml:space="preserve"> J., </w:t>
      </w:r>
      <w:r w:rsidR="000C6B92" w:rsidRPr="004759F1">
        <w:rPr>
          <w:rFonts w:ascii="Times New Roman" w:hAnsi="Times New Roman" w:cs="Times New Roman"/>
          <w:sz w:val="24"/>
          <w:szCs w:val="24"/>
          <w:shd w:val="clear" w:color="auto" w:fill="FFFFFF"/>
        </w:rPr>
        <w:t>Wu</w:t>
      </w:r>
      <w:r w:rsidRPr="004759F1">
        <w:rPr>
          <w:rFonts w:ascii="Times New Roman" w:hAnsi="Times New Roman" w:cs="Times New Roman"/>
          <w:sz w:val="24"/>
          <w:szCs w:val="24"/>
          <w:shd w:val="clear" w:color="auto" w:fill="FFFFFF"/>
        </w:rPr>
        <w:t xml:space="preserve"> H.</w:t>
      </w:r>
      <w:r w:rsidR="000C6B92" w:rsidRPr="004759F1">
        <w:rPr>
          <w:rFonts w:ascii="Times New Roman" w:hAnsi="Times New Roman" w:cs="Times New Roman"/>
          <w:sz w:val="24"/>
          <w:szCs w:val="24"/>
          <w:shd w:val="clear" w:color="auto" w:fill="FFFFFF"/>
        </w:rPr>
        <w:t xml:space="preserve"> </w:t>
      </w:r>
      <w:r w:rsidRPr="004759F1">
        <w:rPr>
          <w:rFonts w:ascii="Times New Roman" w:hAnsi="Times New Roman" w:cs="Times New Roman"/>
          <w:sz w:val="24"/>
          <w:szCs w:val="24"/>
          <w:shd w:val="clear" w:color="auto" w:fill="FFFFFF"/>
        </w:rPr>
        <w:t xml:space="preserve">&amp; </w:t>
      </w:r>
      <w:r w:rsidR="000C6B92" w:rsidRPr="004759F1">
        <w:rPr>
          <w:rFonts w:ascii="Times New Roman" w:hAnsi="Times New Roman" w:cs="Times New Roman"/>
          <w:sz w:val="24"/>
          <w:szCs w:val="24"/>
          <w:shd w:val="clear" w:color="auto" w:fill="FFFFFF"/>
        </w:rPr>
        <w:t>Chen</w:t>
      </w:r>
      <w:r w:rsidRPr="004759F1">
        <w:rPr>
          <w:rFonts w:ascii="Times New Roman" w:hAnsi="Times New Roman" w:cs="Times New Roman"/>
          <w:sz w:val="24"/>
          <w:szCs w:val="24"/>
          <w:shd w:val="clear" w:color="auto" w:fill="FFFFFF"/>
        </w:rPr>
        <w:t xml:space="preserve"> M.</w:t>
      </w:r>
      <w:r w:rsidR="000C6B92" w:rsidRPr="004759F1">
        <w:rPr>
          <w:rFonts w:ascii="Times New Roman" w:hAnsi="Times New Roman" w:cs="Times New Roman"/>
          <w:sz w:val="24"/>
          <w:szCs w:val="24"/>
          <w:shd w:val="clear" w:color="auto" w:fill="FFFFFF"/>
        </w:rPr>
        <w:t xml:space="preserve"> </w:t>
      </w:r>
      <w:r w:rsidRPr="004759F1">
        <w:rPr>
          <w:rFonts w:ascii="Times New Roman" w:hAnsi="Times New Roman" w:cs="Times New Roman"/>
          <w:sz w:val="24"/>
          <w:szCs w:val="24"/>
          <w:shd w:val="clear" w:color="auto" w:fill="FFFFFF"/>
        </w:rPr>
        <w:t>(</w:t>
      </w:r>
      <w:r w:rsidR="000C6B92" w:rsidRPr="004759F1">
        <w:rPr>
          <w:rFonts w:ascii="Times New Roman" w:hAnsi="Times New Roman" w:cs="Times New Roman"/>
          <w:sz w:val="24"/>
          <w:szCs w:val="24"/>
          <w:shd w:val="clear" w:color="auto" w:fill="FFFFFF"/>
        </w:rPr>
        <w:t>2011</w:t>
      </w:r>
      <w:r w:rsidRPr="004759F1">
        <w:rPr>
          <w:rFonts w:ascii="Times New Roman" w:hAnsi="Times New Roman" w:cs="Times New Roman"/>
          <w:sz w:val="24"/>
          <w:szCs w:val="24"/>
          <w:shd w:val="clear" w:color="auto" w:fill="FFFFFF"/>
        </w:rPr>
        <w:t>)</w:t>
      </w:r>
      <w:r w:rsidR="000C6B92" w:rsidRPr="004759F1">
        <w:rPr>
          <w:rFonts w:ascii="Times New Roman" w:hAnsi="Times New Roman" w:cs="Times New Roman"/>
          <w:sz w:val="24"/>
          <w:szCs w:val="24"/>
          <w:shd w:val="clear" w:color="auto" w:fill="FFFFFF"/>
        </w:rPr>
        <w:t xml:space="preserve"> Effects of nitrogen and phosphorus on phytoplankton composition and biomass in 15 subtropical, urban </w:t>
      </w:r>
      <w:r w:rsidRPr="004759F1">
        <w:rPr>
          <w:rFonts w:ascii="Times New Roman" w:hAnsi="Times New Roman" w:cs="Times New Roman"/>
          <w:sz w:val="24"/>
          <w:szCs w:val="24"/>
          <w:shd w:val="clear" w:color="auto" w:fill="FFFFFF"/>
        </w:rPr>
        <w:t xml:space="preserve">shallow lakes in Wuhan, China. </w:t>
      </w:r>
      <w:proofErr w:type="spellStart"/>
      <w:r w:rsidR="000C6B92" w:rsidRPr="004759F1">
        <w:rPr>
          <w:rFonts w:ascii="Times New Roman" w:hAnsi="Times New Roman" w:cs="Times New Roman"/>
          <w:i/>
          <w:sz w:val="24"/>
          <w:szCs w:val="24"/>
          <w:shd w:val="clear" w:color="auto" w:fill="FFFFFF"/>
        </w:rPr>
        <w:t>Limnologica</w:t>
      </w:r>
      <w:proofErr w:type="spellEnd"/>
      <w:r w:rsidRPr="004759F1">
        <w:rPr>
          <w:rFonts w:ascii="Times New Roman" w:hAnsi="Times New Roman" w:cs="Times New Roman"/>
          <w:i/>
          <w:sz w:val="24"/>
          <w:szCs w:val="24"/>
          <w:shd w:val="clear" w:color="auto" w:fill="FFFFFF"/>
        </w:rPr>
        <w:t>,</w:t>
      </w:r>
      <w:r w:rsidR="006469BA" w:rsidRPr="004759F1">
        <w:rPr>
          <w:rFonts w:ascii="Times New Roman" w:hAnsi="Times New Roman" w:cs="Times New Roman"/>
          <w:sz w:val="24"/>
          <w:szCs w:val="24"/>
          <w:shd w:val="clear" w:color="auto" w:fill="FFFFFF"/>
        </w:rPr>
        <w:t xml:space="preserve"> </w:t>
      </w:r>
      <w:r w:rsidR="006469BA" w:rsidRPr="004759F1">
        <w:rPr>
          <w:rFonts w:ascii="Times New Roman" w:hAnsi="Times New Roman" w:cs="Times New Roman"/>
          <w:sz w:val="24"/>
          <w:szCs w:val="24"/>
          <w:shd w:val="clear" w:color="auto" w:fill="FFFFFF"/>
          <w:rPrChange w:id="183" w:author="Stelling,Benjamin D" w:date="2018-10-10T14:42:00Z">
            <w:rPr>
              <w:rFonts w:ascii="Times New Roman" w:hAnsi="Times New Roman" w:cs="Times New Roman"/>
              <w:b/>
              <w:sz w:val="24"/>
              <w:szCs w:val="24"/>
              <w:shd w:val="clear" w:color="auto" w:fill="FFFFFF"/>
            </w:rPr>
          </w:rPrChange>
        </w:rPr>
        <w:t>41</w:t>
      </w:r>
      <w:r w:rsidRPr="004759F1">
        <w:rPr>
          <w:rFonts w:ascii="Times New Roman" w:hAnsi="Times New Roman" w:cs="Times New Roman"/>
          <w:sz w:val="24"/>
          <w:szCs w:val="24"/>
          <w:shd w:val="clear" w:color="auto" w:fill="FFFFFF"/>
        </w:rPr>
        <w:t>,</w:t>
      </w:r>
      <w:r w:rsidR="000C6B92" w:rsidRPr="007C7E4B">
        <w:rPr>
          <w:rFonts w:ascii="Times New Roman" w:hAnsi="Times New Roman" w:cs="Times New Roman"/>
          <w:sz w:val="24"/>
          <w:szCs w:val="24"/>
          <w:shd w:val="clear" w:color="auto" w:fill="FFFFFF"/>
        </w:rPr>
        <w:t xml:space="preserve"> 48-56.</w:t>
      </w:r>
    </w:p>
    <w:p w14:paraId="4E857B5D" w14:textId="77777777" w:rsidR="003C61FB" w:rsidRPr="004759F1" w:rsidRDefault="003C61FB" w:rsidP="003C61FB">
      <w:pPr>
        <w:spacing w:line="240" w:lineRule="auto"/>
        <w:ind w:left="720" w:hanging="720"/>
        <w:contextualSpacing/>
        <w:rPr>
          <w:rFonts w:ascii="Times New Roman" w:hAnsi="Times New Roman" w:cs="Times New Roman"/>
          <w:sz w:val="24"/>
          <w:szCs w:val="24"/>
          <w:shd w:val="clear" w:color="auto" w:fill="FFFFFF"/>
        </w:rPr>
      </w:pPr>
    </w:p>
    <w:p w14:paraId="71DA82A9" w14:textId="77777777" w:rsidR="00541DE0" w:rsidRPr="007C7E4B" w:rsidRDefault="00001227" w:rsidP="003C61FB">
      <w:pPr>
        <w:spacing w:line="240" w:lineRule="auto"/>
        <w:ind w:left="720" w:hanging="720"/>
        <w:contextualSpacing/>
        <w:rPr>
          <w:rFonts w:ascii="Times New Roman" w:hAnsi="Times New Roman" w:cs="Times New Roman"/>
          <w:sz w:val="24"/>
          <w:szCs w:val="24"/>
          <w:shd w:val="clear" w:color="auto" w:fill="FFFFFF"/>
        </w:rPr>
      </w:pPr>
      <w:proofErr w:type="spellStart"/>
      <w:r w:rsidRPr="004759F1">
        <w:rPr>
          <w:rFonts w:ascii="Times New Roman" w:hAnsi="Times New Roman" w:cs="Times New Roman"/>
          <w:sz w:val="24"/>
          <w:szCs w:val="24"/>
          <w:shd w:val="clear" w:color="auto" w:fill="FFFFFF"/>
        </w:rPr>
        <w:t>Mackas</w:t>
      </w:r>
      <w:proofErr w:type="spellEnd"/>
      <w:r w:rsidRPr="004759F1">
        <w:rPr>
          <w:rFonts w:ascii="Times New Roman" w:hAnsi="Times New Roman" w:cs="Times New Roman"/>
          <w:sz w:val="24"/>
          <w:szCs w:val="24"/>
          <w:shd w:val="clear" w:color="auto" w:fill="FFFFFF"/>
        </w:rPr>
        <w:t xml:space="preserve"> D.L. (1984)</w:t>
      </w:r>
      <w:r w:rsidR="00541DE0" w:rsidRPr="004759F1">
        <w:rPr>
          <w:rFonts w:ascii="Times New Roman" w:hAnsi="Times New Roman" w:cs="Times New Roman"/>
          <w:sz w:val="24"/>
          <w:szCs w:val="24"/>
          <w:shd w:val="clear" w:color="auto" w:fill="FFFFFF"/>
        </w:rPr>
        <w:t xml:space="preserve"> Spatial autocorrelation of plankton community composition in a continental </w:t>
      </w:r>
      <w:r w:rsidRPr="004759F1">
        <w:rPr>
          <w:rFonts w:ascii="Times New Roman" w:hAnsi="Times New Roman" w:cs="Times New Roman"/>
          <w:sz w:val="24"/>
          <w:szCs w:val="24"/>
          <w:shd w:val="clear" w:color="auto" w:fill="FFFFFF"/>
        </w:rPr>
        <w:t>shelf ecosystem.</w:t>
      </w:r>
      <w:r w:rsidR="00541DE0" w:rsidRPr="004759F1">
        <w:rPr>
          <w:rFonts w:ascii="Times New Roman" w:hAnsi="Times New Roman" w:cs="Times New Roman"/>
          <w:sz w:val="24"/>
          <w:szCs w:val="24"/>
          <w:shd w:val="clear" w:color="auto" w:fill="FFFFFF"/>
        </w:rPr>
        <w:t xml:space="preserve"> </w:t>
      </w:r>
      <w:r w:rsidR="00541DE0" w:rsidRPr="004759F1">
        <w:rPr>
          <w:rFonts w:ascii="Times New Roman" w:hAnsi="Times New Roman" w:cs="Times New Roman"/>
          <w:i/>
          <w:sz w:val="24"/>
          <w:szCs w:val="24"/>
          <w:shd w:val="clear" w:color="auto" w:fill="FFFFFF"/>
        </w:rPr>
        <w:t>Limnology and Oceanography</w:t>
      </w:r>
      <w:r w:rsidRPr="004759F1">
        <w:rPr>
          <w:rFonts w:ascii="Times New Roman" w:hAnsi="Times New Roman" w:cs="Times New Roman"/>
          <w:i/>
          <w:sz w:val="24"/>
          <w:szCs w:val="24"/>
          <w:shd w:val="clear" w:color="auto" w:fill="FFFFFF"/>
        </w:rPr>
        <w:t>,</w:t>
      </w:r>
      <w:r w:rsidR="006469BA" w:rsidRPr="004759F1">
        <w:rPr>
          <w:rFonts w:ascii="Times New Roman" w:hAnsi="Times New Roman" w:cs="Times New Roman"/>
          <w:sz w:val="24"/>
          <w:szCs w:val="24"/>
          <w:shd w:val="clear" w:color="auto" w:fill="FFFFFF"/>
        </w:rPr>
        <w:t xml:space="preserve"> </w:t>
      </w:r>
      <w:r w:rsidR="006469BA" w:rsidRPr="004759F1">
        <w:rPr>
          <w:rFonts w:ascii="Times New Roman" w:hAnsi="Times New Roman" w:cs="Times New Roman"/>
          <w:sz w:val="24"/>
          <w:szCs w:val="24"/>
          <w:shd w:val="clear" w:color="auto" w:fill="FFFFFF"/>
          <w:rPrChange w:id="184" w:author="Stelling,Benjamin D" w:date="2018-10-10T14:42:00Z">
            <w:rPr>
              <w:rFonts w:ascii="Times New Roman" w:hAnsi="Times New Roman" w:cs="Times New Roman"/>
              <w:b/>
              <w:sz w:val="24"/>
              <w:szCs w:val="24"/>
              <w:shd w:val="clear" w:color="auto" w:fill="FFFFFF"/>
            </w:rPr>
          </w:rPrChange>
        </w:rPr>
        <w:t>29</w:t>
      </w:r>
      <w:r w:rsidRPr="004759F1">
        <w:rPr>
          <w:rFonts w:ascii="Times New Roman" w:hAnsi="Times New Roman" w:cs="Times New Roman"/>
          <w:sz w:val="24"/>
          <w:szCs w:val="24"/>
          <w:shd w:val="clear" w:color="auto" w:fill="FFFFFF"/>
        </w:rPr>
        <w:t>,</w:t>
      </w:r>
      <w:r w:rsidR="00541DE0" w:rsidRPr="007C7E4B">
        <w:rPr>
          <w:rFonts w:ascii="Times New Roman" w:hAnsi="Times New Roman" w:cs="Times New Roman"/>
          <w:sz w:val="24"/>
          <w:szCs w:val="24"/>
          <w:shd w:val="clear" w:color="auto" w:fill="FFFFFF"/>
        </w:rPr>
        <w:t xml:space="preserve"> 451-471.</w:t>
      </w:r>
    </w:p>
    <w:p w14:paraId="66D39277" w14:textId="77777777" w:rsidR="003C61FB" w:rsidRPr="004759F1" w:rsidRDefault="003C61FB" w:rsidP="003C61FB">
      <w:pPr>
        <w:spacing w:line="240" w:lineRule="auto"/>
        <w:ind w:left="720" w:hanging="720"/>
        <w:contextualSpacing/>
        <w:rPr>
          <w:rFonts w:ascii="Times New Roman" w:hAnsi="Times New Roman" w:cs="Times New Roman"/>
          <w:sz w:val="24"/>
          <w:szCs w:val="24"/>
          <w:shd w:val="clear" w:color="auto" w:fill="FFFFFF"/>
        </w:rPr>
      </w:pPr>
    </w:p>
    <w:p w14:paraId="5DA6CFD9" w14:textId="77777777" w:rsidR="007F3D05" w:rsidRPr="004759F1" w:rsidRDefault="00001227" w:rsidP="003C61FB">
      <w:pPr>
        <w:spacing w:line="240" w:lineRule="auto"/>
        <w:ind w:left="720" w:hanging="720"/>
        <w:contextualSpacing/>
        <w:rPr>
          <w:rFonts w:ascii="Times New Roman" w:hAnsi="Times New Roman" w:cs="Times New Roman"/>
          <w:sz w:val="24"/>
          <w:szCs w:val="24"/>
          <w:shd w:val="clear" w:color="auto" w:fill="FFFFFF"/>
        </w:rPr>
      </w:pPr>
      <w:r w:rsidRPr="004759F1">
        <w:rPr>
          <w:rFonts w:ascii="Times New Roman" w:hAnsi="Times New Roman" w:cs="Times New Roman"/>
          <w:sz w:val="24"/>
          <w:szCs w:val="24"/>
          <w:shd w:val="clear" w:color="auto" w:fill="FFFFFF"/>
        </w:rPr>
        <w:t xml:space="preserve">Mahadevan A., </w:t>
      </w:r>
      <w:proofErr w:type="spellStart"/>
      <w:r w:rsidR="007F3D05" w:rsidRPr="004759F1">
        <w:rPr>
          <w:rFonts w:ascii="Times New Roman" w:hAnsi="Times New Roman" w:cs="Times New Roman"/>
          <w:sz w:val="24"/>
          <w:szCs w:val="24"/>
          <w:shd w:val="clear" w:color="auto" w:fill="FFFFFF"/>
        </w:rPr>
        <w:t>D’Asaro</w:t>
      </w:r>
      <w:proofErr w:type="spellEnd"/>
      <w:r w:rsidRPr="004759F1">
        <w:rPr>
          <w:rFonts w:ascii="Times New Roman" w:hAnsi="Times New Roman" w:cs="Times New Roman"/>
          <w:sz w:val="24"/>
          <w:szCs w:val="24"/>
          <w:shd w:val="clear" w:color="auto" w:fill="FFFFFF"/>
        </w:rPr>
        <w:t xml:space="preserve"> E., </w:t>
      </w:r>
      <w:r w:rsidR="007F3D05" w:rsidRPr="004759F1">
        <w:rPr>
          <w:rFonts w:ascii="Times New Roman" w:hAnsi="Times New Roman" w:cs="Times New Roman"/>
          <w:sz w:val="24"/>
          <w:szCs w:val="24"/>
          <w:shd w:val="clear" w:color="auto" w:fill="FFFFFF"/>
        </w:rPr>
        <w:t>Lee</w:t>
      </w:r>
      <w:r w:rsidRPr="004759F1">
        <w:rPr>
          <w:rFonts w:ascii="Times New Roman" w:hAnsi="Times New Roman" w:cs="Times New Roman"/>
          <w:sz w:val="24"/>
          <w:szCs w:val="24"/>
          <w:shd w:val="clear" w:color="auto" w:fill="FFFFFF"/>
        </w:rPr>
        <w:t xml:space="preserve"> C.</w:t>
      </w:r>
      <w:r w:rsidR="007F3D05" w:rsidRPr="004759F1">
        <w:rPr>
          <w:rFonts w:ascii="Times New Roman" w:hAnsi="Times New Roman" w:cs="Times New Roman"/>
          <w:sz w:val="24"/>
          <w:szCs w:val="24"/>
          <w:shd w:val="clear" w:color="auto" w:fill="FFFFFF"/>
        </w:rPr>
        <w:t xml:space="preserve"> </w:t>
      </w:r>
      <w:r w:rsidRPr="004759F1">
        <w:rPr>
          <w:rFonts w:ascii="Times New Roman" w:hAnsi="Times New Roman" w:cs="Times New Roman"/>
          <w:sz w:val="24"/>
          <w:szCs w:val="24"/>
          <w:shd w:val="clear" w:color="auto" w:fill="FFFFFF"/>
        </w:rPr>
        <w:t xml:space="preserve">&amp; </w:t>
      </w:r>
      <w:r w:rsidR="007F3D05" w:rsidRPr="004759F1">
        <w:rPr>
          <w:rFonts w:ascii="Times New Roman" w:hAnsi="Times New Roman" w:cs="Times New Roman"/>
          <w:sz w:val="24"/>
          <w:szCs w:val="24"/>
          <w:shd w:val="clear" w:color="auto" w:fill="FFFFFF"/>
        </w:rPr>
        <w:t>Perry</w:t>
      </w:r>
      <w:r w:rsidRPr="004759F1">
        <w:rPr>
          <w:rFonts w:ascii="Times New Roman" w:hAnsi="Times New Roman" w:cs="Times New Roman"/>
          <w:sz w:val="24"/>
          <w:szCs w:val="24"/>
          <w:shd w:val="clear" w:color="auto" w:fill="FFFFFF"/>
        </w:rPr>
        <w:t xml:space="preserve"> M.J. (2012)</w:t>
      </w:r>
      <w:r w:rsidR="005B0ADC" w:rsidRPr="004759F1">
        <w:rPr>
          <w:rFonts w:ascii="Times New Roman" w:hAnsi="Times New Roman" w:cs="Times New Roman"/>
          <w:sz w:val="24"/>
          <w:szCs w:val="24"/>
          <w:shd w:val="clear" w:color="auto" w:fill="FFFFFF"/>
        </w:rPr>
        <w:t xml:space="preserve"> Eddy-driven stratification indicates North Atlanti</w:t>
      </w:r>
      <w:r w:rsidRPr="004759F1">
        <w:rPr>
          <w:rFonts w:ascii="Times New Roman" w:hAnsi="Times New Roman" w:cs="Times New Roman"/>
          <w:sz w:val="24"/>
          <w:szCs w:val="24"/>
          <w:shd w:val="clear" w:color="auto" w:fill="FFFFFF"/>
        </w:rPr>
        <w:t xml:space="preserve">c spring phytoplankton blooms. </w:t>
      </w:r>
      <w:r w:rsidR="005B0ADC" w:rsidRPr="004759F1">
        <w:rPr>
          <w:rFonts w:ascii="Times New Roman" w:hAnsi="Times New Roman" w:cs="Times New Roman"/>
          <w:i/>
          <w:sz w:val="24"/>
          <w:szCs w:val="24"/>
          <w:shd w:val="clear" w:color="auto" w:fill="FFFFFF"/>
        </w:rPr>
        <w:t>Science</w:t>
      </w:r>
      <w:r w:rsidRPr="004759F1">
        <w:rPr>
          <w:rFonts w:ascii="Times New Roman" w:hAnsi="Times New Roman" w:cs="Times New Roman"/>
          <w:i/>
          <w:sz w:val="24"/>
          <w:szCs w:val="24"/>
          <w:shd w:val="clear" w:color="auto" w:fill="FFFFFF"/>
        </w:rPr>
        <w:t>,</w:t>
      </w:r>
      <w:r w:rsidR="005B0ADC" w:rsidRPr="004759F1">
        <w:rPr>
          <w:rFonts w:ascii="Times New Roman" w:hAnsi="Times New Roman" w:cs="Times New Roman"/>
          <w:i/>
          <w:sz w:val="24"/>
          <w:szCs w:val="24"/>
          <w:shd w:val="clear" w:color="auto" w:fill="FFFFFF"/>
        </w:rPr>
        <w:t xml:space="preserve"> </w:t>
      </w:r>
      <w:r w:rsidR="006469BA" w:rsidRPr="004759F1">
        <w:rPr>
          <w:rFonts w:ascii="Times New Roman" w:hAnsi="Times New Roman" w:cs="Times New Roman"/>
          <w:sz w:val="24"/>
          <w:szCs w:val="24"/>
          <w:shd w:val="clear" w:color="auto" w:fill="FFFFFF"/>
          <w:rPrChange w:id="185" w:author="Stelling,Benjamin D" w:date="2018-10-10T14:42:00Z">
            <w:rPr>
              <w:rFonts w:ascii="Times New Roman" w:hAnsi="Times New Roman" w:cs="Times New Roman"/>
              <w:b/>
              <w:sz w:val="24"/>
              <w:szCs w:val="24"/>
              <w:shd w:val="clear" w:color="auto" w:fill="FFFFFF"/>
            </w:rPr>
          </w:rPrChange>
        </w:rPr>
        <w:t>337</w:t>
      </w:r>
      <w:r w:rsidRPr="004759F1">
        <w:rPr>
          <w:rFonts w:ascii="Times New Roman" w:hAnsi="Times New Roman" w:cs="Times New Roman"/>
          <w:sz w:val="24"/>
          <w:szCs w:val="24"/>
          <w:shd w:val="clear" w:color="auto" w:fill="FFFFFF"/>
        </w:rPr>
        <w:t>,</w:t>
      </w:r>
      <w:r w:rsidR="005B0ADC" w:rsidRPr="007C7E4B">
        <w:rPr>
          <w:rFonts w:ascii="Times New Roman" w:hAnsi="Times New Roman" w:cs="Times New Roman"/>
          <w:sz w:val="24"/>
          <w:szCs w:val="24"/>
          <w:shd w:val="clear" w:color="auto" w:fill="FFFFFF"/>
        </w:rPr>
        <w:t xml:space="preserve"> 54-58.</w:t>
      </w:r>
    </w:p>
    <w:p w14:paraId="638091E5" w14:textId="77777777" w:rsidR="003C61FB" w:rsidRPr="004759F1" w:rsidRDefault="003C61FB" w:rsidP="003C61FB">
      <w:pPr>
        <w:spacing w:line="240" w:lineRule="auto"/>
        <w:ind w:left="720" w:hanging="720"/>
        <w:contextualSpacing/>
        <w:rPr>
          <w:rFonts w:ascii="Times New Roman" w:hAnsi="Times New Roman" w:cs="Times New Roman"/>
          <w:sz w:val="24"/>
          <w:szCs w:val="24"/>
          <w:shd w:val="clear" w:color="auto" w:fill="FFFFFF"/>
        </w:rPr>
      </w:pPr>
    </w:p>
    <w:p w14:paraId="5669E4C4" w14:textId="77777777" w:rsidR="006A6BDD" w:rsidRPr="007C7E4B" w:rsidRDefault="00001227" w:rsidP="003C61FB">
      <w:pPr>
        <w:spacing w:line="240" w:lineRule="auto"/>
        <w:ind w:left="720" w:hanging="720"/>
        <w:contextualSpacing/>
        <w:rPr>
          <w:rFonts w:ascii="Times New Roman" w:hAnsi="Times New Roman" w:cs="Times New Roman"/>
          <w:sz w:val="24"/>
          <w:szCs w:val="24"/>
          <w:shd w:val="clear" w:color="auto" w:fill="FFFFFF"/>
        </w:rPr>
      </w:pPr>
      <w:r w:rsidRPr="004759F1">
        <w:rPr>
          <w:rFonts w:ascii="Times New Roman" w:hAnsi="Times New Roman" w:cs="Times New Roman"/>
          <w:sz w:val="24"/>
          <w:szCs w:val="24"/>
          <w:shd w:val="clear" w:color="auto" w:fill="FFFFFF"/>
        </w:rPr>
        <w:t>McKie-</w:t>
      </w:r>
      <w:proofErr w:type="spellStart"/>
      <w:r w:rsidRPr="004759F1">
        <w:rPr>
          <w:rFonts w:ascii="Times New Roman" w:hAnsi="Times New Roman" w:cs="Times New Roman"/>
          <w:sz w:val="24"/>
          <w:szCs w:val="24"/>
          <w:shd w:val="clear" w:color="auto" w:fill="FFFFFF"/>
        </w:rPr>
        <w:t>Krisberg</w:t>
      </w:r>
      <w:proofErr w:type="spellEnd"/>
      <w:r w:rsidR="006A6BDD" w:rsidRPr="004759F1">
        <w:rPr>
          <w:rFonts w:ascii="Times New Roman" w:hAnsi="Times New Roman" w:cs="Times New Roman"/>
          <w:sz w:val="24"/>
          <w:szCs w:val="24"/>
          <w:shd w:val="clear" w:color="auto" w:fill="FFFFFF"/>
        </w:rPr>
        <w:t xml:space="preserve"> Z.M. </w:t>
      </w:r>
      <w:r w:rsidRPr="004759F1">
        <w:rPr>
          <w:rFonts w:ascii="Times New Roman" w:hAnsi="Times New Roman" w:cs="Times New Roman"/>
          <w:sz w:val="24"/>
          <w:szCs w:val="24"/>
          <w:shd w:val="clear" w:color="auto" w:fill="FFFFFF"/>
        </w:rPr>
        <w:t xml:space="preserve">&amp; </w:t>
      </w:r>
      <w:r w:rsidR="006A6BDD" w:rsidRPr="004759F1">
        <w:rPr>
          <w:rFonts w:ascii="Times New Roman" w:hAnsi="Times New Roman" w:cs="Times New Roman"/>
          <w:sz w:val="24"/>
          <w:szCs w:val="24"/>
          <w:shd w:val="clear" w:color="auto" w:fill="FFFFFF"/>
        </w:rPr>
        <w:t>Sanders</w:t>
      </w:r>
      <w:r w:rsidRPr="004759F1">
        <w:rPr>
          <w:rFonts w:ascii="Times New Roman" w:hAnsi="Times New Roman" w:cs="Times New Roman"/>
          <w:sz w:val="24"/>
          <w:szCs w:val="24"/>
          <w:shd w:val="clear" w:color="auto" w:fill="FFFFFF"/>
        </w:rPr>
        <w:t xml:space="preserve"> R.W. (2014)</w:t>
      </w:r>
      <w:r w:rsidR="006A6BDD" w:rsidRPr="004759F1">
        <w:rPr>
          <w:rFonts w:ascii="Times New Roman" w:hAnsi="Times New Roman" w:cs="Times New Roman"/>
          <w:sz w:val="24"/>
          <w:szCs w:val="24"/>
          <w:shd w:val="clear" w:color="auto" w:fill="FFFFFF"/>
        </w:rPr>
        <w:t xml:space="preserve"> </w:t>
      </w:r>
      <w:proofErr w:type="spellStart"/>
      <w:r w:rsidR="006A6BDD" w:rsidRPr="004759F1">
        <w:rPr>
          <w:rFonts w:ascii="Times New Roman" w:hAnsi="Times New Roman" w:cs="Times New Roman"/>
          <w:sz w:val="24"/>
          <w:szCs w:val="24"/>
          <w:shd w:val="clear" w:color="auto" w:fill="FFFFFF"/>
        </w:rPr>
        <w:t>Phagotrophy</w:t>
      </w:r>
      <w:proofErr w:type="spellEnd"/>
      <w:r w:rsidR="006A6BDD" w:rsidRPr="004759F1">
        <w:rPr>
          <w:rFonts w:ascii="Times New Roman" w:hAnsi="Times New Roman" w:cs="Times New Roman"/>
          <w:sz w:val="24"/>
          <w:szCs w:val="24"/>
          <w:shd w:val="clear" w:color="auto" w:fill="FFFFFF"/>
        </w:rPr>
        <w:t xml:space="preserve"> by the </w:t>
      </w:r>
      <w:proofErr w:type="spellStart"/>
      <w:r w:rsidR="006A6BDD" w:rsidRPr="004759F1">
        <w:rPr>
          <w:rFonts w:ascii="Times New Roman" w:hAnsi="Times New Roman" w:cs="Times New Roman"/>
          <w:sz w:val="24"/>
          <w:szCs w:val="24"/>
          <w:shd w:val="clear" w:color="auto" w:fill="FFFFFF"/>
        </w:rPr>
        <w:t>picoeukaryotic</w:t>
      </w:r>
      <w:proofErr w:type="spellEnd"/>
      <w:r w:rsidR="006A6BDD" w:rsidRPr="004759F1">
        <w:rPr>
          <w:rFonts w:ascii="Times New Roman" w:hAnsi="Times New Roman" w:cs="Times New Roman"/>
          <w:sz w:val="24"/>
          <w:szCs w:val="24"/>
          <w:shd w:val="clear" w:color="auto" w:fill="FFFFFF"/>
        </w:rPr>
        <w:t xml:space="preserve"> green alga </w:t>
      </w:r>
      <w:proofErr w:type="spellStart"/>
      <w:r w:rsidR="006A6BDD" w:rsidRPr="004759F1">
        <w:rPr>
          <w:rFonts w:ascii="Times New Roman" w:hAnsi="Times New Roman" w:cs="Times New Roman"/>
          <w:i/>
          <w:sz w:val="24"/>
          <w:szCs w:val="24"/>
          <w:shd w:val="clear" w:color="auto" w:fill="FFFFFF"/>
        </w:rPr>
        <w:t>Micromonas</w:t>
      </w:r>
      <w:proofErr w:type="spellEnd"/>
      <w:r w:rsidR="006A6BDD" w:rsidRPr="004759F1">
        <w:rPr>
          <w:rFonts w:ascii="Times New Roman" w:hAnsi="Times New Roman" w:cs="Times New Roman"/>
          <w:sz w:val="24"/>
          <w:szCs w:val="24"/>
          <w:shd w:val="clear" w:color="auto" w:fill="FFFFFF"/>
        </w:rPr>
        <w:t xml:space="preserve">: </w:t>
      </w:r>
      <w:r w:rsidRPr="004759F1">
        <w:rPr>
          <w:rFonts w:ascii="Times New Roman" w:hAnsi="Times New Roman" w:cs="Times New Roman"/>
          <w:sz w:val="24"/>
          <w:szCs w:val="24"/>
          <w:shd w:val="clear" w:color="auto" w:fill="FFFFFF"/>
        </w:rPr>
        <w:t xml:space="preserve">implications for Artic Oceans. </w:t>
      </w:r>
      <w:r w:rsidR="006A6BDD" w:rsidRPr="004759F1">
        <w:rPr>
          <w:rFonts w:ascii="Times New Roman" w:hAnsi="Times New Roman" w:cs="Times New Roman"/>
          <w:i/>
          <w:sz w:val="24"/>
          <w:szCs w:val="24"/>
          <w:shd w:val="clear" w:color="auto" w:fill="FFFFFF"/>
        </w:rPr>
        <w:t>International Society for Microbial Ecology</w:t>
      </w:r>
      <w:r w:rsidRPr="004759F1">
        <w:rPr>
          <w:rFonts w:ascii="Times New Roman" w:hAnsi="Times New Roman" w:cs="Times New Roman"/>
          <w:i/>
          <w:sz w:val="24"/>
          <w:szCs w:val="24"/>
          <w:shd w:val="clear" w:color="auto" w:fill="FFFFFF"/>
        </w:rPr>
        <w:t>,</w:t>
      </w:r>
      <w:r w:rsidR="006A6BDD" w:rsidRPr="004759F1">
        <w:rPr>
          <w:rFonts w:ascii="Times New Roman" w:hAnsi="Times New Roman" w:cs="Times New Roman"/>
          <w:sz w:val="24"/>
          <w:szCs w:val="24"/>
          <w:shd w:val="clear" w:color="auto" w:fill="FFFFFF"/>
        </w:rPr>
        <w:t xml:space="preserve"> </w:t>
      </w:r>
      <w:r w:rsidR="006A6BDD" w:rsidRPr="004759F1">
        <w:rPr>
          <w:rFonts w:ascii="Times New Roman" w:hAnsi="Times New Roman" w:cs="Times New Roman"/>
          <w:sz w:val="24"/>
          <w:szCs w:val="24"/>
          <w:shd w:val="clear" w:color="auto" w:fill="FFFFFF"/>
          <w:rPrChange w:id="186" w:author="Stelling,Benjamin D" w:date="2018-10-10T14:42:00Z">
            <w:rPr>
              <w:rFonts w:ascii="Times New Roman" w:hAnsi="Times New Roman" w:cs="Times New Roman"/>
              <w:b/>
              <w:sz w:val="24"/>
              <w:szCs w:val="24"/>
              <w:shd w:val="clear" w:color="auto" w:fill="FFFFFF"/>
            </w:rPr>
          </w:rPrChange>
        </w:rPr>
        <w:t>8</w:t>
      </w:r>
      <w:r w:rsidRPr="004759F1">
        <w:rPr>
          <w:rFonts w:ascii="Times New Roman" w:hAnsi="Times New Roman" w:cs="Times New Roman"/>
          <w:sz w:val="24"/>
          <w:szCs w:val="24"/>
          <w:shd w:val="clear" w:color="auto" w:fill="FFFFFF"/>
        </w:rPr>
        <w:t>,</w:t>
      </w:r>
      <w:r w:rsidR="006A6BDD" w:rsidRPr="007C7E4B">
        <w:rPr>
          <w:rFonts w:ascii="Times New Roman" w:hAnsi="Times New Roman" w:cs="Times New Roman"/>
          <w:sz w:val="24"/>
          <w:szCs w:val="24"/>
          <w:shd w:val="clear" w:color="auto" w:fill="FFFFFF"/>
        </w:rPr>
        <w:t xml:space="preserve"> 1953-1961.</w:t>
      </w:r>
    </w:p>
    <w:p w14:paraId="377A2698" w14:textId="77777777" w:rsidR="003C61FB" w:rsidRPr="004759F1" w:rsidRDefault="003C61FB" w:rsidP="003C61FB">
      <w:pPr>
        <w:spacing w:line="240" w:lineRule="auto"/>
        <w:ind w:left="720" w:hanging="720"/>
        <w:contextualSpacing/>
        <w:rPr>
          <w:rFonts w:ascii="Times New Roman" w:hAnsi="Times New Roman" w:cs="Times New Roman"/>
          <w:sz w:val="24"/>
          <w:szCs w:val="24"/>
          <w:shd w:val="clear" w:color="auto" w:fill="FFFFFF"/>
        </w:rPr>
      </w:pPr>
    </w:p>
    <w:p w14:paraId="64276491" w14:textId="77777777" w:rsidR="00DD4D42" w:rsidRPr="007C7E4B" w:rsidRDefault="00001227" w:rsidP="003C61FB">
      <w:pPr>
        <w:spacing w:line="240" w:lineRule="auto"/>
        <w:ind w:left="720" w:hanging="720"/>
        <w:contextualSpacing/>
        <w:rPr>
          <w:rFonts w:ascii="Times New Roman" w:hAnsi="Times New Roman" w:cs="Times New Roman"/>
          <w:sz w:val="24"/>
          <w:szCs w:val="24"/>
        </w:rPr>
      </w:pPr>
      <w:r w:rsidRPr="004759F1">
        <w:rPr>
          <w:rFonts w:ascii="Times New Roman" w:hAnsi="Times New Roman" w:cs="Times New Roman"/>
          <w:sz w:val="24"/>
          <w:szCs w:val="24"/>
        </w:rPr>
        <w:t>Murrell</w:t>
      </w:r>
      <w:r w:rsidR="00DD4D42" w:rsidRPr="004759F1">
        <w:rPr>
          <w:rFonts w:ascii="Times New Roman" w:hAnsi="Times New Roman" w:cs="Times New Roman"/>
          <w:sz w:val="24"/>
          <w:szCs w:val="24"/>
        </w:rPr>
        <w:t xml:space="preserve"> M.C. </w:t>
      </w:r>
      <w:r w:rsidRPr="004759F1">
        <w:rPr>
          <w:rFonts w:ascii="Times New Roman" w:hAnsi="Times New Roman" w:cs="Times New Roman"/>
          <w:sz w:val="24"/>
          <w:szCs w:val="24"/>
        </w:rPr>
        <w:t xml:space="preserve">&amp; </w:t>
      </w:r>
      <w:proofErr w:type="spellStart"/>
      <w:r w:rsidR="00DD4D42" w:rsidRPr="004759F1">
        <w:rPr>
          <w:rFonts w:ascii="Times New Roman" w:hAnsi="Times New Roman" w:cs="Times New Roman"/>
          <w:sz w:val="24"/>
          <w:szCs w:val="24"/>
        </w:rPr>
        <w:t>Lores</w:t>
      </w:r>
      <w:proofErr w:type="spellEnd"/>
      <w:r w:rsidRPr="004759F1">
        <w:rPr>
          <w:rFonts w:ascii="Times New Roman" w:hAnsi="Times New Roman" w:cs="Times New Roman"/>
          <w:sz w:val="24"/>
          <w:szCs w:val="24"/>
        </w:rPr>
        <w:t xml:space="preserve"> E.M. (2004)</w:t>
      </w:r>
      <w:r w:rsidR="00DD4D42" w:rsidRPr="004759F1">
        <w:rPr>
          <w:rFonts w:ascii="Times New Roman" w:hAnsi="Times New Roman" w:cs="Times New Roman"/>
          <w:sz w:val="24"/>
          <w:szCs w:val="24"/>
        </w:rPr>
        <w:t xml:space="preserve"> Phytoplankton and zooplankton seasonal dynamics in a subtropical estuary</w:t>
      </w:r>
      <w:r w:rsidRPr="004759F1">
        <w:rPr>
          <w:rFonts w:ascii="Times New Roman" w:hAnsi="Times New Roman" w:cs="Times New Roman"/>
          <w:sz w:val="24"/>
          <w:szCs w:val="24"/>
        </w:rPr>
        <w:t xml:space="preserve">: importance of cyanobacteria. </w:t>
      </w:r>
      <w:r w:rsidR="00DD4D42" w:rsidRPr="004759F1">
        <w:rPr>
          <w:rFonts w:ascii="Times New Roman" w:hAnsi="Times New Roman" w:cs="Times New Roman"/>
          <w:i/>
          <w:sz w:val="24"/>
          <w:szCs w:val="24"/>
        </w:rPr>
        <w:t>Journal of Plankton Research</w:t>
      </w:r>
      <w:r w:rsidRPr="004759F1">
        <w:rPr>
          <w:rFonts w:ascii="Times New Roman" w:hAnsi="Times New Roman" w:cs="Times New Roman"/>
          <w:i/>
          <w:sz w:val="24"/>
          <w:szCs w:val="24"/>
        </w:rPr>
        <w:t>,</w:t>
      </w:r>
      <w:r w:rsidR="006469BA" w:rsidRPr="004759F1">
        <w:rPr>
          <w:rFonts w:ascii="Times New Roman" w:hAnsi="Times New Roman" w:cs="Times New Roman"/>
          <w:sz w:val="24"/>
          <w:szCs w:val="24"/>
        </w:rPr>
        <w:t xml:space="preserve"> </w:t>
      </w:r>
      <w:r w:rsidR="006469BA" w:rsidRPr="004759F1">
        <w:rPr>
          <w:rFonts w:ascii="Times New Roman" w:hAnsi="Times New Roman" w:cs="Times New Roman"/>
          <w:sz w:val="24"/>
          <w:szCs w:val="24"/>
          <w:rPrChange w:id="187" w:author="Stelling,Benjamin D" w:date="2018-10-10T14:42:00Z">
            <w:rPr>
              <w:rFonts w:ascii="Times New Roman" w:hAnsi="Times New Roman" w:cs="Times New Roman"/>
              <w:b/>
              <w:sz w:val="24"/>
              <w:szCs w:val="24"/>
            </w:rPr>
          </w:rPrChange>
        </w:rPr>
        <w:t>26</w:t>
      </w:r>
      <w:r w:rsidRPr="004759F1">
        <w:rPr>
          <w:rFonts w:ascii="Times New Roman" w:hAnsi="Times New Roman" w:cs="Times New Roman"/>
          <w:sz w:val="24"/>
          <w:szCs w:val="24"/>
        </w:rPr>
        <w:t>,</w:t>
      </w:r>
      <w:r w:rsidR="00DD4D42" w:rsidRPr="007C7E4B">
        <w:rPr>
          <w:rFonts w:ascii="Times New Roman" w:hAnsi="Times New Roman" w:cs="Times New Roman"/>
          <w:sz w:val="24"/>
          <w:szCs w:val="24"/>
        </w:rPr>
        <w:t xml:space="preserve"> 371-382.</w:t>
      </w:r>
    </w:p>
    <w:p w14:paraId="5649F63A" w14:textId="77777777" w:rsidR="003C61FB" w:rsidRPr="004759F1" w:rsidRDefault="003C61FB" w:rsidP="003C61FB">
      <w:pPr>
        <w:spacing w:line="240" w:lineRule="auto"/>
        <w:ind w:left="720" w:hanging="720"/>
        <w:contextualSpacing/>
        <w:rPr>
          <w:rFonts w:ascii="Times New Roman" w:hAnsi="Times New Roman" w:cs="Times New Roman"/>
          <w:sz w:val="24"/>
          <w:szCs w:val="24"/>
        </w:rPr>
      </w:pPr>
    </w:p>
    <w:p w14:paraId="6E77E9F5" w14:textId="77777777" w:rsidR="00B23B5D" w:rsidRPr="007C7E4B" w:rsidRDefault="00001227" w:rsidP="003C61FB">
      <w:pPr>
        <w:spacing w:line="240" w:lineRule="auto"/>
        <w:ind w:left="720" w:hanging="720"/>
        <w:contextualSpacing/>
        <w:rPr>
          <w:rFonts w:ascii="Times New Roman" w:hAnsi="Times New Roman" w:cs="Times New Roman"/>
          <w:sz w:val="24"/>
          <w:szCs w:val="24"/>
        </w:rPr>
      </w:pPr>
      <w:r w:rsidRPr="004759F1">
        <w:rPr>
          <w:rFonts w:ascii="Times New Roman" w:hAnsi="Times New Roman" w:cs="Times New Roman"/>
          <w:sz w:val="24"/>
          <w:szCs w:val="24"/>
        </w:rPr>
        <w:t>Nixon S.W. (1995)</w:t>
      </w:r>
      <w:r w:rsidR="00B23B5D" w:rsidRPr="004759F1">
        <w:rPr>
          <w:rFonts w:ascii="Times New Roman" w:hAnsi="Times New Roman" w:cs="Times New Roman"/>
          <w:sz w:val="24"/>
          <w:szCs w:val="24"/>
        </w:rPr>
        <w:t xml:space="preserve"> Coastal marine eutrophication: a definition, soci</w:t>
      </w:r>
      <w:r w:rsidR="00EF05ED" w:rsidRPr="004759F1">
        <w:rPr>
          <w:rFonts w:ascii="Times New Roman" w:hAnsi="Times New Roman" w:cs="Times New Roman"/>
          <w:sz w:val="24"/>
          <w:szCs w:val="24"/>
        </w:rPr>
        <w:t>al causes, and future concerns.</w:t>
      </w:r>
      <w:r w:rsidR="00B23B5D" w:rsidRPr="004759F1">
        <w:rPr>
          <w:rFonts w:ascii="Times New Roman" w:hAnsi="Times New Roman" w:cs="Times New Roman"/>
          <w:sz w:val="24"/>
          <w:szCs w:val="24"/>
        </w:rPr>
        <w:t xml:space="preserve"> </w:t>
      </w:r>
      <w:r w:rsidR="00B23B5D" w:rsidRPr="004759F1">
        <w:rPr>
          <w:rFonts w:ascii="Times New Roman" w:hAnsi="Times New Roman" w:cs="Times New Roman"/>
          <w:i/>
          <w:sz w:val="24"/>
          <w:szCs w:val="24"/>
        </w:rPr>
        <w:t>Ophelia</w:t>
      </w:r>
      <w:r w:rsidR="00EF05ED" w:rsidRPr="004759F1">
        <w:rPr>
          <w:rFonts w:ascii="Times New Roman" w:hAnsi="Times New Roman" w:cs="Times New Roman"/>
          <w:i/>
          <w:sz w:val="24"/>
          <w:szCs w:val="24"/>
        </w:rPr>
        <w:t>,</w:t>
      </w:r>
      <w:r w:rsidR="006469BA" w:rsidRPr="004759F1">
        <w:rPr>
          <w:rFonts w:ascii="Times New Roman" w:hAnsi="Times New Roman" w:cs="Times New Roman"/>
          <w:sz w:val="24"/>
          <w:szCs w:val="24"/>
        </w:rPr>
        <w:t xml:space="preserve"> </w:t>
      </w:r>
      <w:r w:rsidR="006469BA" w:rsidRPr="004759F1">
        <w:rPr>
          <w:rFonts w:ascii="Times New Roman" w:hAnsi="Times New Roman" w:cs="Times New Roman"/>
          <w:sz w:val="24"/>
          <w:szCs w:val="24"/>
          <w:rPrChange w:id="188" w:author="Stelling,Benjamin D" w:date="2018-10-10T14:42:00Z">
            <w:rPr>
              <w:rFonts w:ascii="Times New Roman" w:hAnsi="Times New Roman" w:cs="Times New Roman"/>
              <w:b/>
              <w:sz w:val="24"/>
              <w:szCs w:val="24"/>
            </w:rPr>
          </w:rPrChange>
        </w:rPr>
        <w:t>41</w:t>
      </w:r>
      <w:r w:rsidR="00EF05ED" w:rsidRPr="004759F1">
        <w:rPr>
          <w:rFonts w:ascii="Times New Roman" w:hAnsi="Times New Roman" w:cs="Times New Roman"/>
          <w:sz w:val="24"/>
          <w:szCs w:val="24"/>
        </w:rPr>
        <w:t>,</w:t>
      </w:r>
      <w:r w:rsidR="00B23B5D" w:rsidRPr="007C7E4B">
        <w:rPr>
          <w:rFonts w:ascii="Times New Roman" w:hAnsi="Times New Roman" w:cs="Times New Roman"/>
          <w:sz w:val="24"/>
          <w:szCs w:val="24"/>
        </w:rPr>
        <w:t xml:space="preserve"> 199-219.</w:t>
      </w:r>
    </w:p>
    <w:p w14:paraId="09574282" w14:textId="77777777" w:rsidR="003C61FB" w:rsidRPr="004759F1" w:rsidRDefault="003C61FB" w:rsidP="003C61FB">
      <w:pPr>
        <w:spacing w:line="240" w:lineRule="auto"/>
        <w:ind w:left="720" w:hanging="720"/>
        <w:contextualSpacing/>
        <w:rPr>
          <w:rFonts w:ascii="Times New Roman" w:hAnsi="Times New Roman" w:cs="Times New Roman"/>
          <w:sz w:val="24"/>
          <w:szCs w:val="24"/>
        </w:rPr>
      </w:pPr>
    </w:p>
    <w:p w14:paraId="5D7961E5" w14:textId="77777777" w:rsidR="00C47F8F" w:rsidRPr="004759F1" w:rsidRDefault="00C47F8F" w:rsidP="003C61FB">
      <w:pPr>
        <w:spacing w:line="240" w:lineRule="auto"/>
        <w:ind w:left="720" w:hanging="720"/>
        <w:contextualSpacing/>
        <w:jc w:val="both"/>
        <w:rPr>
          <w:rFonts w:ascii="Times New Roman" w:hAnsi="Times New Roman" w:cs="Times New Roman"/>
          <w:sz w:val="24"/>
          <w:szCs w:val="24"/>
        </w:rPr>
      </w:pPr>
      <w:r w:rsidRPr="004759F1">
        <w:rPr>
          <w:rFonts w:ascii="Times New Roman" w:hAnsi="Times New Roman" w:cs="Times New Roman"/>
          <w:sz w:val="24"/>
          <w:szCs w:val="24"/>
        </w:rPr>
        <w:t xml:space="preserve">O’Reilly, J. E. and </w:t>
      </w:r>
      <w:proofErr w:type="spellStart"/>
      <w:r w:rsidRPr="004759F1">
        <w:rPr>
          <w:rFonts w:ascii="Times New Roman" w:hAnsi="Times New Roman" w:cs="Times New Roman"/>
          <w:sz w:val="24"/>
          <w:szCs w:val="24"/>
        </w:rPr>
        <w:t>Zetlin</w:t>
      </w:r>
      <w:proofErr w:type="spellEnd"/>
      <w:r w:rsidRPr="004759F1">
        <w:rPr>
          <w:rFonts w:ascii="Times New Roman" w:hAnsi="Times New Roman" w:cs="Times New Roman"/>
          <w:sz w:val="24"/>
          <w:szCs w:val="24"/>
        </w:rPr>
        <w:t xml:space="preserve">, C. (1998) Seasonal, horizontal and vertical distribution of phytoplankton chlorophyll </w:t>
      </w:r>
      <w:r w:rsidRPr="004759F1">
        <w:rPr>
          <w:rFonts w:ascii="Times New Roman" w:hAnsi="Times New Roman" w:cs="Times New Roman"/>
          <w:i/>
          <w:sz w:val="24"/>
          <w:szCs w:val="24"/>
        </w:rPr>
        <w:t>a</w:t>
      </w:r>
      <w:r w:rsidRPr="004759F1">
        <w:rPr>
          <w:rFonts w:ascii="Times New Roman" w:hAnsi="Times New Roman" w:cs="Times New Roman"/>
          <w:sz w:val="24"/>
          <w:szCs w:val="24"/>
        </w:rPr>
        <w:t xml:space="preserve"> in the northeast U.S&gt; continental shelf ecosystem. </w:t>
      </w:r>
      <w:r w:rsidRPr="004759F1">
        <w:rPr>
          <w:rFonts w:ascii="Times New Roman" w:hAnsi="Times New Roman" w:cs="Times New Roman"/>
          <w:i/>
          <w:sz w:val="24"/>
          <w:szCs w:val="24"/>
        </w:rPr>
        <w:t>NOAA Technical Report NMFS</w:t>
      </w:r>
      <w:r w:rsidRPr="004759F1">
        <w:rPr>
          <w:rFonts w:ascii="Times New Roman" w:hAnsi="Times New Roman" w:cs="Times New Roman"/>
          <w:sz w:val="24"/>
          <w:szCs w:val="24"/>
        </w:rPr>
        <w:t xml:space="preserve"> 139, 120 pp.</w:t>
      </w:r>
    </w:p>
    <w:p w14:paraId="5951BEF0" w14:textId="32E38530" w:rsidR="00C47F8F" w:rsidRPr="004759F1" w:rsidRDefault="00C47F8F" w:rsidP="003C61FB">
      <w:pPr>
        <w:spacing w:line="240" w:lineRule="auto"/>
        <w:ind w:left="720" w:hanging="720"/>
        <w:contextualSpacing/>
        <w:jc w:val="both"/>
        <w:rPr>
          <w:rFonts w:ascii="Times New Roman" w:hAnsi="Times New Roman" w:cs="Times New Roman"/>
          <w:sz w:val="24"/>
          <w:szCs w:val="24"/>
        </w:rPr>
      </w:pPr>
      <w:r w:rsidRPr="004759F1">
        <w:rPr>
          <w:rFonts w:ascii="Times New Roman" w:hAnsi="Times New Roman" w:cs="Times New Roman"/>
          <w:sz w:val="24"/>
          <w:szCs w:val="24"/>
        </w:rPr>
        <w:t xml:space="preserve"> </w:t>
      </w:r>
    </w:p>
    <w:p w14:paraId="739F3B48" w14:textId="60453010" w:rsidR="00EF05ED" w:rsidRPr="007C7E4B" w:rsidRDefault="00EF05ED" w:rsidP="003C61FB">
      <w:pPr>
        <w:spacing w:line="240" w:lineRule="auto"/>
        <w:ind w:left="720" w:hanging="720"/>
        <w:contextualSpacing/>
        <w:jc w:val="both"/>
        <w:rPr>
          <w:rFonts w:ascii="Times New Roman" w:hAnsi="Times New Roman" w:cs="Times New Roman"/>
          <w:sz w:val="24"/>
          <w:szCs w:val="24"/>
        </w:rPr>
      </w:pPr>
      <w:r w:rsidRPr="004759F1">
        <w:rPr>
          <w:rFonts w:ascii="Times New Roman" w:hAnsi="Times New Roman" w:cs="Times New Roman"/>
          <w:sz w:val="24"/>
          <w:szCs w:val="24"/>
        </w:rPr>
        <w:t xml:space="preserve">Pearl H.W. and Paul V.J. (2012) Climate change: links to global expansion of harmful cyanobacteria. </w:t>
      </w:r>
      <w:r w:rsidRPr="004759F1">
        <w:rPr>
          <w:rFonts w:ascii="Times New Roman" w:hAnsi="Times New Roman" w:cs="Times New Roman"/>
          <w:i/>
          <w:sz w:val="24"/>
          <w:szCs w:val="24"/>
        </w:rPr>
        <w:t>Water Research</w:t>
      </w:r>
      <w:r w:rsidRPr="004759F1">
        <w:rPr>
          <w:rFonts w:ascii="Times New Roman" w:hAnsi="Times New Roman" w:cs="Times New Roman"/>
          <w:sz w:val="24"/>
          <w:szCs w:val="24"/>
        </w:rPr>
        <w:t xml:space="preserve">, </w:t>
      </w:r>
      <w:r w:rsidRPr="004759F1">
        <w:rPr>
          <w:rFonts w:ascii="Times New Roman" w:hAnsi="Times New Roman" w:cs="Times New Roman"/>
          <w:sz w:val="24"/>
          <w:szCs w:val="24"/>
          <w:rPrChange w:id="189" w:author="Stelling,Benjamin D" w:date="2018-10-10T14:42:00Z">
            <w:rPr>
              <w:rFonts w:ascii="Times New Roman" w:hAnsi="Times New Roman" w:cs="Times New Roman"/>
              <w:b/>
              <w:sz w:val="24"/>
              <w:szCs w:val="24"/>
            </w:rPr>
          </w:rPrChange>
        </w:rPr>
        <w:t>46</w:t>
      </w:r>
      <w:r w:rsidRPr="004759F1">
        <w:rPr>
          <w:rFonts w:ascii="Times New Roman" w:hAnsi="Times New Roman" w:cs="Times New Roman"/>
          <w:sz w:val="24"/>
          <w:szCs w:val="24"/>
        </w:rPr>
        <w:t>, 1349-1363.</w:t>
      </w:r>
    </w:p>
    <w:p w14:paraId="3EB232FD" w14:textId="77777777" w:rsidR="009905FB" w:rsidRPr="004759F1" w:rsidRDefault="009905FB" w:rsidP="003C61FB">
      <w:pPr>
        <w:spacing w:line="240" w:lineRule="auto"/>
        <w:ind w:left="720" w:hanging="720"/>
        <w:contextualSpacing/>
        <w:jc w:val="both"/>
        <w:rPr>
          <w:rFonts w:ascii="Times New Roman" w:hAnsi="Times New Roman" w:cs="Times New Roman"/>
          <w:sz w:val="24"/>
          <w:szCs w:val="24"/>
        </w:rPr>
      </w:pPr>
    </w:p>
    <w:p w14:paraId="555AFB3C" w14:textId="77777777" w:rsidR="009905FB" w:rsidRPr="007C7E4B" w:rsidRDefault="009905FB" w:rsidP="003C61FB">
      <w:pPr>
        <w:spacing w:line="240" w:lineRule="auto"/>
        <w:ind w:left="720" w:hanging="720"/>
        <w:contextualSpacing/>
        <w:jc w:val="both"/>
        <w:rPr>
          <w:rFonts w:ascii="Times New Roman" w:hAnsi="Times New Roman" w:cs="Times New Roman"/>
          <w:sz w:val="24"/>
          <w:szCs w:val="24"/>
        </w:rPr>
      </w:pPr>
      <w:r w:rsidRPr="004759F1">
        <w:rPr>
          <w:rFonts w:ascii="Times New Roman" w:hAnsi="Times New Roman" w:cs="Times New Roman"/>
          <w:sz w:val="24"/>
          <w:szCs w:val="24"/>
        </w:rPr>
        <w:t xml:space="preserve">Pearl H.W., Rossignol K.L., Hall, S.N., </w:t>
      </w:r>
      <w:proofErr w:type="spellStart"/>
      <w:r w:rsidRPr="004759F1">
        <w:rPr>
          <w:rFonts w:ascii="Times New Roman" w:hAnsi="Times New Roman" w:cs="Times New Roman"/>
          <w:sz w:val="24"/>
          <w:szCs w:val="24"/>
        </w:rPr>
        <w:t>Peierls</w:t>
      </w:r>
      <w:proofErr w:type="spellEnd"/>
      <w:r w:rsidRPr="004759F1">
        <w:rPr>
          <w:rFonts w:ascii="Times New Roman" w:hAnsi="Times New Roman" w:cs="Times New Roman"/>
          <w:sz w:val="24"/>
          <w:szCs w:val="24"/>
        </w:rPr>
        <w:t xml:space="preserve"> B.L. &amp; </w:t>
      </w:r>
      <w:proofErr w:type="spellStart"/>
      <w:r w:rsidRPr="004759F1">
        <w:rPr>
          <w:rFonts w:ascii="Times New Roman" w:hAnsi="Times New Roman" w:cs="Times New Roman"/>
          <w:sz w:val="24"/>
          <w:szCs w:val="24"/>
        </w:rPr>
        <w:t>Wetz</w:t>
      </w:r>
      <w:proofErr w:type="spellEnd"/>
      <w:r w:rsidRPr="004759F1">
        <w:rPr>
          <w:rFonts w:ascii="Times New Roman" w:hAnsi="Times New Roman" w:cs="Times New Roman"/>
          <w:sz w:val="24"/>
          <w:szCs w:val="24"/>
        </w:rPr>
        <w:t xml:space="preserve"> M.S. (2010) Phytoplankton community indicators of short- and long-term ecological change in the anthropogenically and climatically impacted Neuse River Estuary, North Carolina, USA. </w:t>
      </w:r>
      <w:r w:rsidRPr="004759F1">
        <w:rPr>
          <w:rFonts w:ascii="Times New Roman" w:hAnsi="Times New Roman" w:cs="Times New Roman"/>
          <w:i/>
          <w:sz w:val="24"/>
          <w:szCs w:val="24"/>
        </w:rPr>
        <w:t>Estuaries and Coasts</w:t>
      </w:r>
      <w:r w:rsidRPr="004759F1">
        <w:rPr>
          <w:rFonts w:ascii="Times New Roman" w:hAnsi="Times New Roman" w:cs="Times New Roman"/>
          <w:sz w:val="24"/>
          <w:szCs w:val="24"/>
        </w:rPr>
        <w:t xml:space="preserve">, </w:t>
      </w:r>
      <w:r w:rsidRPr="004759F1">
        <w:rPr>
          <w:rFonts w:ascii="Times New Roman" w:hAnsi="Times New Roman" w:cs="Times New Roman"/>
          <w:sz w:val="24"/>
          <w:szCs w:val="24"/>
          <w:rPrChange w:id="190" w:author="Stelling,Benjamin D" w:date="2018-10-10T14:42:00Z">
            <w:rPr>
              <w:rFonts w:ascii="Times New Roman" w:hAnsi="Times New Roman" w:cs="Times New Roman"/>
              <w:b/>
              <w:sz w:val="24"/>
              <w:szCs w:val="24"/>
            </w:rPr>
          </w:rPrChange>
        </w:rPr>
        <w:t>33</w:t>
      </w:r>
      <w:r w:rsidRPr="004759F1">
        <w:rPr>
          <w:rFonts w:ascii="Times New Roman" w:hAnsi="Times New Roman" w:cs="Times New Roman"/>
          <w:sz w:val="24"/>
          <w:szCs w:val="24"/>
        </w:rPr>
        <w:t>, 485-497.</w:t>
      </w:r>
    </w:p>
    <w:p w14:paraId="1E651925" w14:textId="77777777" w:rsidR="003C61FB" w:rsidRPr="004759F1" w:rsidRDefault="003C61FB" w:rsidP="003C61FB">
      <w:pPr>
        <w:spacing w:line="240" w:lineRule="auto"/>
        <w:ind w:left="720" w:hanging="720"/>
        <w:contextualSpacing/>
        <w:jc w:val="both"/>
        <w:rPr>
          <w:rFonts w:ascii="Times New Roman" w:hAnsi="Times New Roman" w:cs="Times New Roman"/>
          <w:sz w:val="24"/>
          <w:szCs w:val="24"/>
        </w:rPr>
      </w:pPr>
    </w:p>
    <w:p w14:paraId="27826CF2" w14:textId="77777777" w:rsidR="00047DEC" w:rsidRPr="004759F1" w:rsidRDefault="00EF05ED" w:rsidP="003C61FB">
      <w:pPr>
        <w:spacing w:line="240" w:lineRule="auto"/>
        <w:ind w:left="720" w:hanging="720"/>
        <w:contextualSpacing/>
        <w:rPr>
          <w:rFonts w:ascii="Times New Roman" w:hAnsi="Times New Roman" w:cs="Times New Roman"/>
          <w:sz w:val="24"/>
          <w:szCs w:val="24"/>
        </w:rPr>
      </w:pPr>
      <w:r w:rsidRPr="004759F1">
        <w:rPr>
          <w:rFonts w:ascii="Times New Roman" w:hAnsi="Times New Roman" w:cs="Times New Roman"/>
          <w:sz w:val="24"/>
          <w:szCs w:val="24"/>
        </w:rPr>
        <w:lastRenderedPageBreak/>
        <w:t xml:space="preserve">Phlips E.J., </w:t>
      </w:r>
      <w:r w:rsidR="00047DEC" w:rsidRPr="004759F1">
        <w:rPr>
          <w:rFonts w:ascii="Times New Roman" w:hAnsi="Times New Roman" w:cs="Times New Roman"/>
          <w:sz w:val="24"/>
          <w:szCs w:val="24"/>
        </w:rPr>
        <w:t>Badylak</w:t>
      </w:r>
      <w:r w:rsidRPr="004759F1">
        <w:rPr>
          <w:rFonts w:ascii="Times New Roman" w:hAnsi="Times New Roman" w:cs="Times New Roman"/>
          <w:sz w:val="24"/>
          <w:szCs w:val="24"/>
        </w:rPr>
        <w:t xml:space="preserve"> S.</w:t>
      </w:r>
      <w:r w:rsidR="00047DEC" w:rsidRPr="004759F1">
        <w:rPr>
          <w:rFonts w:ascii="Times New Roman" w:hAnsi="Times New Roman" w:cs="Times New Roman"/>
          <w:sz w:val="24"/>
          <w:szCs w:val="24"/>
        </w:rPr>
        <w:t xml:space="preserve"> </w:t>
      </w:r>
      <w:r w:rsidRPr="004759F1">
        <w:rPr>
          <w:rFonts w:ascii="Times New Roman" w:hAnsi="Times New Roman" w:cs="Times New Roman"/>
          <w:sz w:val="24"/>
          <w:szCs w:val="24"/>
        </w:rPr>
        <w:t xml:space="preserve">&amp; </w:t>
      </w:r>
      <w:r w:rsidR="00047DEC" w:rsidRPr="004759F1">
        <w:rPr>
          <w:rFonts w:ascii="Times New Roman" w:hAnsi="Times New Roman" w:cs="Times New Roman"/>
          <w:sz w:val="24"/>
          <w:szCs w:val="24"/>
        </w:rPr>
        <w:t>Lynch</w:t>
      </w:r>
      <w:r w:rsidRPr="004759F1">
        <w:rPr>
          <w:rFonts w:ascii="Times New Roman" w:hAnsi="Times New Roman" w:cs="Times New Roman"/>
          <w:sz w:val="24"/>
          <w:szCs w:val="24"/>
        </w:rPr>
        <w:t xml:space="preserve"> T.C. (1999)</w:t>
      </w:r>
      <w:r w:rsidR="00047DEC" w:rsidRPr="004759F1">
        <w:rPr>
          <w:rFonts w:ascii="Times New Roman" w:hAnsi="Times New Roman" w:cs="Times New Roman"/>
          <w:sz w:val="24"/>
          <w:szCs w:val="24"/>
        </w:rPr>
        <w:t xml:space="preserve"> </w:t>
      </w:r>
      <w:r w:rsidR="00500EC5" w:rsidRPr="004759F1">
        <w:rPr>
          <w:rFonts w:ascii="Times New Roman" w:hAnsi="Times New Roman" w:cs="Times New Roman"/>
          <w:sz w:val="24"/>
          <w:szCs w:val="24"/>
        </w:rPr>
        <w:t xml:space="preserve">Blooms of the picoplanktonic cyanobacterium </w:t>
      </w:r>
      <w:r w:rsidR="00500EC5" w:rsidRPr="004759F1">
        <w:rPr>
          <w:rFonts w:ascii="Times New Roman" w:hAnsi="Times New Roman" w:cs="Times New Roman"/>
          <w:i/>
          <w:sz w:val="24"/>
          <w:szCs w:val="24"/>
        </w:rPr>
        <w:t>Synechococcus</w:t>
      </w:r>
      <w:r w:rsidR="00500EC5" w:rsidRPr="004759F1">
        <w:rPr>
          <w:rFonts w:ascii="Times New Roman" w:hAnsi="Times New Roman" w:cs="Times New Roman"/>
          <w:sz w:val="24"/>
          <w:szCs w:val="24"/>
        </w:rPr>
        <w:t xml:space="preserve"> in Florida Bay, a </w:t>
      </w:r>
      <w:r w:rsidRPr="004759F1">
        <w:rPr>
          <w:rFonts w:ascii="Times New Roman" w:hAnsi="Times New Roman" w:cs="Times New Roman"/>
          <w:sz w:val="24"/>
          <w:szCs w:val="24"/>
        </w:rPr>
        <w:t>subtropical inner-shelf lagoon.</w:t>
      </w:r>
      <w:r w:rsidR="00500EC5" w:rsidRPr="004759F1">
        <w:rPr>
          <w:rFonts w:ascii="Times New Roman" w:hAnsi="Times New Roman" w:cs="Times New Roman"/>
          <w:sz w:val="24"/>
          <w:szCs w:val="24"/>
        </w:rPr>
        <w:t xml:space="preserve"> </w:t>
      </w:r>
      <w:r w:rsidR="00500EC5" w:rsidRPr="004759F1">
        <w:rPr>
          <w:rFonts w:ascii="Times New Roman" w:hAnsi="Times New Roman" w:cs="Times New Roman"/>
          <w:i/>
          <w:sz w:val="24"/>
          <w:szCs w:val="24"/>
        </w:rPr>
        <w:t>Limnology and Oceanography</w:t>
      </w:r>
      <w:r w:rsidRPr="004759F1">
        <w:rPr>
          <w:rFonts w:ascii="Times New Roman" w:hAnsi="Times New Roman" w:cs="Times New Roman"/>
          <w:i/>
          <w:sz w:val="24"/>
          <w:szCs w:val="24"/>
        </w:rPr>
        <w:t>,</w:t>
      </w:r>
      <w:r w:rsidR="006469BA" w:rsidRPr="004759F1">
        <w:rPr>
          <w:rFonts w:ascii="Times New Roman" w:hAnsi="Times New Roman" w:cs="Times New Roman"/>
          <w:sz w:val="24"/>
          <w:szCs w:val="24"/>
        </w:rPr>
        <w:t xml:space="preserve"> </w:t>
      </w:r>
      <w:r w:rsidR="006469BA" w:rsidRPr="004759F1">
        <w:rPr>
          <w:rFonts w:ascii="Times New Roman" w:hAnsi="Times New Roman" w:cs="Times New Roman"/>
          <w:sz w:val="24"/>
          <w:szCs w:val="24"/>
          <w:rPrChange w:id="191" w:author="Stelling,Benjamin D" w:date="2018-10-10T14:42:00Z">
            <w:rPr>
              <w:rFonts w:ascii="Times New Roman" w:hAnsi="Times New Roman" w:cs="Times New Roman"/>
              <w:b/>
              <w:sz w:val="24"/>
              <w:szCs w:val="24"/>
            </w:rPr>
          </w:rPrChange>
        </w:rPr>
        <w:t>44</w:t>
      </w:r>
      <w:r w:rsidRPr="004759F1">
        <w:rPr>
          <w:rFonts w:ascii="Times New Roman" w:hAnsi="Times New Roman" w:cs="Times New Roman"/>
          <w:sz w:val="24"/>
          <w:szCs w:val="24"/>
        </w:rPr>
        <w:t>,</w:t>
      </w:r>
      <w:r w:rsidR="00500EC5" w:rsidRPr="007C7E4B">
        <w:rPr>
          <w:rFonts w:ascii="Times New Roman" w:hAnsi="Times New Roman" w:cs="Times New Roman"/>
          <w:sz w:val="24"/>
          <w:szCs w:val="24"/>
        </w:rPr>
        <w:t xml:space="preserve"> 1166-1175.</w:t>
      </w:r>
    </w:p>
    <w:p w14:paraId="519A44D9" w14:textId="77777777" w:rsidR="003C61FB" w:rsidRPr="004759F1" w:rsidRDefault="003C61FB" w:rsidP="003C61FB">
      <w:pPr>
        <w:spacing w:line="240" w:lineRule="auto"/>
        <w:ind w:left="720" w:hanging="720"/>
        <w:contextualSpacing/>
        <w:rPr>
          <w:rFonts w:ascii="Times New Roman" w:hAnsi="Times New Roman" w:cs="Times New Roman"/>
          <w:sz w:val="24"/>
          <w:szCs w:val="24"/>
        </w:rPr>
      </w:pPr>
    </w:p>
    <w:p w14:paraId="265016DE" w14:textId="77777777" w:rsidR="00A80A91" w:rsidRPr="007C7E4B" w:rsidRDefault="00EF05ED" w:rsidP="003C61FB">
      <w:pPr>
        <w:spacing w:line="240" w:lineRule="auto"/>
        <w:ind w:left="720" w:hanging="720"/>
        <w:contextualSpacing/>
        <w:rPr>
          <w:rFonts w:ascii="Times New Roman" w:hAnsi="Times New Roman" w:cs="Times New Roman"/>
          <w:sz w:val="24"/>
          <w:szCs w:val="24"/>
        </w:rPr>
      </w:pPr>
      <w:r w:rsidRPr="004759F1">
        <w:rPr>
          <w:rFonts w:ascii="Times New Roman" w:hAnsi="Times New Roman" w:cs="Times New Roman"/>
          <w:sz w:val="24"/>
          <w:szCs w:val="24"/>
        </w:rPr>
        <w:t xml:space="preserve">Phlips E.J., </w:t>
      </w:r>
      <w:r w:rsidR="00A80A91" w:rsidRPr="004759F1">
        <w:rPr>
          <w:rFonts w:ascii="Times New Roman" w:hAnsi="Times New Roman" w:cs="Times New Roman"/>
          <w:sz w:val="24"/>
          <w:szCs w:val="24"/>
        </w:rPr>
        <w:t>Badylak</w:t>
      </w:r>
      <w:r w:rsidRPr="004759F1">
        <w:rPr>
          <w:rFonts w:ascii="Times New Roman" w:hAnsi="Times New Roman" w:cs="Times New Roman"/>
          <w:sz w:val="24"/>
          <w:szCs w:val="24"/>
        </w:rPr>
        <w:t xml:space="preserve"> S., </w:t>
      </w:r>
      <w:proofErr w:type="spellStart"/>
      <w:r w:rsidR="00A80A91" w:rsidRPr="004759F1">
        <w:rPr>
          <w:rFonts w:ascii="Times New Roman" w:hAnsi="Times New Roman" w:cs="Times New Roman"/>
          <w:sz w:val="24"/>
          <w:szCs w:val="24"/>
        </w:rPr>
        <w:t>Christman</w:t>
      </w:r>
      <w:proofErr w:type="spellEnd"/>
      <w:r w:rsidRPr="004759F1">
        <w:rPr>
          <w:rFonts w:ascii="Times New Roman" w:hAnsi="Times New Roman" w:cs="Times New Roman"/>
          <w:sz w:val="24"/>
          <w:szCs w:val="24"/>
        </w:rPr>
        <w:t xml:space="preserve"> M.</w:t>
      </w:r>
      <w:r w:rsidR="00A80A91" w:rsidRPr="004759F1">
        <w:rPr>
          <w:rFonts w:ascii="Times New Roman" w:hAnsi="Times New Roman" w:cs="Times New Roman"/>
          <w:sz w:val="24"/>
          <w:szCs w:val="24"/>
        </w:rPr>
        <w:t xml:space="preserve"> </w:t>
      </w:r>
      <w:r w:rsidRPr="004759F1">
        <w:rPr>
          <w:rFonts w:ascii="Times New Roman" w:hAnsi="Times New Roman" w:cs="Times New Roman"/>
          <w:sz w:val="24"/>
          <w:szCs w:val="24"/>
        </w:rPr>
        <w:t xml:space="preserve">&amp; </w:t>
      </w:r>
      <w:r w:rsidR="00A80A91" w:rsidRPr="004759F1">
        <w:rPr>
          <w:rFonts w:ascii="Times New Roman" w:hAnsi="Times New Roman" w:cs="Times New Roman"/>
          <w:sz w:val="24"/>
          <w:szCs w:val="24"/>
        </w:rPr>
        <w:t>Lasi</w:t>
      </w:r>
      <w:r w:rsidRPr="004759F1">
        <w:rPr>
          <w:rFonts w:ascii="Times New Roman" w:hAnsi="Times New Roman" w:cs="Times New Roman"/>
          <w:sz w:val="24"/>
          <w:szCs w:val="24"/>
        </w:rPr>
        <w:t xml:space="preserve"> M. (2010)</w:t>
      </w:r>
      <w:r w:rsidR="00A80A91" w:rsidRPr="004759F1">
        <w:rPr>
          <w:rFonts w:ascii="Times New Roman" w:hAnsi="Times New Roman" w:cs="Times New Roman"/>
          <w:sz w:val="24"/>
          <w:szCs w:val="24"/>
        </w:rPr>
        <w:t xml:space="preserve"> Climatic trends and temporal patterns of phytoplankton composition, abundance and succession in the Indi</w:t>
      </w:r>
      <w:r w:rsidRPr="004759F1">
        <w:rPr>
          <w:rFonts w:ascii="Times New Roman" w:hAnsi="Times New Roman" w:cs="Times New Roman"/>
          <w:sz w:val="24"/>
          <w:szCs w:val="24"/>
        </w:rPr>
        <w:t xml:space="preserve">an River Lagoon, Florida, USA. </w:t>
      </w:r>
      <w:r w:rsidR="00A80A91" w:rsidRPr="004759F1">
        <w:rPr>
          <w:rFonts w:ascii="Times New Roman" w:hAnsi="Times New Roman" w:cs="Times New Roman"/>
          <w:i/>
          <w:sz w:val="24"/>
          <w:szCs w:val="24"/>
        </w:rPr>
        <w:t>Estuaries and Coasts</w:t>
      </w:r>
      <w:r w:rsidRPr="004759F1">
        <w:rPr>
          <w:rFonts w:ascii="Times New Roman" w:hAnsi="Times New Roman" w:cs="Times New Roman"/>
          <w:i/>
          <w:sz w:val="24"/>
          <w:szCs w:val="24"/>
        </w:rPr>
        <w:t>,</w:t>
      </w:r>
      <w:r w:rsidR="006469BA" w:rsidRPr="004759F1">
        <w:rPr>
          <w:rFonts w:ascii="Times New Roman" w:hAnsi="Times New Roman" w:cs="Times New Roman"/>
          <w:sz w:val="24"/>
          <w:szCs w:val="24"/>
        </w:rPr>
        <w:t xml:space="preserve"> </w:t>
      </w:r>
      <w:r w:rsidR="006469BA" w:rsidRPr="004759F1">
        <w:rPr>
          <w:rFonts w:ascii="Times New Roman" w:hAnsi="Times New Roman" w:cs="Times New Roman"/>
          <w:sz w:val="24"/>
          <w:szCs w:val="24"/>
          <w:rPrChange w:id="192" w:author="Stelling,Benjamin D" w:date="2018-10-10T14:42:00Z">
            <w:rPr>
              <w:rFonts w:ascii="Times New Roman" w:hAnsi="Times New Roman" w:cs="Times New Roman"/>
              <w:b/>
              <w:sz w:val="24"/>
              <w:szCs w:val="24"/>
            </w:rPr>
          </w:rPrChange>
        </w:rPr>
        <w:t>33</w:t>
      </w:r>
      <w:r w:rsidRPr="004759F1">
        <w:rPr>
          <w:rFonts w:ascii="Times New Roman" w:hAnsi="Times New Roman" w:cs="Times New Roman"/>
          <w:sz w:val="24"/>
          <w:szCs w:val="24"/>
        </w:rPr>
        <w:t>,</w:t>
      </w:r>
      <w:r w:rsidR="00A80A91" w:rsidRPr="007C7E4B">
        <w:rPr>
          <w:rFonts w:ascii="Times New Roman" w:hAnsi="Times New Roman" w:cs="Times New Roman"/>
          <w:sz w:val="24"/>
          <w:szCs w:val="24"/>
        </w:rPr>
        <w:t xml:space="preserve"> 498-513.</w:t>
      </w:r>
    </w:p>
    <w:p w14:paraId="698A1AE9" w14:textId="77777777" w:rsidR="0008701E" w:rsidRPr="004759F1" w:rsidRDefault="0008701E" w:rsidP="003C61FB">
      <w:pPr>
        <w:spacing w:line="240" w:lineRule="auto"/>
        <w:ind w:left="720" w:hanging="720"/>
        <w:contextualSpacing/>
        <w:rPr>
          <w:rFonts w:ascii="Times New Roman" w:hAnsi="Times New Roman" w:cs="Times New Roman"/>
          <w:sz w:val="24"/>
          <w:szCs w:val="24"/>
        </w:rPr>
      </w:pPr>
    </w:p>
    <w:p w14:paraId="72375BCC" w14:textId="77777777" w:rsidR="0008701E" w:rsidRPr="007C7E4B" w:rsidRDefault="0008701E" w:rsidP="003C61FB">
      <w:pPr>
        <w:spacing w:line="240" w:lineRule="auto"/>
        <w:ind w:left="720" w:hanging="720"/>
        <w:contextualSpacing/>
        <w:rPr>
          <w:rFonts w:ascii="Times New Roman" w:hAnsi="Times New Roman" w:cs="Times New Roman"/>
          <w:sz w:val="24"/>
          <w:szCs w:val="24"/>
        </w:rPr>
      </w:pPr>
      <w:bookmarkStart w:id="193" w:name="_Hlk526941970"/>
      <w:r w:rsidRPr="004759F1">
        <w:rPr>
          <w:rFonts w:ascii="Times New Roman" w:hAnsi="Times New Roman" w:cs="Times New Roman"/>
          <w:sz w:val="24"/>
          <w:szCs w:val="24"/>
        </w:rPr>
        <w:t xml:space="preserve">R Core Team. (2013) R: a language and environment for statistical computing. R Foundation for Statistical Computing, Vienna, Austria.  URL </w:t>
      </w:r>
      <w:r w:rsidR="004759F1" w:rsidRPr="004759F1">
        <w:rPr>
          <w:rStyle w:val="Hyperlink"/>
          <w:rFonts w:ascii="Times New Roman" w:hAnsi="Times New Roman" w:cs="Times New Roman"/>
          <w:color w:val="auto"/>
          <w:sz w:val="24"/>
          <w:szCs w:val="24"/>
          <w:rPrChange w:id="194" w:author="Stelling,Benjamin D" w:date="2018-10-10T14:42:00Z">
            <w:rPr>
              <w:rStyle w:val="Hyperlink"/>
              <w:rFonts w:ascii="Times New Roman" w:hAnsi="Times New Roman" w:cs="Times New Roman"/>
              <w:sz w:val="24"/>
              <w:szCs w:val="24"/>
            </w:rPr>
          </w:rPrChange>
        </w:rPr>
        <w:fldChar w:fldCharType="begin"/>
      </w:r>
      <w:r w:rsidR="004759F1" w:rsidRPr="004759F1">
        <w:rPr>
          <w:rStyle w:val="Hyperlink"/>
          <w:rFonts w:ascii="Times New Roman" w:hAnsi="Times New Roman" w:cs="Times New Roman"/>
          <w:color w:val="auto"/>
          <w:sz w:val="24"/>
          <w:szCs w:val="24"/>
          <w:rPrChange w:id="195" w:author="Stelling,Benjamin D" w:date="2018-10-10T14:42:00Z">
            <w:rPr>
              <w:rStyle w:val="Hyperlink"/>
              <w:rFonts w:ascii="Times New Roman" w:hAnsi="Times New Roman" w:cs="Times New Roman"/>
              <w:sz w:val="24"/>
              <w:szCs w:val="24"/>
            </w:rPr>
          </w:rPrChange>
        </w:rPr>
        <w:instrText xml:space="preserve"> HYPERLINK "http://www.R-project.org/" </w:instrText>
      </w:r>
      <w:r w:rsidR="004759F1" w:rsidRPr="004759F1">
        <w:rPr>
          <w:rStyle w:val="Hyperlink"/>
          <w:rFonts w:ascii="Times New Roman" w:hAnsi="Times New Roman" w:cs="Times New Roman"/>
          <w:color w:val="auto"/>
          <w:sz w:val="24"/>
          <w:szCs w:val="24"/>
          <w:rPrChange w:id="196" w:author="Stelling,Benjamin D" w:date="2018-10-10T14:42:00Z">
            <w:rPr>
              <w:rStyle w:val="Hyperlink"/>
              <w:rFonts w:ascii="Times New Roman" w:hAnsi="Times New Roman" w:cs="Times New Roman"/>
              <w:sz w:val="24"/>
              <w:szCs w:val="24"/>
            </w:rPr>
          </w:rPrChange>
        </w:rPr>
        <w:fldChar w:fldCharType="separate"/>
      </w:r>
      <w:r w:rsidRPr="004759F1">
        <w:rPr>
          <w:rStyle w:val="Hyperlink"/>
          <w:rFonts w:ascii="Times New Roman" w:hAnsi="Times New Roman" w:cs="Times New Roman"/>
          <w:color w:val="auto"/>
          <w:sz w:val="24"/>
          <w:szCs w:val="24"/>
          <w:rPrChange w:id="197" w:author="Stelling,Benjamin D" w:date="2018-10-10T14:42:00Z">
            <w:rPr>
              <w:rStyle w:val="Hyperlink"/>
              <w:rFonts w:ascii="Times New Roman" w:hAnsi="Times New Roman" w:cs="Times New Roman"/>
              <w:sz w:val="24"/>
              <w:szCs w:val="24"/>
            </w:rPr>
          </w:rPrChange>
        </w:rPr>
        <w:t>http://www.R-project.org/</w:t>
      </w:r>
      <w:r w:rsidR="004759F1" w:rsidRPr="004759F1">
        <w:rPr>
          <w:rStyle w:val="Hyperlink"/>
          <w:rFonts w:ascii="Times New Roman" w:hAnsi="Times New Roman" w:cs="Times New Roman"/>
          <w:color w:val="auto"/>
          <w:sz w:val="24"/>
          <w:szCs w:val="24"/>
          <w:rPrChange w:id="198" w:author="Stelling,Benjamin D" w:date="2018-10-10T14:42:00Z">
            <w:rPr>
              <w:rStyle w:val="Hyperlink"/>
              <w:rFonts w:ascii="Times New Roman" w:hAnsi="Times New Roman" w:cs="Times New Roman"/>
              <w:sz w:val="24"/>
              <w:szCs w:val="24"/>
            </w:rPr>
          </w:rPrChange>
        </w:rPr>
        <w:fldChar w:fldCharType="end"/>
      </w:r>
      <w:r w:rsidRPr="004759F1">
        <w:rPr>
          <w:rFonts w:ascii="Times New Roman" w:hAnsi="Times New Roman" w:cs="Times New Roman"/>
          <w:sz w:val="24"/>
          <w:szCs w:val="24"/>
        </w:rPr>
        <w:t>.</w:t>
      </w:r>
    </w:p>
    <w:bookmarkEnd w:id="193"/>
    <w:p w14:paraId="50C98450" w14:textId="77777777" w:rsidR="003C61FB" w:rsidRPr="004759F1" w:rsidRDefault="003C61FB" w:rsidP="003C61FB">
      <w:pPr>
        <w:spacing w:line="240" w:lineRule="auto"/>
        <w:ind w:left="720" w:hanging="720"/>
        <w:contextualSpacing/>
        <w:rPr>
          <w:rFonts w:ascii="Times New Roman" w:hAnsi="Times New Roman" w:cs="Times New Roman"/>
          <w:sz w:val="24"/>
          <w:szCs w:val="24"/>
        </w:rPr>
      </w:pPr>
    </w:p>
    <w:p w14:paraId="5DE5DDC8" w14:textId="77777777" w:rsidR="00B23B5D" w:rsidRPr="004759F1" w:rsidRDefault="00EF05ED" w:rsidP="003C61FB">
      <w:pPr>
        <w:spacing w:line="240" w:lineRule="auto"/>
        <w:ind w:left="720" w:hanging="720"/>
        <w:contextualSpacing/>
        <w:rPr>
          <w:rFonts w:ascii="Times New Roman" w:hAnsi="Times New Roman" w:cs="Times New Roman"/>
          <w:sz w:val="24"/>
          <w:szCs w:val="24"/>
        </w:rPr>
      </w:pPr>
      <w:r w:rsidRPr="004759F1">
        <w:rPr>
          <w:rFonts w:ascii="Times New Roman" w:hAnsi="Times New Roman" w:cs="Times New Roman"/>
          <w:sz w:val="24"/>
          <w:szCs w:val="24"/>
        </w:rPr>
        <w:t>Reynolds C.S. (2006) Ecology of Phytoplankton.</w:t>
      </w:r>
      <w:r w:rsidR="00B23B5D" w:rsidRPr="004759F1">
        <w:rPr>
          <w:rFonts w:ascii="Times New Roman" w:hAnsi="Times New Roman" w:cs="Times New Roman"/>
          <w:sz w:val="24"/>
          <w:szCs w:val="24"/>
        </w:rPr>
        <w:t xml:space="preserve"> </w:t>
      </w:r>
      <w:r w:rsidR="00B23B5D" w:rsidRPr="004759F1">
        <w:rPr>
          <w:rFonts w:ascii="Times New Roman" w:hAnsi="Times New Roman" w:cs="Times New Roman"/>
          <w:i/>
          <w:sz w:val="24"/>
          <w:szCs w:val="24"/>
        </w:rPr>
        <w:t>Ecology, Biodiversity, and Conservation</w:t>
      </w:r>
      <w:r w:rsidRPr="004759F1">
        <w:rPr>
          <w:rFonts w:ascii="Times New Roman" w:hAnsi="Times New Roman" w:cs="Times New Roman"/>
          <w:sz w:val="24"/>
          <w:szCs w:val="24"/>
        </w:rPr>
        <w:t xml:space="preserve">. </w:t>
      </w:r>
      <w:r w:rsidR="00B23B5D" w:rsidRPr="004759F1">
        <w:rPr>
          <w:rFonts w:ascii="Times New Roman" w:hAnsi="Times New Roman" w:cs="Times New Roman"/>
          <w:sz w:val="24"/>
          <w:szCs w:val="24"/>
        </w:rPr>
        <w:t>Cambridge University Press.</w:t>
      </w:r>
    </w:p>
    <w:p w14:paraId="567A3100" w14:textId="77777777" w:rsidR="003C61FB" w:rsidRPr="004759F1" w:rsidRDefault="003C61FB" w:rsidP="003C61FB">
      <w:pPr>
        <w:spacing w:line="240" w:lineRule="auto"/>
        <w:ind w:left="720" w:hanging="720"/>
        <w:contextualSpacing/>
        <w:rPr>
          <w:rFonts w:ascii="Times New Roman" w:hAnsi="Times New Roman" w:cs="Times New Roman"/>
          <w:sz w:val="24"/>
          <w:szCs w:val="24"/>
        </w:rPr>
      </w:pPr>
    </w:p>
    <w:p w14:paraId="28B6A3B2" w14:textId="77777777" w:rsidR="00446B90" w:rsidRPr="007C7E4B" w:rsidRDefault="00EF05ED" w:rsidP="003C61FB">
      <w:pPr>
        <w:spacing w:line="240" w:lineRule="auto"/>
        <w:ind w:left="720" w:hanging="720"/>
        <w:contextualSpacing/>
        <w:rPr>
          <w:rFonts w:ascii="Times New Roman" w:hAnsi="Times New Roman" w:cs="Times New Roman"/>
          <w:sz w:val="24"/>
          <w:szCs w:val="24"/>
        </w:rPr>
      </w:pPr>
      <w:r w:rsidRPr="004759F1">
        <w:rPr>
          <w:rFonts w:ascii="Times New Roman" w:hAnsi="Times New Roman" w:cs="Times New Roman"/>
          <w:sz w:val="24"/>
          <w:szCs w:val="24"/>
        </w:rPr>
        <w:t xml:space="preserve">Roman M., </w:t>
      </w:r>
      <w:r w:rsidR="00446B90" w:rsidRPr="004759F1">
        <w:rPr>
          <w:rFonts w:ascii="Times New Roman" w:hAnsi="Times New Roman" w:cs="Times New Roman"/>
          <w:sz w:val="24"/>
          <w:szCs w:val="24"/>
        </w:rPr>
        <w:t>Zhang</w:t>
      </w:r>
      <w:r w:rsidRPr="004759F1">
        <w:rPr>
          <w:rFonts w:ascii="Times New Roman" w:hAnsi="Times New Roman" w:cs="Times New Roman"/>
          <w:sz w:val="24"/>
          <w:szCs w:val="24"/>
        </w:rPr>
        <w:t xml:space="preserve"> X., </w:t>
      </w:r>
      <w:proofErr w:type="spellStart"/>
      <w:r w:rsidR="00446B90" w:rsidRPr="004759F1">
        <w:rPr>
          <w:rFonts w:ascii="Times New Roman" w:hAnsi="Times New Roman" w:cs="Times New Roman"/>
          <w:sz w:val="24"/>
          <w:szCs w:val="24"/>
        </w:rPr>
        <w:t>McGilliard</w:t>
      </w:r>
      <w:proofErr w:type="spellEnd"/>
      <w:r w:rsidRPr="004759F1">
        <w:rPr>
          <w:rFonts w:ascii="Times New Roman" w:hAnsi="Times New Roman" w:cs="Times New Roman"/>
          <w:sz w:val="24"/>
          <w:szCs w:val="24"/>
        </w:rPr>
        <w:t xml:space="preserve"> C.</w:t>
      </w:r>
      <w:r w:rsidR="00446B90" w:rsidRPr="004759F1">
        <w:rPr>
          <w:rFonts w:ascii="Times New Roman" w:hAnsi="Times New Roman" w:cs="Times New Roman"/>
          <w:sz w:val="24"/>
          <w:szCs w:val="24"/>
        </w:rPr>
        <w:t xml:space="preserve"> </w:t>
      </w:r>
      <w:r w:rsidRPr="004759F1">
        <w:rPr>
          <w:rFonts w:ascii="Times New Roman" w:hAnsi="Times New Roman" w:cs="Times New Roman"/>
          <w:sz w:val="24"/>
          <w:szCs w:val="24"/>
        </w:rPr>
        <w:t xml:space="preserve">&amp; </w:t>
      </w:r>
      <w:proofErr w:type="spellStart"/>
      <w:r w:rsidR="00446B90" w:rsidRPr="004759F1">
        <w:rPr>
          <w:rFonts w:ascii="Times New Roman" w:hAnsi="Times New Roman" w:cs="Times New Roman"/>
          <w:sz w:val="24"/>
          <w:szCs w:val="24"/>
        </w:rPr>
        <w:t>Boicourt</w:t>
      </w:r>
      <w:proofErr w:type="spellEnd"/>
      <w:r w:rsidRPr="004759F1">
        <w:rPr>
          <w:rFonts w:ascii="Times New Roman" w:hAnsi="Times New Roman" w:cs="Times New Roman"/>
          <w:sz w:val="24"/>
          <w:szCs w:val="24"/>
        </w:rPr>
        <w:t xml:space="preserve"> W. (2005)</w:t>
      </w:r>
      <w:r w:rsidR="00446B90" w:rsidRPr="004759F1">
        <w:rPr>
          <w:rFonts w:ascii="Times New Roman" w:hAnsi="Times New Roman" w:cs="Times New Roman"/>
          <w:sz w:val="24"/>
          <w:szCs w:val="24"/>
        </w:rPr>
        <w:t xml:space="preserve"> Seasonal and annual variability in the spatial patterns of plank</w:t>
      </w:r>
      <w:r w:rsidRPr="004759F1">
        <w:rPr>
          <w:rFonts w:ascii="Times New Roman" w:hAnsi="Times New Roman" w:cs="Times New Roman"/>
          <w:sz w:val="24"/>
          <w:szCs w:val="24"/>
        </w:rPr>
        <w:t>ton biomass in Chesapeake Bay.</w:t>
      </w:r>
      <w:r w:rsidR="00446B90" w:rsidRPr="004759F1">
        <w:rPr>
          <w:rFonts w:ascii="Times New Roman" w:hAnsi="Times New Roman" w:cs="Times New Roman"/>
          <w:sz w:val="24"/>
          <w:szCs w:val="24"/>
        </w:rPr>
        <w:t xml:space="preserve"> </w:t>
      </w:r>
      <w:r w:rsidR="00446B90" w:rsidRPr="004759F1">
        <w:rPr>
          <w:rFonts w:ascii="Times New Roman" w:hAnsi="Times New Roman" w:cs="Times New Roman"/>
          <w:i/>
          <w:sz w:val="24"/>
          <w:szCs w:val="24"/>
        </w:rPr>
        <w:t>Limnology and Oceanography</w:t>
      </w:r>
      <w:r w:rsidRPr="004759F1">
        <w:rPr>
          <w:rFonts w:ascii="Times New Roman" w:hAnsi="Times New Roman" w:cs="Times New Roman"/>
          <w:i/>
          <w:sz w:val="24"/>
          <w:szCs w:val="24"/>
        </w:rPr>
        <w:t>,</w:t>
      </w:r>
      <w:r w:rsidR="006469BA" w:rsidRPr="004759F1">
        <w:rPr>
          <w:rFonts w:ascii="Times New Roman" w:hAnsi="Times New Roman" w:cs="Times New Roman"/>
          <w:sz w:val="24"/>
          <w:szCs w:val="24"/>
        </w:rPr>
        <w:t xml:space="preserve"> </w:t>
      </w:r>
      <w:r w:rsidR="006469BA" w:rsidRPr="004759F1">
        <w:rPr>
          <w:rFonts w:ascii="Times New Roman" w:hAnsi="Times New Roman" w:cs="Times New Roman"/>
          <w:sz w:val="24"/>
          <w:szCs w:val="24"/>
          <w:rPrChange w:id="199" w:author="Stelling,Benjamin D" w:date="2018-10-10T14:42:00Z">
            <w:rPr>
              <w:rFonts w:ascii="Times New Roman" w:hAnsi="Times New Roman" w:cs="Times New Roman"/>
              <w:b/>
              <w:sz w:val="24"/>
              <w:szCs w:val="24"/>
            </w:rPr>
          </w:rPrChange>
        </w:rPr>
        <w:t>50</w:t>
      </w:r>
      <w:r w:rsidRPr="004759F1">
        <w:rPr>
          <w:rFonts w:ascii="Times New Roman" w:hAnsi="Times New Roman" w:cs="Times New Roman"/>
          <w:sz w:val="24"/>
          <w:szCs w:val="24"/>
        </w:rPr>
        <w:t>,</w:t>
      </w:r>
      <w:r w:rsidR="00446B90" w:rsidRPr="007C7E4B">
        <w:rPr>
          <w:rFonts w:ascii="Times New Roman" w:hAnsi="Times New Roman" w:cs="Times New Roman"/>
          <w:sz w:val="24"/>
          <w:szCs w:val="24"/>
        </w:rPr>
        <w:t xml:space="preserve"> 480-492.</w:t>
      </w:r>
    </w:p>
    <w:p w14:paraId="01B29D37" w14:textId="77777777" w:rsidR="003C61FB" w:rsidRPr="004759F1" w:rsidRDefault="003C61FB" w:rsidP="003C61FB">
      <w:pPr>
        <w:spacing w:line="240" w:lineRule="auto"/>
        <w:ind w:left="720" w:hanging="720"/>
        <w:contextualSpacing/>
        <w:rPr>
          <w:rFonts w:ascii="Times New Roman" w:hAnsi="Times New Roman" w:cs="Times New Roman"/>
          <w:sz w:val="24"/>
          <w:szCs w:val="24"/>
        </w:rPr>
      </w:pPr>
    </w:p>
    <w:p w14:paraId="3C45E746" w14:textId="77777777" w:rsidR="00A407EA" w:rsidRPr="007C7E4B" w:rsidRDefault="00EF05ED" w:rsidP="003C61FB">
      <w:pPr>
        <w:spacing w:line="240" w:lineRule="auto"/>
        <w:ind w:left="720" w:hanging="720"/>
        <w:contextualSpacing/>
        <w:rPr>
          <w:rFonts w:ascii="Times New Roman" w:hAnsi="Times New Roman" w:cs="Times New Roman"/>
          <w:sz w:val="24"/>
          <w:szCs w:val="24"/>
        </w:rPr>
      </w:pPr>
      <w:r w:rsidRPr="004759F1">
        <w:rPr>
          <w:rFonts w:ascii="Times New Roman" w:hAnsi="Times New Roman" w:cs="Times New Roman"/>
          <w:sz w:val="24"/>
          <w:szCs w:val="24"/>
        </w:rPr>
        <w:t>Ross</w:t>
      </w:r>
      <w:r w:rsidR="00A407EA" w:rsidRPr="004759F1">
        <w:rPr>
          <w:rFonts w:ascii="Times New Roman" w:hAnsi="Times New Roman" w:cs="Times New Roman"/>
          <w:sz w:val="24"/>
          <w:szCs w:val="24"/>
        </w:rPr>
        <w:t xml:space="preserve"> O.N. </w:t>
      </w:r>
      <w:r w:rsidRPr="004759F1">
        <w:rPr>
          <w:rFonts w:ascii="Times New Roman" w:hAnsi="Times New Roman" w:cs="Times New Roman"/>
          <w:sz w:val="24"/>
          <w:szCs w:val="24"/>
        </w:rPr>
        <w:t xml:space="preserve">&amp; </w:t>
      </w:r>
      <w:r w:rsidR="00A407EA" w:rsidRPr="004759F1">
        <w:rPr>
          <w:rFonts w:ascii="Times New Roman" w:hAnsi="Times New Roman" w:cs="Times New Roman"/>
          <w:sz w:val="24"/>
          <w:szCs w:val="24"/>
        </w:rPr>
        <w:t>Sharples</w:t>
      </w:r>
      <w:r w:rsidRPr="004759F1">
        <w:rPr>
          <w:rFonts w:ascii="Times New Roman" w:hAnsi="Times New Roman" w:cs="Times New Roman"/>
          <w:sz w:val="24"/>
          <w:szCs w:val="24"/>
        </w:rPr>
        <w:t xml:space="preserve"> J. (2008)</w:t>
      </w:r>
      <w:r w:rsidR="00A407EA" w:rsidRPr="004759F1">
        <w:rPr>
          <w:rFonts w:ascii="Times New Roman" w:hAnsi="Times New Roman" w:cs="Times New Roman"/>
          <w:sz w:val="24"/>
          <w:szCs w:val="24"/>
        </w:rPr>
        <w:t xml:space="preserve"> Swimming for survival: a role of phytoplankton motility in a str</w:t>
      </w:r>
      <w:r w:rsidRPr="004759F1">
        <w:rPr>
          <w:rFonts w:ascii="Times New Roman" w:hAnsi="Times New Roman" w:cs="Times New Roman"/>
          <w:sz w:val="24"/>
          <w:szCs w:val="24"/>
        </w:rPr>
        <w:t xml:space="preserve">atified turbulent environment. </w:t>
      </w:r>
      <w:r w:rsidR="00A407EA" w:rsidRPr="004759F1">
        <w:rPr>
          <w:rFonts w:ascii="Times New Roman" w:hAnsi="Times New Roman" w:cs="Times New Roman"/>
          <w:i/>
          <w:sz w:val="24"/>
          <w:szCs w:val="24"/>
        </w:rPr>
        <w:t>Journal of Marine Systems</w:t>
      </w:r>
      <w:r w:rsidRPr="004759F1">
        <w:rPr>
          <w:rFonts w:ascii="Times New Roman" w:hAnsi="Times New Roman" w:cs="Times New Roman"/>
          <w:i/>
          <w:sz w:val="24"/>
          <w:szCs w:val="24"/>
        </w:rPr>
        <w:t>,</w:t>
      </w:r>
      <w:r w:rsidR="006469BA" w:rsidRPr="004759F1">
        <w:rPr>
          <w:rFonts w:ascii="Times New Roman" w:hAnsi="Times New Roman" w:cs="Times New Roman"/>
          <w:sz w:val="24"/>
          <w:szCs w:val="24"/>
        </w:rPr>
        <w:t xml:space="preserve"> </w:t>
      </w:r>
      <w:r w:rsidR="006469BA" w:rsidRPr="004759F1">
        <w:rPr>
          <w:rFonts w:ascii="Times New Roman" w:hAnsi="Times New Roman" w:cs="Times New Roman"/>
          <w:sz w:val="24"/>
          <w:szCs w:val="24"/>
          <w:rPrChange w:id="200" w:author="Stelling,Benjamin D" w:date="2018-10-10T14:42:00Z">
            <w:rPr>
              <w:rFonts w:ascii="Times New Roman" w:hAnsi="Times New Roman" w:cs="Times New Roman"/>
              <w:b/>
              <w:sz w:val="24"/>
              <w:szCs w:val="24"/>
            </w:rPr>
          </w:rPrChange>
        </w:rPr>
        <w:t>70</w:t>
      </w:r>
      <w:r w:rsidRPr="004759F1">
        <w:rPr>
          <w:rFonts w:ascii="Times New Roman" w:hAnsi="Times New Roman" w:cs="Times New Roman"/>
          <w:sz w:val="24"/>
          <w:szCs w:val="24"/>
        </w:rPr>
        <w:t>,</w:t>
      </w:r>
      <w:r w:rsidR="00A407EA" w:rsidRPr="007C7E4B">
        <w:rPr>
          <w:rFonts w:ascii="Times New Roman" w:hAnsi="Times New Roman" w:cs="Times New Roman"/>
          <w:sz w:val="24"/>
          <w:szCs w:val="24"/>
        </w:rPr>
        <w:t xml:space="preserve"> 248-262.</w:t>
      </w:r>
    </w:p>
    <w:p w14:paraId="60C64D49" w14:textId="77777777" w:rsidR="003C61FB" w:rsidRPr="004759F1" w:rsidRDefault="003C61FB" w:rsidP="003C61FB">
      <w:pPr>
        <w:spacing w:line="240" w:lineRule="auto"/>
        <w:ind w:left="720" w:hanging="720"/>
        <w:contextualSpacing/>
        <w:rPr>
          <w:rFonts w:ascii="Times New Roman" w:hAnsi="Times New Roman" w:cs="Times New Roman"/>
          <w:sz w:val="24"/>
          <w:szCs w:val="24"/>
        </w:rPr>
      </w:pPr>
    </w:p>
    <w:p w14:paraId="328FC6BB" w14:textId="77777777" w:rsidR="0096388A" w:rsidRPr="007C7E4B" w:rsidRDefault="00EF05ED" w:rsidP="003C61FB">
      <w:pPr>
        <w:spacing w:line="240" w:lineRule="auto"/>
        <w:ind w:left="720" w:hanging="720"/>
        <w:contextualSpacing/>
        <w:rPr>
          <w:rFonts w:ascii="Times New Roman" w:hAnsi="Times New Roman" w:cs="Times New Roman"/>
          <w:bCs/>
          <w:sz w:val="24"/>
          <w:szCs w:val="24"/>
          <w:shd w:val="clear" w:color="auto" w:fill="FFFFFF"/>
        </w:rPr>
      </w:pPr>
      <w:proofErr w:type="spellStart"/>
      <w:r w:rsidRPr="004759F1">
        <w:rPr>
          <w:rFonts w:ascii="Times New Roman" w:hAnsi="Times New Roman" w:cs="Times New Roman"/>
          <w:sz w:val="24"/>
          <w:szCs w:val="24"/>
        </w:rPr>
        <w:t>Rott</w:t>
      </w:r>
      <w:proofErr w:type="spellEnd"/>
      <w:r w:rsidRPr="004759F1">
        <w:rPr>
          <w:rFonts w:ascii="Times New Roman" w:hAnsi="Times New Roman" w:cs="Times New Roman"/>
          <w:sz w:val="24"/>
          <w:szCs w:val="24"/>
        </w:rPr>
        <w:t xml:space="preserve"> E., </w:t>
      </w:r>
      <w:proofErr w:type="spellStart"/>
      <w:r w:rsidR="0096388A" w:rsidRPr="004759F1">
        <w:rPr>
          <w:rFonts w:ascii="Times New Roman" w:hAnsi="Times New Roman" w:cs="Times New Roman"/>
          <w:sz w:val="24"/>
          <w:szCs w:val="24"/>
        </w:rPr>
        <w:t>Salmaso</w:t>
      </w:r>
      <w:proofErr w:type="spellEnd"/>
      <w:r w:rsidRPr="004759F1">
        <w:rPr>
          <w:rFonts w:ascii="Times New Roman" w:hAnsi="Times New Roman" w:cs="Times New Roman"/>
          <w:sz w:val="24"/>
          <w:szCs w:val="24"/>
        </w:rPr>
        <w:t xml:space="preserve"> N.</w:t>
      </w:r>
      <w:r w:rsidR="0096388A" w:rsidRPr="004759F1">
        <w:rPr>
          <w:rFonts w:ascii="Times New Roman" w:hAnsi="Times New Roman" w:cs="Times New Roman"/>
          <w:sz w:val="24"/>
          <w:szCs w:val="24"/>
        </w:rPr>
        <w:t xml:space="preserve"> </w:t>
      </w:r>
      <w:r w:rsidRPr="004759F1">
        <w:rPr>
          <w:rFonts w:ascii="Times New Roman" w:hAnsi="Times New Roman" w:cs="Times New Roman"/>
          <w:sz w:val="24"/>
          <w:szCs w:val="24"/>
        </w:rPr>
        <w:t xml:space="preserve">&amp; </w:t>
      </w:r>
      <w:r w:rsidR="0096388A" w:rsidRPr="004759F1">
        <w:rPr>
          <w:rFonts w:ascii="Times New Roman" w:hAnsi="Times New Roman" w:cs="Times New Roman"/>
          <w:sz w:val="24"/>
          <w:szCs w:val="24"/>
        </w:rPr>
        <w:t>Hoehn</w:t>
      </w:r>
      <w:r w:rsidRPr="004759F1">
        <w:rPr>
          <w:rFonts w:ascii="Times New Roman" w:hAnsi="Times New Roman" w:cs="Times New Roman"/>
          <w:sz w:val="24"/>
          <w:szCs w:val="24"/>
        </w:rPr>
        <w:t xml:space="preserve"> E. (2007)</w:t>
      </w:r>
      <w:r w:rsidR="0096388A" w:rsidRPr="004759F1">
        <w:rPr>
          <w:rFonts w:ascii="Times New Roman" w:hAnsi="Times New Roman" w:cs="Times New Roman"/>
          <w:sz w:val="24"/>
          <w:szCs w:val="24"/>
        </w:rPr>
        <w:t xml:space="preserve"> Quality control of </w:t>
      </w:r>
      <w:r w:rsidR="0096388A" w:rsidRPr="004759F1">
        <w:rPr>
          <w:rFonts w:ascii="Times New Roman" w:hAnsi="Times New Roman" w:cs="Times New Roman"/>
          <w:bCs/>
          <w:sz w:val="24"/>
          <w:szCs w:val="24"/>
          <w:shd w:val="clear" w:color="auto" w:fill="FFFFFF"/>
        </w:rPr>
        <w:t>Utermöhl-based phytoplankton counting and biovolume estimates- a</w:t>
      </w:r>
      <w:r w:rsidRPr="004759F1">
        <w:rPr>
          <w:rFonts w:ascii="Times New Roman" w:hAnsi="Times New Roman" w:cs="Times New Roman"/>
          <w:bCs/>
          <w:sz w:val="24"/>
          <w:szCs w:val="24"/>
          <w:shd w:val="clear" w:color="auto" w:fill="FFFFFF"/>
        </w:rPr>
        <w:t xml:space="preserve">n easy task or a Gordian knot? </w:t>
      </w:r>
      <w:r w:rsidR="0096388A" w:rsidRPr="004759F1">
        <w:rPr>
          <w:rFonts w:ascii="Times New Roman" w:hAnsi="Times New Roman" w:cs="Times New Roman"/>
          <w:bCs/>
          <w:i/>
          <w:sz w:val="24"/>
          <w:szCs w:val="24"/>
          <w:shd w:val="clear" w:color="auto" w:fill="FFFFFF"/>
        </w:rPr>
        <w:t>Hydrobiologia</w:t>
      </w:r>
      <w:r w:rsidRPr="004759F1">
        <w:rPr>
          <w:rFonts w:ascii="Times New Roman" w:hAnsi="Times New Roman" w:cs="Times New Roman"/>
          <w:bCs/>
          <w:i/>
          <w:sz w:val="24"/>
          <w:szCs w:val="24"/>
          <w:shd w:val="clear" w:color="auto" w:fill="FFFFFF"/>
        </w:rPr>
        <w:t>,</w:t>
      </w:r>
      <w:r w:rsidR="006469BA" w:rsidRPr="004759F1">
        <w:rPr>
          <w:rFonts w:ascii="Times New Roman" w:hAnsi="Times New Roman" w:cs="Times New Roman"/>
          <w:bCs/>
          <w:sz w:val="24"/>
          <w:szCs w:val="24"/>
          <w:shd w:val="clear" w:color="auto" w:fill="FFFFFF"/>
        </w:rPr>
        <w:t xml:space="preserve"> </w:t>
      </w:r>
      <w:r w:rsidR="006469BA" w:rsidRPr="004759F1">
        <w:rPr>
          <w:rFonts w:ascii="Times New Roman" w:hAnsi="Times New Roman" w:cs="Times New Roman"/>
          <w:bCs/>
          <w:sz w:val="24"/>
          <w:szCs w:val="24"/>
          <w:shd w:val="clear" w:color="auto" w:fill="FFFFFF"/>
          <w:rPrChange w:id="201" w:author="Stelling,Benjamin D" w:date="2018-10-10T14:42:00Z">
            <w:rPr>
              <w:rFonts w:ascii="Times New Roman" w:hAnsi="Times New Roman" w:cs="Times New Roman"/>
              <w:b/>
              <w:bCs/>
              <w:sz w:val="24"/>
              <w:szCs w:val="24"/>
              <w:shd w:val="clear" w:color="auto" w:fill="FFFFFF"/>
            </w:rPr>
          </w:rPrChange>
        </w:rPr>
        <w:t>578</w:t>
      </w:r>
      <w:r w:rsidRPr="004759F1">
        <w:rPr>
          <w:rFonts w:ascii="Times New Roman" w:hAnsi="Times New Roman" w:cs="Times New Roman"/>
          <w:bCs/>
          <w:sz w:val="24"/>
          <w:szCs w:val="24"/>
          <w:shd w:val="clear" w:color="auto" w:fill="FFFFFF"/>
        </w:rPr>
        <w:t>,</w:t>
      </w:r>
      <w:r w:rsidR="0096388A" w:rsidRPr="007C7E4B">
        <w:rPr>
          <w:rFonts w:ascii="Times New Roman" w:hAnsi="Times New Roman" w:cs="Times New Roman"/>
          <w:bCs/>
          <w:sz w:val="24"/>
          <w:szCs w:val="24"/>
          <w:shd w:val="clear" w:color="auto" w:fill="FFFFFF"/>
        </w:rPr>
        <w:t xml:space="preserve"> 141-146.</w:t>
      </w:r>
    </w:p>
    <w:p w14:paraId="50C7CC46" w14:textId="77777777" w:rsidR="003C61FB" w:rsidRPr="004759F1" w:rsidRDefault="003C61FB" w:rsidP="003C61FB">
      <w:pPr>
        <w:spacing w:line="240" w:lineRule="auto"/>
        <w:ind w:left="720" w:hanging="720"/>
        <w:contextualSpacing/>
        <w:rPr>
          <w:rFonts w:ascii="Times New Roman" w:hAnsi="Times New Roman" w:cs="Times New Roman"/>
          <w:bCs/>
          <w:sz w:val="24"/>
          <w:szCs w:val="24"/>
          <w:shd w:val="clear" w:color="auto" w:fill="FFFFFF"/>
        </w:rPr>
      </w:pPr>
    </w:p>
    <w:p w14:paraId="1BF47931" w14:textId="77777777" w:rsidR="008B63D0" w:rsidRPr="007C7E4B" w:rsidRDefault="00EF05ED" w:rsidP="003C61FB">
      <w:pPr>
        <w:spacing w:line="240" w:lineRule="auto"/>
        <w:ind w:left="720" w:hanging="720"/>
        <w:contextualSpacing/>
        <w:rPr>
          <w:rFonts w:ascii="Times New Roman" w:hAnsi="Times New Roman" w:cs="Times New Roman"/>
          <w:bCs/>
          <w:sz w:val="24"/>
          <w:szCs w:val="24"/>
          <w:shd w:val="clear" w:color="auto" w:fill="FFFFFF"/>
        </w:rPr>
      </w:pPr>
      <w:proofErr w:type="spellStart"/>
      <w:r w:rsidRPr="004759F1">
        <w:rPr>
          <w:rFonts w:ascii="Times New Roman" w:hAnsi="Times New Roman" w:cs="Times New Roman"/>
          <w:bCs/>
          <w:sz w:val="24"/>
          <w:szCs w:val="24"/>
          <w:shd w:val="clear" w:color="auto" w:fill="FFFFFF"/>
        </w:rPr>
        <w:t>Sakshaug</w:t>
      </w:r>
      <w:proofErr w:type="spellEnd"/>
      <w:r w:rsidR="008B63D0" w:rsidRPr="004759F1">
        <w:rPr>
          <w:rFonts w:ascii="Times New Roman" w:hAnsi="Times New Roman" w:cs="Times New Roman"/>
          <w:bCs/>
          <w:sz w:val="24"/>
          <w:szCs w:val="24"/>
          <w:shd w:val="clear" w:color="auto" w:fill="FFFFFF"/>
        </w:rPr>
        <w:t xml:space="preserve"> E. </w:t>
      </w:r>
      <w:r w:rsidRPr="004759F1">
        <w:rPr>
          <w:rFonts w:ascii="Times New Roman" w:hAnsi="Times New Roman" w:cs="Times New Roman"/>
          <w:bCs/>
          <w:sz w:val="24"/>
          <w:szCs w:val="24"/>
          <w:shd w:val="clear" w:color="auto" w:fill="FFFFFF"/>
        </w:rPr>
        <w:t xml:space="preserve">&amp; </w:t>
      </w:r>
      <w:proofErr w:type="spellStart"/>
      <w:r w:rsidR="008B63D0" w:rsidRPr="004759F1">
        <w:rPr>
          <w:rFonts w:ascii="Times New Roman" w:hAnsi="Times New Roman" w:cs="Times New Roman"/>
          <w:bCs/>
          <w:sz w:val="24"/>
          <w:szCs w:val="24"/>
          <w:shd w:val="clear" w:color="auto" w:fill="FFFFFF"/>
        </w:rPr>
        <w:t>Slagstad</w:t>
      </w:r>
      <w:proofErr w:type="spellEnd"/>
      <w:r w:rsidRPr="004759F1">
        <w:rPr>
          <w:rFonts w:ascii="Times New Roman" w:hAnsi="Times New Roman" w:cs="Times New Roman"/>
          <w:bCs/>
          <w:sz w:val="24"/>
          <w:szCs w:val="24"/>
          <w:shd w:val="clear" w:color="auto" w:fill="FFFFFF"/>
        </w:rPr>
        <w:t xml:space="preserve"> D. (1991)</w:t>
      </w:r>
      <w:r w:rsidR="008B63D0" w:rsidRPr="004759F1">
        <w:rPr>
          <w:rFonts w:ascii="Times New Roman" w:hAnsi="Times New Roman" w:cs="Times New Roman"/>
          <w:bCs/>
          <w:sz w:val="24"/>
          <w:szCs w:val="24"/>
          <w:shd w:val="clear" w:color="auto" w:fill="FFFFFF"/>
        </w:rPr>
        <w:t xml:space="preserve"> Light and productivity of phytoplankton in polar marine ec</w:t>
      </w:r>
      <w:r w:rsidRPr="004759F1">
        <w:rPr>
          <w:rFonts w:ascii="Times New Roman" w:hAnsi="Times New Roman" w:cs="Times New Roman"/>
          <w:bCs/>
          <w:sz w:val="24"/>
          <w:szCs w:val="24"/>
          <w:shd w:val="clear" w:color="auto" w:fill="FFFFFF"/>
        </w:rPr>
        <w:t>osystems: a physiological view.</w:t>
      </w:r>
      <w:r w:rsidR="008B63D0" w:rsidRPr="004759F1">
        <w:rPr>
          <w:rFonts w:ascii="Times New Roman" w:hAnsi="Times New Roman" w:cs="Times New Roman"/>
          <w:bCs/>
          <w:sz w:val="24"/>
          <w:szCs w:val="24"/>
          <w:shd w:val="clear" w:color="auto" w:fill="FFFFFF"/>
        </w:rPr>
        <w:t xml:space="preserve"> </w:t>
      </w:r>
      <w:r w:rsidR="008B63D0" w:rsidRPr="004759F1">
        <w:rPr>
          <w:rFonts w:ascii="Times New Roman" w:hAnsi="Times New Roman" w:cs="Times New Roman"/>
          <w:bCs/>
          <w:i/>
          <w:sz w:val="24"/>
          <w:szCs w:val="24"/>
          <w:shd w:val="clear" w:color="auto" w:fill="FFFFFF"/>
        </w:rPr>
        <w:t>Polar Research</w:t>
      </w:r>
      <w:r w:rsidRPr="004759F1">
        <w:rPr>
          <w:rFonts w:ascii="Times New Roman" w:hAnsi="Times New Roman" w:cs="Times New Roman"/>
          <w:bCs/>
          <w:i/>
          <w:sz w:val="24"/>
          <w:szCs w:val="24"/>
          <w:shd w:val="clear" w:color="auto" w:fill="FFFFFF"/>
        </w:rPr>
        <w:t>,</w:t>
      </w:r>
      <w:r w:rsidR="006469BA" w:rsidRPr="004759F1">
        <w:rPr>
          <w:rFonts w:ascii="Times New Roman" w:hAnsi="Times New Roman" w:cs="Times New Roman"/>
          <w:bCs/>
          <w:sz w:val="24"/>
          <w:szCs w:val="24"/>
          <w:shd w:val="clear" w:color="auto" w:fill="FFFFFF"/>
        </w:rPr>
        <w:t xml:space="preserve"> </w:t>
      </w:r>
      <w:r w:rsidR="006469BA" w:rsidRPr="004759F1">
        <w:rPr>
          <w:rFonts w:ascii="Times New Roman" w:hAnsi="Times New Roman" w:cs="Times New Roman"/>
          <w:bCs/>
          <w:sz w:val="24"/>
          <w:szCs w:val="24"/>
          <w:shd w:val="clear" w:color="auto" w:fill="FFFFFF"/>
          <w:rPrChange w:id="202" w:author="Stelling,Benjamin D" w:date="2018-10-10T14:42:00Z">
            <w:rPr>
              <w:rFonts w:ascii="Times New Roman" w:hAnsi="Times New Roman" w:cs="Times New Roman"/>
              <w:b/>
              <w:bCs/>
              <w:sz w:val="24"/>
              <w:szCs w:val="24"/>
              <w:shd w:val="clear" w:color="auto" w:fill="FFFFFF"/>
            </w:rPr>
          </w:rPrChange>
        </w:rPr>
        <w:t>10</w:t>
      </w:r>
      <w:r w:rsidRPr="004759F1">
        <w:rPr>
          <w:rFonts w:ascii="Times New Roman" w:hAnsi="Times New Roman" w:cs="Times New Roman"/>
          <w:bCs/>
          <w:sz w:val="24"/>
          <w:szCs w:val="24"/>
          <w:shd w:val="clear" w:color="auto" w:fill="FFFFFF"/>
        </w:rPr>
        <w:t>,</w:t>
      </w:r>
      <w:r w:rsidR="008B63D0" w:rsidRPr="007C7E4B">
        <w:rPr>
          <w:rFonts w:ascii="Times New Roman" w:hAnsi="Times New Roman" w:cs="Times New Roman"/>
          <w:bCs/>
          <w:sz w:val="24"/>
          <w:szCs w:val="24"/>
          <w:shd w:val="clear" w:color="auto" w:fill="FFFFFF"/>
        </w:rPr>
        <w:t xml:space="preserve"> 69-86.</w:t>
      </w:r>
    </w:p>
    <w:p w14:paraId="0CDA0586" w14:textId="77777777" w:rsidR="003C61FB" w:rsidRPr="004759F1" w:rsidRDefault="003C61FB" w:rsidP="003C61FB">
      <w:pPr>
        <w:spacing w:line="240" w:lineRule="auto"/>
        <w:ind w:left="720" w:hanging="720"/>
        <w:contextualSpacing/>
        <w:rPr>
          <w:rFonts w:ascii="Times New Roman" w:hAnsi="Times New Roman" w:cs="Times New Roman"/>
          <w:bCs/>
          <w:sz w:val="24"/>
          <w:szCs w:val="24"/>
          <w:shd w:val="clear" w:color="auto" w:fill="FFFFFF"/>
        </w:rPr>
      </w:pPr>
    </w:p>
    <w:p w14:paraId="2312AC6A" w14:textId="77777777" w:rsidR="00FC2EBF" w:rsidRPr="004759F1" w:rsidRDefault="00EF05ED" w:rsidP="003C61FB">
      <w:pPr>
        <w:spacing w:line="240" w:lineRule="auto"/>
        <w:ind w:left="720" w:hanging="720"/>
        <w:contextualSpacing/>
        <w:rPr>
          <w:rFonts w:ascii="Times New Roman" w:hAnsi="Times New Roman" w:cs="Times New Roman"/>
          <w:sz w:val="24"/>
          <w:szCs w:val="24"/>
          <w:shd w:val="clear" w:color="auto" w:fill="FFFFFF"/>
        </w:rPr>
      </w:pPr>
      <w:proofErr w:type="spellStart"/>
      <w:r w:rsidRPr="004759F1">
        <w:rPr>
          <w:rFonts w:ascii="Times New Roman" w:hAnsi="Times New Roman" w:cs="Times New Roman"/>
          <w:bCs/>
          <w:sz w:val="24"/>
          <w:szCs w:val="24"/>
          <w:shd w:val="clear" w:color="auto" w:fill="FFFFFF"/>
        </w:rPr>
        <w:t>Salmaso</w:t>
      </w:r>
      <w:proofErr w:type="spellEnd"/>
      <w:r w:rsidRPr="004759F1">
        <w:rPr>
          <w:rFonts w:ascii="Times New Roman" w:hAnsi="Times New Roman" w:cs="Times New Roman"/>
          <w:bCs/>
          <w:sz w:val="24"/>
          <w:szCs w:val="24"/>
          <w:shd w:val="clear" w:color="auto" w:fill="FFFFFF"/>
        </w:rPr>
        <w:t xml:space="preserve"> N., </w:t>
      </w:r>
      <w:proofErr w:type="spellStart"/>
      <w:r w:rsidR="00CE705E" w:rsidRPr="004759F1">
        <w:rPr>
          <w:rFonts w:ascii="Times New Roman" w:hAnsi="Times New Roman" w:cs="Times New Roman"/>
          <w:bCs/>
          <w:sz w:val="24"/>
          <w:szCs w:val="24"/>
          <w:shd w:val="clear" w:color="auto" w:fill="FFFFFF"/>
        </w:rPr>
        <w:t>Naselli</w:t>
      </w:r>
      <w:proofErr w:type="spellEnd"/>
      <w:r w:rsidR="00CE705E" w:rsidRPr="004759F1">
        <w:rPr>
          <w:rFonts w:ascii="Times New Roman" w:hAnsi="Times New Roman" w:cs="Times New Roman"/>
          <w:bCs/>
          <w:sz w:val="24"/>
          <w:szCs w:val="24"/>
          <w:shd w:val="clear" w:color="auto" w:fill="FFFFFF"/>
        </w:rPr>
        <w:t>-Flores</w:t>
      </w:r>
      <w:r w:rsidRPr="004759F1">
        <w:rPr>
          <w:rFonts w:ascii="Times New Roman" w:hAnsi="Times New Roman" w:cs="Times New Roman"/>
          <w:bCs/>
          <w:sz w:val="24"/>
          <w:szCs w:val="24"/>
          <w:shd w:val="clear" w:color="auto" w:fill="FFFFFF"/>
        </w:rPr>
        <w:t xml:space="preserve"> L. &amp; </w:t>
      </w:r>
      <w:proofErr w:type="spellStart"/>
      <w:r w:rsidR="00CE705E" w:rsidRPr="004759F1">
        <w:rPr>
          <w:rFonts w:ascii="Times New Roman" w:hAnsi="Times New Roman" w:cs="Times New Roman"/>
          <w:sz w:val="24"/>
          <w:szCs w:val="24"/>
          <w:shd w:val="clear" w:color="auto" w:fill="FFFFFF"/>
        </w:rPr>
        <w:t>Padisák</w:t>
      </w:r>
      <w:proofErr w:type="spellEnd"/>
      <w:r w:rsidRPr="004759F1">
        <w:rPr>
          <w:rFonts w:ascii="Times New Roman" w:hAnsi="Times New Roman" w:cs="Times New Roman"/>
          <w:sz w:val="24"/>
          <w:szCs w:val="24"/>
          <w:shd w:val="clear" w:color="auto" w:fill="FFFFFF"/>
        </w:rPr>
        <w:t xml:space="preserve"> J. (2015)</w:t>
      </w:r>
      <w:r w:rsidR="00CE705E" w:rsidRPr="004759F1">
        <w:rPr>
          <w:rFonts w:ascii="Times New Roman" w:hAnsi="Times New Roman" w:cs="Times New Roman"/>
          <w:sz w:val="24"/>
          <w:szCs w:val="24"/>
          <w:shd w:val="clear" w:color="auto" w:fill="FFFFFF"/>
        </w:rPr>
        <w:t xml:space="preserve"> Functional classifications and their applic</w:t>
      </w:r>
      <w:r w:rsidRPr="004759F1">
        <w:rPr>
          <w:rFonts w:ascii="Times New Roman" w:hAnsi="Times New Roman" w:cs="Times New Roman"/>
          <w:sz w:val="24"/>
          <w:szCs w:val="24"/>
          <w:shd w:val="clear" w:color="auto" w:fill="FFFFFF"/>
        </w:rPr>
        <w:t>ation in phytoplankton ecology.</w:t>
      </w:r>
      <w:r w:rsidR="00CE705E" w:rsidRPr="004759F1">
        <w:rPr>
          <w:rFonts w:ascii="Times New Roman" w:hAnsi="Times New Roman" w:cs="Times New Roman"/>
          <w:sz w:val="24"/>
          <w:szCs w:val="24"/>
          <w:shd w:val="clear" w:color="auto" w:fill="FFFFFF"/>
        </w:rPr>
        <w:t xml:space="preserve"> </w:t>
      </w:r>
      <w:r w:rsidR="00CE705E" w:rsidRPr="004759F1">
        <w:rPr>
          <w:rFonts w:ascii="Times New Roman" w:hAnsi="Times New Roman" w:cs="Times New Roman"/>
          <w:i/>
          <w:sz w:val="24"/>
          <w:szCs w:val="24"/>
          <w:shd w:val="clear" w:color="auto" w:fill="FFFFFF"/>
        </w:rPr>
        <w:t>Freshwater Biology</w:t>
      </w:r>
      <w:r w:rsidRPr="004759F1">
        <w:rPr>
          <w:rFonts w:ascii="Times New Roman" w:hAnsi="Times New Roman" w:cs="Times New Roman"/>
          <w:i/>
          <w:sz w:val="24"/>
          <w:szCs w:val="24"/>
          <w:shd w:val="clear" w:color="auto" w:fill="FFFFFF"/>
        </w:rPr>
        <w:t>,</w:t>
      </w:r>
      <w:r w:rsidR="006469BA" w:rsidRPr="004759F1">
        <w:rPr>
          <w:rFonts w:ascii="Times New Roman" w:hAnsi="Times New Roman" w:cs="Times New Roman"/>
          <w:sz w:val="24"/>
          <w:szCs w:val="24"/>
          <w:shd w:val="clear" w:color="auto" w:fill="FFFFFF"/>
        </w:rPr>
        <w:t xml:space="preserve"> </w:t>
      </w:r>
      <w:r w:rsidR="006469BA" w:rsidRPr="004759F1">
        <w:rPr>
          <w:rFonts w:ascii="Times New Roman" w:hAnsi="Times New Roman" w:cs="Times New Roman"/>
          <w:sz w:val="24"/>
          <w:szCs w:val="24"/>
          <w:shd w:val="clear" w:color="auto" w:fill="FFFFFF"/>
          <w:rPrChange w:id="203" w:author="Stelling,Benjamin D" w:date="2018-10-10T14:42:00Z">
            <w:rPr>
              <w:rFonts w:ascii="Times New Roman" w:hAnsi="Times New Roman" w:cs="Times New Roman"/>
              <w:b/>
              <w:sz w:val="24"/>
              <w:szCs w:val="24"/>
              <w:shd w:val="clear" w:color="auto" w:fill="FFFFFF"/>
            </w:rPr>
          </w:rPrChange>
        </w:rPr>
        <w:t>60</w:t>
      </w:r>
      <w:r w:rsidRPr="004759F1">
        <w:rPr>
          <w:rFonts w:ascii="Times New Roman" w:hAnsi="Times New Roman" w:cs="Times New Roman"/>
          <w:sz w:val="24"/>
          <w:szCs w:val="24"/>
          <w:shd w:val="clear" w:color="auto" w:fill="FFFFFF"/>
        </w:rPr>
        <w:t>,</w:t>
      </w:r>
      <w:r w:rsidR="00CE705E" w:rsidRPr="007C7E4B">
        <w:rPr>
          <w:rFonts w:ascii="Times New Roman" w:hAnsi="Times New Roman" w:cs="Times New Roman"/>
          <w:sz w:val="24"/>
          <w:szCs w:val="24"/>
          <w:shd w:val="clear" w:color="auto" w:fill="FFFFFF"/>
        </w:rPr>
        <w:t xml:space="preserve"> 603-619.</w:t>
      </w:r>
    </w:p>
    <w:p w14:paraId="1E6D23F8" w14:textId="77777777" w:rsidR="003C61FB" w:rsidRPr="004759F1" w:rsidRDefault="003C61FB" w:rsidP="003C61FB">
      <w:pPr>
        <w:spacing w:line="240" w:lineRule="auto"/>
        <w:ind w:left="720" w:hanging="720"/>
        <w:contextualSpacing/>
        <w:rPr>
          <w:rFonts w:ascii="Times New Roman" w:hAnsi="Times New Roman" w:cs="Times New Roman"/>
          <w:sz w:val="24"/>
          <w:szCs w:val="24"/>
          <w:shd w:val="clear" w:color="auto" w:fill="FFFFFF"/>
        </w:rPr>
      </w:pPr>
    </w:p>
    <w:p w14:paraId="5C09A32E" w14:textId="77777777" w:rsidR="007D442D" w:rsidRPr="007C7E4B" w:rsidRDefault="00EF05ED" w:rsidP="003C61FB">
      <w:pPr>
        <w:spacing w:line="240" w:lineRule="auto"/>
        <w:ind w:left="720" w:hanging="720"/>
        <w:contextualSpacing/>
        <w:rPr>
          <w:rFonts w:ascii="Times New Roman" w:hAnsi="Times New Roman" w:cs="Times New Roman"/>
          <w:sz w:val="24"/>
          <w:szCs w:val="24"/>
          <w:shd w:val="clear" w:color="auto" w:fill="FFFFFF"/>
        </w:rPr>
      </w:pPr>
      <w:r w:rsidRPr="004759F1">
        <w:rPr>
          <w:rFonts w:ascii="Times New Roman" w:hAnsi="Times New Roman" w:cs="Times New Roman"/>
          <w:sz w:val="24"/>
          <w:szCs w:val="24"/>
          <w:shd w:val="clear" w:color="auto" w:fill="FFFFFF"/>
        </w:rPr>
        <w:t xml:space="preserve">Santos A.L., </w:t>
      </w:r>
      <w:proofErr w:type="spellStart"/>
      <w:r w:rsidR="007D442D" w:rsidRPr="004759F1">
        <w:rPr>
          <w:rFonts w:ascii="Times New Roman" w:hAnsi="Times New Roman" w:cs="Times New Roman"/>
          <w:sz w:val="24"/>
          <w:szCs w:val="24"/>
          <w:shd w:val="clear" w:color="auto" w:fill="FFFFFF"/>
        </w:rPr>
        <w:t>Gourvil</w:t>
      </w:r>
      <w:proofErr w:type="spellEnd"/>
      <w:r w:rsidRPr="004759F1">
        <w:rPr>
          <w:rFonts w:ascii="Times New Roman" w:hAnsi="Times New Roman" w:cs="Times New Roman"/>
          <w:sz w:val="24"/>
          <w:szCs w:val="24"/>
          <w:shd w:val="clear" w:color="auto" w:fill="FFFFFF"/>
        </w:rPr>
        <w:t xml:space="preserve"> P., </w:t>
      </w:r>
      <w:proofErr w:type="spellStart"/>
      <w:r w:rsidR="007D442D" w:rsidRPr="004759F1">
        <w:rPr>
          <w:rFonts w:ascii="Times New Roman" w:hAnsi="Times New Roman" w:cs="Times New Roman"/>
          <w:sz w:val="24"/>
          <w:szCs w:val="24"/>
          <w:shd w:val="clear" w:color="auto" w:fill="FFFFFF"/>
        </w:rPr>
        <w:t>Tragin</w:t>
      </w:r>
      <w:proofErr w:type="spellEnd"/>
      <w:r w:rsidRPr="004759F1">
        <w:rPr>
          <w:rFonts w:ascii="Times New Roman" w:hAnsi="Times New Roman" w:cs="Times New Roman"/>
          <w:sz w:val="24"/>
          <w:szCs w:val="24"/>
          <w:shd w:val="clear" w:color="auto" w:fill="FFFFFF"/>
        </w:rPr>
        <w:t xml:space="preserve"> M., </w:t>
      </w:r>
      <w:r w:rsidR="007D442D" w:rsidRPr="004759F1">
        <w:rPr>
          <w:rFonts w:ascii="Times New Roman" w:hAnsi="Times New Roman" w:cs="Times New Roman"/>
          <w:sz w:val="24"/>
          <w:szCs w:val="24"/>
          <w:shd w:val="clear" w:color="auto" w:fill="FFFFFF"/>
        </w:rPr>
        <w:t>Noël</w:t>
      </w:r>
      <w:r w:rsidRPr="004759F1">
        <w:rPr>
          <w:rFonts w:ascii="Times New Roman" w:hAnsi="Times New Roman" w:cs="Times New Roman"/>
          <w:sz w:val="24"/>
          <w:szCs w:val="24"/>
          <w:shd w:val="clear" w:color="auto" w:fill="FFFFFF"/>
        </w:rPr>
        <w:t xml:space="preserve"> M-H., </w:t>
      </w:r>
      <w:proofErr w:type="spellStart"/>
      <w:r w:rsidR="007D442D" w:rsidRPr="004759F1">
        <w:rPr>
          <w:rFonts w:ascii="Times New Roman" w:hAnsi="Times New Roman" w:cs="Times New Roman"/>
          <w:sz w:val="24"/>
          <w:szCs w:val="24"/>
          <w:shd w:val="clear" w:color="auto" w:fill="FFFFFF"/>
        </w:rPr>
        <w:t>Docelle</w:t>
      </w:r>
      <w:proofErr w:type="spellEnd"/>
      <w:r w:rsidRPr="004759F1">
        <w:rPr>
          <w:rFonts w:ascii="Times New Roman" w:hAnsi="Times New Roman" w:cs="Times New Roman"/>
          <w:sz w:val="24"/>
          <w:szCs w:val="24"/>
          <w:shd w:val="clear" w:color="auto" w:fill="FFFFFF"/>
        </w:rPr>
        <w:t xml:space="preserve"> J., </w:t>
      </w:r>
      <w:proofErr w:type="spellStart"/>
      <w:r w:rsidR="007D442D" w:rsidRPr="004759F1">
        <w:rPr>
          <w:rFonts w:ascii="Times New Roman" w:hAnsi="Times New Roman" w:cs="Times New Roman"/>
          <w:sz w:val="24"/>
          <w:szCs w:val="24"/>
          <w:shd w:val="clear" w:color="auto" w:fill="FFFFFF"/>
        </w:rPr>
        <w:t>Romac</w:t>
      </w:r>
      <w:proofErr w:type="spellEnd"/>
      <w:r w:rsidRPr="004759F1">
        <w:rPr>
          <w:rFonts w:ascii="Times New Roman" w:hAnsi="Times New Roman" w:cs="Times New Roman"/>
          <w:sz w:val="24"/>
          <w:szCs w:val="24"/>
          <w:shd w:val="clear" w:color="auto" w:fill="FFFFFF"/>
        </w:rPr>
        <w:t xml:space="preserve"> S.</w:t>
      </w:r>
      <w:r w:rsidR="007D442D" w:rsidRPr="004759F1">
        <w:rPr>
          <w:rFonts w:ascii="Times New Roman" w:hAnsi="Times New Roman" w:cs="Times New Roman"/>
          <w:sz w:val="24"/>
          <w:szCs w:val="24"/>
          <w:shd w:val="clear" w:color="auto" w:fill="FFFFFF"/>
        </w:rPr>
        <w:t xml:space="preserve"> </w:t>
      </w:r>
      <w:r w:rsidRPr="004759F1">
        <w:rPr>
          <w:rFonts w:ascii="Times New Roman" w:hAnsi="Times New Roman" w:cs="Times New Roman"/>
          <w:sz w:val="24"/>
          <w:szCs w:val="24"/>
          <w:shd w:val="clear" w:color="auto" w:fill="FFFFFF"/>
        </w:rPr>
        <w:t xml:space="preserve">&amp; </w:t>
      </w:r>
      <w:proofErr w:type="spellStart"/>
      <w:r w:rsidR="007D442D" w:rsidRPr="004759F1">
        <w:rPr>
          <w:rFonts w:ascii="Times New Roman" w:hAnsi="Times New Roman" w:cs="Times New Roman"/>
          <w:sz w:val="24"/>
          <w:szCs w:val="24"/>
          <w:shd w:val="clear" w:color="auto" w:fill="FFFFFF"/>
        </w:rPr>
        <w:t>Vaulot</w:t>
      </w:r>
      <w:proofErr w:type="spellEnd"/>
      <w:r w:rsidRPr="004759F1">
        <w:rPr>
          <w:rFonts w:ascii="Times New Roman" w:hAnsi="Times New Roman" w:cs="Times New Roman"/>
          <w:sz w:val="24"/>
          <w:szCs w:val="24"/>
          <w:shd w:val="clear" w:color="auto" w:fill="FFFFFF"/>
        </w:rPr>
        <w:t xml:space="preserve"> D. (2017)</w:t>
      </w:r>
      <w:r w:rsidR="007D442D" w:rsidRPr="004759F1">
        <w:rPr>
          <w:rFonts w:ascii="Times New Roman" w:hAnsi="Times New Roman" w:cs="Times New Roman"/>
          <w:sz w:val="24"/>
          <w:szCs w:val="24"/>
          <w:shd w:val="clear" w:color="auto" w:fill="FFFFFF"/>
        </w:rPr>
        <w:t xml:space="preserve"> Diversity and oceanic distribution of </w:t>
      </w:r>
      <w:proofErr w:type="spellStart"/>
      <w:r w:rsidR="007D442D" w:rsidRPr="004759F1">
        <w:rPr>
          <w:rFonts w:ascii="Times New Roman" w:hAnsi="Times New Roman" w:cs="Times New Roman"/>
          <w:sz w:val="24"/>
          <w:szCs w:val="24"/>
          <w:shd w:val="clear" w:color="auto" w:fill="FFFFFF"/>
        </w:rPr>
        <w:t>prasinophytes</w:t>
      </w:r>
      <w:proofErr w:type="spellEnd"/>
      <w:r w:rsidR="007D442D" w:rsidRPr="004759F1">
        <w:rPr>
          <w:rFonts w:ascii="Times New Roman" w:hAnsi="Times New Roman" w:cs="Times New Roman"/>
          <w:sz w:val="24"/>
          <w:szCs w:val="24"/>
          <w:shd w:val="clear" w:color="auto" w:fill="FFFFFF"/>
        </w:rPr>
        <w:t xml:space="preserve"> clade VII, the dominant group of</w:t>
      </w:r>
      <w:r w:rsidRPr="004759F1">
        <w:rPr>
          <w:rFonts w:ascii="Times New Roman" w:hAnsi="Times New Roman" w:cs="Times New Roman"/>
          <w:sz w:val="24"/>
          <w:szCs w:val="24"/>
          <w:shd w:val="clear" w:color="auto" w:fill="FFFFFF"/>
        </w:rPr>
        <w:t xml:space="preserve"> green algae in oceanic waters.</w:t>
      </w:r>
      <w:r w:rsidR="007D442D" w:rsidRPr="004759F1">
        <w:rPr>
          <w:rFonts w:ascii="Times New Roman" w:hAnsi="Times New Roman" w:cs="Times New Roman"/>
          <w:sz w:val="24"/>
          <w:szCs w:val="24"/>
          <w:shd w:val="clear" w:color="auto" w:fill="FFFFFF"/>
        </w:rPr>
        <w:t xml:space="preserve"> </w:t>
      </w:r>
      <w:r w:rsidR="007D442D" w:rsidRPr="004759F1">
        <w:rPr>
          <w:rFonts w:ascii="Times New Roman" w:hAnsi="Times New Roman" w:cs="Times New Roman"/>
          <w:i/>
          <w:sz w:val="24"/>
          <w:szCs w:val="24"/>
          <w:shd w:val="clear" w:color="auto" w:fill="FFFFFF"/>
        </w:rPr>
        <w:t>International Society for Microbial Ecology</w:t>
      </w:r>
      <w:r w:rsidRPr="004759F1">
        <w:rPr>
          <w:rFonts w:ascii="Times New Roman" w:hAnsi="Times New Roman" w:cs="Times New Roman"/>
          <w:i/>
          <w:sz w:val="24"/>
          <w:szCs w:val="24"/>
          <w:shd w:val="clear" w:color="auto" w:fill="FFFFFF"/>
        </w:rPr>
        <w:t>,</w:t>
      </w:r>
      <w:r w:rsidR="006469BA" w:rsidRPr="004759F1">
        <w:rPr>
          <w:rFonts w:ascii="Times New Roman" w:hAnsi="Times New Roman" w:cs="Times New Roman"/>
          <w:sz w:val="24"/>
          <w:szCs w:val="24"/>
          <w:shd w:val="clear" w:color="auto" w:fill="FFFFFF"/>
        </w:rPr>
        <w:t xml:space="preserve"> </w:t>
      </w:r>
      <w:r w:rsidR="006469BA" w:rsidRPr="004759F1">
        <w:rPr>
          <w:rFonts w:ascii="Times New Roman" w:hAnsi="Times New Roman" w:cs="Times New Roman"/>
          <w:sz w:val="24"/>
          <w:szCs w:val="24"/>
          <w:shd w:val="clear" w:color="auto" w:fill="FFFFFF"/>
          <w:rPrChange w:id="204" w:author="Stelling,Benjamin D" w:date="2018-10-10T14:42:00Z">
            <w:rPr>
              <w:rFonts w:ascii="Times New Roman" w:hAnsi="Times New Roman" w:cs="Times New Roman"/>
              <w:b/>
              <w:sz w:val="24"/>
              <w:szCs w:val="24"/>
              <w:shd w:val="clear" w:color="auto" w:fill="FFFFFF"/>
            </w:rPr>
          </w:rPrChange>
        </w:rPr>
        <w:t>11</w:t>
      </w:r>
      <w:r w:rsidRPr="004759F1">
        <w:rPr>
          <w:rFonts w:ascii="Times New Roman" w:hAnsi="Times New Roman" w:cs="Times New Roman"/>
          <w:sz w:val="24"/>
          <w:szCs w:val="24"/>
          <w:shd w:val="clear" w:color="auto" w:fill="FFFFFF"/>
        </w:rPr>
        <w:t>,</w:t>
      </w:r>
      <w:r w:rsidR="007D442D" w:rsidRPr="007C7E4B">
        <w:rPr>
          <w:rFonts w:ascii="Times New Roman" w:hAnsi="Times New Roman" w:cs="Times New Roman"/>
          <w:sz w:val="24"/>
          <w:szCs w:val="24"/>
          <w:shd w:val="clear" w:color="auto" w:fill="FFFFFF"/>
        </w:rPr>
        <w:t xml:space="preserve"> 512-528.</w:t>
      </w:r>
    </w:p>
    <w:p w14:paraId="78C5FD7D" w14:textId="77777777" w:rsidR="003C61FB" w:rsidRPr="004759F1" w:rsidRDefault="003C61FB" w:rsidP="003C61FB">
      <w:pPr>
        <w:spacing w:line="240" w:lineRule="auto"/>
        <w:ind w:left="720" w:hanging="720"/>
        <w:contextualSpacing/>
        <w:rPr>
          <w:rFonts w:ascii="Times New Roman" w:hAnsi="Times New Roman" w:cs="Times New Roman"/>
          <w:sz w:val="24"/>
          <w:szCs w:val="24"/>
          <w:shd w:val="clear" w:color="auto" w:fill="FFFFFF"/>
        </w:rPr>
      </w:pPr>
    </w:p>
    <w:p w14:paraId="5E9AA62F" w14:textId="77777777" w:rsidR="00800772" w:rsidRPr="004759F1" w:rsidRDefault="00EF05ED" w:rsidP="003C61FB">
      <w:pPr>
        <w:spacing w:line="240" w:lineRule="auto"/>
        <w:ind w:left="720" w:hanging="720"/>
        <w:contextualSpacing/>
        <w:rPr>
          <w:rFonts w:ascii="Times New Roman" w:hAnsi="Times New Roman" w:cs="Times New Roman"/>
          <w:sz w:val="24"/>
          <w:szCs w:val="24"/>
          <w:shd w:val="clear" w:color="auto" w:fill="FFFFFF"/>
        </w:rPr>
      </w:pPr>
      <w:bookmarkStart w:id="205" w:name="_Hlk526941979"/>
      <w:r w:rsidRPr="004759F1">
        <w:rPr>
          <w:rFonts w:ascii="Times New Roman" w:hAnsi="Times New Roman" w:cs="Times New Roman"/>
          <w:sz w:val="24"/>
          <w:szCs w:val="24"/>
          <w:shd w:val="clear" w:color="auto" w:fill="FFFFFF"/>
        </w:rPr>
        <w:t xml:space="preserve">Scanlon D.J. (2012) Marine picocyanobacteria. </w:t>
      </w:r>
      <w:r w:rsidR="007D442D" w:rsidRPr="004759F1">
        <w:rPr>
          <w:rFonts w:ascii="Times New Roman" w:hAnsi="Times New Roman" w:cs="Times New Roman"/>
          <w:i/>
          <w:sz w:val="24"/>
          <w:szCs w:val="24"/>
          <w:shd w:val="clear" w:color="auto" w:fill="FFFFFF"/>
        </w:rPr>
        <w:t>Ecology of Cyanobacteria II: Th</w:t>
      </w:r>
      <w:r w:rsidRPr="004759F1">
        <w:rPr>
          <w:rFonts w:ascii="Times New Roman" w:hAnsi="Times New Roman" w:cs="Times New Roman"/>
          <w:i/>
          <w:sz w:val="24"/>
          <w:szCs w:val="24"/>
          <w:shd w:val="clear" w:color="auto" w:fill="FFFFFF"/>
        </w:rPr>
        <w:t>eir Diversity in Space and Time,</w:t>
      </w:r>
      <w:r w:rsidR="007D442D" w:rsidRPr="004759F1">
        <w:rPr>
          <w:rFonts w:ascii="Times New Roman" w:hAnsi="Times New Roman" w:cs="Times New Roman"/>
          <w:sz w:val="24"/>
          <w:szCs w:val="24"/>
          <w:shd w:val="clear" w:color="auto" w:fill="FFFFFF"/>
        </w:rPr>
        <w:t xml:space="preserve"> 503-533.</w:t>
      </w:r>
    </w:p>
    <w:bookmarkEnd w:id="205"/>
    <w:p w14:paraId="6DE649FD" w14:textId="77777777" w:rsidR="003C61FB" w:rsidRPr="004759F1" w:rsidRDefault="003C61FB" w:rsidP="003C61FB">
      <w:pPr>
        <w:spacing w:line="240" w:lineRule="auto"/>
        <w:ind w:left="720" w:hanging="720"/>
        <w:contextualSpacing/>
        <w:rPr>
          <w:rFonts w:ascii="Times New Roman" w:hAnsi="Times New Roman" w:cs="Times New Roman"/>
          <w:sz w:val="24"/>
          <w:szCs w:val="24"/>
          <w:shd w:val="clear" w:color="auto" w:fill="FFFFFF"/>
        </w:rPr>
      </w:pPr>
    </w:p>
    <w:p w14:paraId="36B164D9" w14:textId="77777777" w:rsidR="007F3D05" w:rsidRPr="007C7E4B" w:rsidRDefault="00EF05ED" w:rsidP="003C61FB">
      <w:pPr>
        <w:spacing w:line="240" w:lineRule="auto"/>
        <w:ind w:left="720" w:hanging="720"/>
        <w:contextualSpacing/>
        <w:rPr>
          <w:rFonts w:ascii="Times New Roman" w:hAnsi="Times New Roman" w:cs="Times New Roman"/>
          <w:sz w:val="24"/>
          <w:szCs w:val="24"/>
          <w:shd w:val="clear" w:color="auto" w:fill="FFFFFF"/>
        </w:rPr>
      </w:pPr>
      <w:r w:rsidRPr="004759F1">
        <w:rPr>
          <w:rFonts w:ascii="Times New Roman" w:hAnsi="Times New Roman" w:cs="Times New Roman"/>
          <w:sz w:val="24"/>
          <w:szCs w:val="24"/>
          <w:shd w:val="clear" w:color="auto" w:fill="FFFFFF"/>
        </w:rPr>
        <w:t xml:space="preserve">Siegel D.A., </w:t>
      </w:r>
      <w:proofErr w:type="spellStart"/>
      <w:r w:rsidR="007F3D05" w:rsidRPr="004759F1">
        <w:rPr>
          <w:rFonts w:ascii="Times New Roman" w:hAnsi="Times New Roman" w:cs="Times New Roman"/>
          <w:sz w:val="24"/>
          <w:szCs w:val="24"/>
          <w:shd w:val="clear" w:color="auto" w:fill="FFFFFF"/>
        </w:rPr>
        <w:t>Doney</w:t>
      </w:r>
      <w:proofErr w:type="spellEnd"/>
      <w:r w:rsidRPr="004759F1">
        <w:rPr>
          <w:rFonts w:ascii="Times New Roman" w:hAnsi="Times New Roman" w:cs="Times New Roman"/>
          <w:sz w:val="24"/>
          <w:szCs w:val="24"/>
          <w:shd w:val="clear" w:color="auto" w:fill="FFFFFF"/>
        </w:rPr>
        <w:t xml:space="preserve"> S.C.</w:t>
      </w:r>
      <w:r w:rsidR="007F3D05" w:rsidRPr="004759F1">
        <w:rPr>
          <w:rFonts w:ascii="Times New Roman" w:hAnsi="Times New Roman" w:cs="Times New Roman"/>
          <w:sz w:val="24"/>
          <w:szCs w:val="24"/>
          <w:shd w:val="clear" w:color="auto" w:fill="FFFFFF"/>
        </w:rPr>
        <w:t xml:space="preserve"> </w:t>
      </w:r>
      <w:r w:rsidRPr="004759F1">
        <w:rPr>
          <w:rFonts w:ascii="Times New Roman" w:hAnsi="Times New Roman" w:cs="Times New Roman"/>
          <w:sz w:val="24"/>
          <w:szCs w:val="24"/>
          <w:shd w:val="clear" w:color="auto" w:fill="FFFFFF"/>
        </w:rPr>
        <w:t xml:space="preserve">&amp; </w:t>
      </w:r>
      <w:r w:rsidR="007F3D05" w:rsidRPr="004759F1">
        <w:rPr>
          <w:rFonts w:ascii="Times New Roman" w:hAnsi="Times New Roman" w:cs="Times New Roman"/>
          <w:sz w:val="24"/>
          <w:szCs w:val="24"/>
          <w:shd w:val="clear" w:color="auto" w:fill="FFFFFF"/>
        </w:rPr>
        <w:t>Yoder</w:t>
      </w:r>
      <w:r w:rsidRPr="004759F1">
        <w:rPr>
          <w:rFonts w:ascii="Times New Roman" w:hAnsi="Times New Roman" w:cs="Times New Roman"/>
          <w:sz w:val="24"/>
          <w:szCs w:val="24"/>
          <w:shd w:val="clear" w:color="auto" w:fill="FFFFFF"/>
        </w:rPr>
        <w:t xml:space="preserve"> J.A. (2002)</w:t>
      </w:r>
      <w:r w:rsidR="007F3D05" w:rsidRPr="004759F1">
        <w:rPr>
          <w:rFonts w:ascii="Times New Roman" w:hAnsi="Times New Roman" w:cs="Times New Roman"/>
          <w:sz w:val="24"/>
          <w:szCs w:val="24"/>
          <w:shd w:val="clear" w:color="auto" w:fill="FFFFFF"/>
        </w:rPr>
        <w:t xml:space="preserve"> The North Atlantic spring phytoplankton bloom and Sverdrup’s critical d</w:t>
      </w:r>
      <w:r w:rsidRPr="004759F1">
        <w:rPr>
          <w:rFonts w:ascii="Times New Roman" w:hAnsi="Times New Roman" w:cs="Times New Roman"/>
          <w:sz w:val="24"/>
          <w:szCs w:val="24"/>
          <w:shd w:val="clear" w:color="auto" w:fill="FFFFFF"/>
        </w:rPr>
        <w:t>epth hypothesis.</w:t>
      </w:r>
      <w:r w:rsidR="007F3D05" w:rsidRPr="004759F1">
        <w:rPr>
          <w:rFonts w:ascii="Times New Roman" w:hAnsi="Times New Roman" w:cs="Times New Roman"/>
          <w:sz w:val="24"/>
          <w:szCs w:val="24"/>
          <w:shd w:val="clear" w:color="auto" w:fill="FFFFFF"/>
        </w:rPr>
        <w:t xml:space="preserve"> </w:t>
      </w:r>
      <w:r w:rsidR="007F3D05" w:rsidRPr="004759F1">
        <w:rPr>
          <w:rFonts w:ascii="Times New Roman" w:hAnsi="Times New Roman" w:cs="Times New Roman"/>
          <w:i/>
          <w:sz w:val="24"/>
          <w:szCs w:val="24"/>
          <w:shd w:val="clear" w:color="auto" w:fill="FFFFFF"/>
        </w:rPr>
        <w:t>Science</w:t>
      </w:r>
      <w:r w:rsidRPr="004759F1">
        <w:rPr>
          <w:rFonts w:ascii="Times New Roman" w:hAnsi="Times New Roman" w:cs="Times New Roman"/>
          <w:i/>
          <w:sz w:val="24"/>
          <w:szCs w:val="24"/>
          <w:shd w:val="clear" w:color="auto" w:fill="FFFFFF"/>
        </w:rPr>
        <w:t>,</w:t>
      </w:r>
      <w:r w:rsidR="006469BA" w:rsidRPr="004759F1">
        <w:rPr>
          <w:rFonts w:ascii="Times New Roman" w:hAnsi="Times New Roman" w:cs="Times New Roman"/>
          <w:sz w:val="24"/>
          <w:szCs w:val="24"/>
          <w:shd w:val="clear" w:color="auto" w:fill="FFFFFF"/>
        </w:rPr>
        <w:t xml:space="preserve"> </w:t>
      </w:r>
      <w:r w:rsidR="006469BA" w:rsidRPr="004759F1">
        <w:rPr>
          <w:rFonts w:ascii="Times New Roman" w:hAnsi="Times New Roman" w:cs="Times New Roman"/>
          <w:sz w:val="24"/>
          <w:szCs w:val="24"/>
          <w:shd w:val="clear" w:color="auto" w:fill="FFFFFF"/>
          <w:rPrChange w:id="206" w:author="Stelling,Benjamin D" w:date="2018-10-10T14:42:00Z">
            <w:rPr>
              <w:rFonts w:ascii="Times New Roman" w:hAnsi="Times New Roman" w:cs="Times New Roman"/>
              <w:b/>
              <w:sz w:val="24"/>
              <w:szCs w:val="24"/>
              <w:shd w:val="clear" w:color="auto" w:fill="FFFFFF"/>
            </w:rPr>
          </w:rPrChange>
        </w:rPr>
        <w:t>296</w:t>
      </w:r>
      <w:r w:rsidRPr="004759F1">
        <w:rPr>
          <w:rFonts w:ascii="Times New Roman" w:hAnsi="Times New Roman" w:cs="Times New Roman"/>
          <w:sz w:val="24"/>
          <w:szCs w:val="24"/>
          <w:shd w:val="clear" w:color="auto" w:fill="FFFFFF"/>
        </w:rPr>
        <w:t>,</w:t>
      </w:r>
      <w:r w:rsidR="007F3D05" w:rsidRPr="007C7E4B">
        <w:rPr>
          <w:rFonts w:ascii="Times New Roman" w:hAnsi="Times New Roman" w:cs="Times New Roman"/>
          <w:sz w:val="24"/>
          <w:szCs w:val="24"/>
          <w:shd w:val="clear" w:color="auto" w:fill="FFFFFF"/>
        </w:rPr>
        <w:t xml:space="preserve"> 730-733.</w:t>
      </w:r>
    </w:p>
    <w:p w14:paraId="4E76AF13" w14:textId="77777777" w:rsidR="003C61FB" w:rsidRPr="004759F1" w:rsidRDefault="003C61FB" w:rsidP="003C61FB">
      <w:pPr>
        <w:spacing w:line="240" w:lineRule="auto"/>
        <w:ind w:left="720" w:hanging="720"/>
        <w:contextualSpacing/>
        <w:rPr>
          <w:rFonts w:ascii="Times New Roman" w:hAnsi="Times New Roman" w:cs="Times New Roman"/>
          <w:sz w:val="24"/>
          <w:szCs w:val="24"/>
          <w:shd w:val="clear" w:color="auto" w:fill="FFFFFF"/>
        </w:rPr>
      </w:pPr>
    </w:p>
    <w:p w14:paraId="3A27485D" w14:textId="77777777" w:rsidR="00B643E1" w:rsidRPr="007C7E4B" w:rsidRDefault="00EF05ED" w:rsidP="003C61FB">
      <w:pPr>
        <w:spacing w:line="240" w:lineRule="auto"/>
        <w:ind w:left="720" w:hanging="720"/>
        <w:contextualSpacing/>
        <w:rPr>
          <w:rFonts w:ascii="Times New Roman" w:hAnsi="Times New Roman" w:cs="Times New Roman"/>
          <w:sz w:val="24"/>
          <w:szCs w:val="24"/>
          <w:shd w:val="clear" w:color="auto" w:fill="FFFFFF"/>
        </w:rPr>
      </w:pPr>
      <w:r w:rsidRPr="004759F1">
        <w:rPr>
          <w:rFonts w:ascii="Times New Roman" w:hAnsi="Times New Roman" w:cs="Times New Roman"/>
          <w:sz w:val="24"/>
          <w:szCs w:val="24"/>
          <w:shd w:val="clear" w:color="auto" w:fill="FFFFFF"/>
        </w:rPr>
        <w:t xml:space="preserve">Sicko-Goad L.M., </w:t>
      </w:r>
      <w:proofErr w:type="spellStart"/>
      <w:r w:rsidR="00B643E1" w:rsidRPr="004759F1">
        <w:rPr>
          <w:rFonts w:ascii="Times New Roman" w:hAnsi="Times New Roman" w:cs="Times New Roman"/>
          <w:sz w:val="24"/>
          <w:szCs w:val="24"/>
          <w:shd w:val="clear" w:color="auto" w:fill="FFFFFF"/>
        </w:rPr>
        <w:t>Schelske</w:t>
      </w:r>
      <w:proofErr w:type="spellEnd"/>
      <w:r w:rsidRPr="004759F1">
        <w:rPr>
          <w:rFonts w:ascii="Times New Roman" w:hAnsi="Times New Roman" w:cs="Times New Roman"/>
          <w:sz w:val="24"/>
          <w:szCs w:val="24"/>
          <w:shd w:val="clear" w:color="auto" w:fill="FFFFFF"/>
        </w:rPr>
        <w:t xml:space="preserve"> C.L.</w:t>
      </w:r>
      <w:r w:rsidR="00B643E1" w:rsidRPr="004759F1">
        <w:rPr>
          <w:rFonts w:ascii="Times New Roman" w:hAnsi="Times New Roman" w:cs="Times New Roman"/>
          <w:sz w:val="24"/>
          <w:szCs w:val="24"/>
          <w:shd w:val="clear" w:color="auto" w:fill="FFFFFF"/>
        </w:rPr>
        <w:t xml:space="preserve"> </w:t>
      </w:r>
      <w:r w:rsidRPr="004759F1">
        <w:rPr>
          <w:rFonts w:ascii="Times New Roman" w:hAnsi="Times New Roman" w:cs="Times New Roman"/>
          <w:sz w:val="24"/>
          <w:szCs w:val="24"/>
          <w:shd w:val="clear" w:color="auto" w:fill="FFFFFF"/>
        </w:rPr>
        <w:t xml:space="preserve">&amp; </w:t>
      </w:r>
      <w:r w:rsidR="00B643E1" w:rsidRPr="004759F1">
        <w:rPr>
          <w:rFonts w:ascii="Times New Roman" w:hAnsi="Times New Roman" w:cs="Times New Roman"/>
          <w:sz w:val="24"/>
          <w:szCs w:val="24"/>
          <w:shd w:val="clear" w:color="auto" w:fill="FFFFFF"/>
        </w:rPr>
        <w:t>Stoermer</w:t>
      </w:r>
      <w:r w:rsidRPr="004759F1">
        <w:rPr>
          <w:rFonts w:ascii="Times New Roman" w:hAnsi="Times New Roman" w:cs="Times New Roman"/>
          <w:sz w:val="24"/>
          <w:szCs w:val="24"/>
          <w:shd w:val="clear" w:color="auto" w:fill="FFFFFF"/>
        </w:rPr>
        <w:t xml:space="preserve"> E.F. (1984)</w:t>
      </w:r>
      <w:r w:rsidR="00B643E1" w:rsidRPr="004759F1">
        <w:rPr>
          <w:rFonts w:ascii="Times New Roman" w:hAnsi="Times New Roman" w:cs="Times New Roman"/>
          <w:sz w:val="24"/>
          <w:szCs w:val="24"/>
          <w:shd w:val="clear" w:color="auto" w:fill="FFFFFF"/>
        </w:rPr>
        <w:t xml:space="preserve"> Estimation of intracellular carbon and silica content of diatoms from natural assemblages </w:t>
      </w:r>
      <w:r w:rsidRPr="004759F1">
        <w:rPr>
          <w:rFonts w:ascii="Times New Roman" w:hAnsi="Times New Roman" w:cs="Times New Roman"/>
          <w:sz w:val="24"/>
          <w:szCs w:val="24"/>
          <w:shd w:val="clear" w:color="auto" w:fill="FFFFFF"/>
        </w:rPr>
        <w:t xml:space="preserve">using morphometric techniques. </w:t>
      </w:r>
      <w:r w:rsidR="00B643E1" w:rsidRPr="004759F1">
        <w:rPr>
          <w:rFonts w:ascii="Times New Roman" w:hAnsi="Times New Roman" w:cs="Times New Roman"/>
          <w:i/>
          <w:sz w:val="24"/>
          <w:szCs w:val="24"/>
          <w:shd w:val="clear" w:color="auto" w:fill="FFFFFF"/>
        </w:rPr>
        <w:t>Limnology and Oceanography</w:t>
      </w:r>
      <w:r w:rsidRPr="004759F1">
        <w:rPr>
          <w:rFonts w:ascii="Times New Roman" w:hAnsi="Times New Roman" w:cs="Times New Roman"/>
          <w:i/>
          <w:sz w:val="24"/>
          <w:szCs w:val="24"/>
          <w:shd w:val="clear" w:color="auto" w:fill="FFFFFF"/>
        </w:rPr>
        <w:t>,</w:t>
      </w:r>
      <w:r w:rsidR="006469BA" w:rsidRPr="004759F1">
        <w:rPr>
          <w:rFonts w:ascii="Times New Roman" w:hAnsi="Times New Roman" w:cs="Times New Roman"/>
          <w:sz w:val="24"/>
          <w:szCs w:val="24"/>
          <w:shd w:val="clear" w:color="auto" w:fill="FFFFFF"/>
        </w:rPr>
        <w:t xml:space="preserve"> </w:t>
      </w:r>
      <w:r w:rsidR="006469BA" w:rsidRPr="004759F1">
        <w:rPr>
          <w:rFonts w:ascii="Times New Roman" w:hAnsi="Times New Roman" w:cs="Times New Roman"/>
          <w:sz w:val="24"/>
          <w:szCs w:val="24"/>
          <w:shd w:val="clear" w:color="auto" w:fill="FFFFFF"/>
          <w:rPrChange w:id="207" w:author="Stelling,Benjamin D" w:date="2018-10-10T14:42:00Z">
            <w:rPr>
              <w:rFonts w:ascii="Times New Roman" w:hAnsi="Times New Roman" w:cs="Times New Roman"/>
              <w:b/>
              <w:sz w:val="24"/>
              <w:szCs w:val="24"/>
              <w:shd w:val="clear" w:color="auto" w:fill="FFFFFF"/>
            </w:rPr>
          </w:rPrChange>
        </w:rPr>
        <w:t>29</w:t>
      </w:r>
      <w:r w:rsidRPr="004759F1">
        <w:rPr>
          <w:rFonts w:ascii="Times New Roman" w:hAnsi="Times New Roman" w:cs="Times New Roman"/>
          <w:sz w:val="24"/>
          <w:szCs w:val="24"/>
          <w:shd w:val="clear" w:color="auto" w:fill="FFFFFF"/>
        </w:rPr>
        <w:t>,</w:t>
      </w:r>
      <w:r w:rsidR="00B643E1" w:rsidRPr="007C7E4B">
        <w:rPr>
          <w:rFonts w:ascii="Times New Roman" w:hAnsi="Times New Roman" w:cs="Times New Roman"/>
          <w:sz w:val="24"/>
          <w:szCs w:val="24"/>
          <w:shd w:val="clear" w:color="auto" w:fill="FFFFFF"/>
        </w:rPr>
        <w:t xml:space="preserve"> 1170-1178.</w:t>
      </w:r>
    </w:p>
    <w:p w14:paraId="100FF72C" w14:textId="77777777" w:rsidR="003C61FB" w:rsidRPr="004759F1" w:rsidRDefault="003C61FB" w:rsidP="003C61FB">
      <w:pPr>
        <w:spacing w:line="240" w:lineRule="auto"/>
        <w:ind w:left="720" w:hanging="720"/>
        <w:contextualSpacing/>
        <w:rPr>
          <w:rFonts w:ascii="Times New Roman" w:hAnsi="Times New Roman" w:cs="Times New Roman"/>
          <w:sz w:val="24"/>
          <w:szCs w:val="24"/>
          <w:shd w:val="clear" w:color="auto" w:fill="FFFFFF"/>
        </w:rPr>
      </w:pPr>
    </w:p>
    <w:p w14:paraId="4F8A0F3A" w14:textId="77777777" w:rsidR="000B293E" w:rsidRPr="004759F1" w:rsidRDefault="00EF05ED" w:rsidP="003C61FB">
      <w:pPr>
        <w:spacing w:line="240" w:lineRule="auto"/>
        <w:ind w:left="720" w:hanging="720"/>
        <w:contextualSpacing/>
        <w:rPr>
          <w:rFonts w:ascii="Times New Roman" w:hAnsi="Times New Roman" w:cs="Times New Roman"/>
          <w:sz w:val="24"/>
          <w:szCs w:val="24"/>
          <w:shd w:val="clear" w:color="auto" w:fill="FFFFFF"/>
        </w:rPr>
      </w:pPr>
      <w:bookmarkStart w:id="208" w:name="_Hlk526941986"/>
      <w:r w:rsidRPr="004759F1">
        <w:rPr>
          <w:rFonts w:ascii="Times New Roman" w:hAnsi="Times New Roman" w:cs="Times New Roman"/>
          <w:sz w:val="24"/>
          <w:szCs w:val="24"/>
          <w:shd w:val="clear" w:color="auto" w:fill="FFFFFF"/>
        </w:rPr>
        <w:lastRenderedPageBreak/>
        <w:t>Smayda T.J. (1978)</w:t>
      </w:r>
      <w:r w:rsidR="000B293E" w:rsidRPr="004759F1">
        <w:rPr>
          <w:rFonts w:ascii="Times New Roman" w:hAnsi="Times New Roman" w:cs="Times New Roman"/>
          <w:sz w:val="24"/>
          <w:szCs w:val="24"/>
          <w:shd w:val="clear" w:color="auto" w:fill="FFFFFF"/>
        </w:rPr>
        <w:t xml:space="preserve"> </w:t>
      </w:r>
      <w:r w:rsidRPr="004759F1">
        <w:rPr>
          <w:rFonts w:ascii="Times New Roman" w:hAnsi="Times New Roman" w:cs="Times New Roman"/>
          <w:sz w:val="24"/>
          <w:szCs w:val="24"/>
          <w:shd w:val="clear" w:color="auto" w:fill="FFFFFF"/>
        </w:rPr>
        <w:t>From phytoplankters to biomass.</w:t>
      </w:r>
      <w:r w:rsidR="000B293E" w:rsidRPr="004759F1">
        <w:rPr>
          <w:rFonts w:ascii="Times New Roman" w:hAnsi="Times New Roman" w:cs="Times New Roman"/>
          <w:sz w:val="24"/>
          <w:szCs w:val="24"/>
          <w:shd w:val="clear" w:color="auto" w:fill="FFFFFF"/>
        </w:rPr>
        <w:t xml:space="preserve"> In: Sournia A. (ed.), Phyto</w:t>
      </w:r>
      <w:r w:rsidRPr="004759F1">
        <w:rPr>
          <w:rFonts w:ascii="Times New Roman" w:hAnsi="Times New Roman" w:cs="Times New Roman"/>
          <w:sz w:val="24"/>
          <w:szCs w:val="24"/>
          <w:shd w:val="clear" w:color="auto" w:fill="FFFFFF"/>
        </w:rPr>
        <w:t xml:space="preserve">plankton Manual. </w:t>
      </w:r>
      <w:r w:rsidR="006469BA" w:rsidRPr="004759F1">
        <w:rPr>
          <w:rFonts w:ascii="Times New Roman" w:hAnsi="Times New Roman" w:cs="Times New Roman"/>
          <w:sz w:val="24"/>
          <w:szCs w:val="24"/>
          <w:shd w:val="clear" w:color="auto" w:fill="FFFFFF"/>
        </w:rPr>
        <w:t>UNESCO, Paris:</w:t>
      </w:r>
      <w:r w:rsidR="000B293E" w:rsidRPr="004759F1">
        <w:rPr>
          <w:rFonts w:ascii="Times New Roman" w:hAnsi="Times New Roman" w:cs="Times New Roman"/>
          <w:sz w:val="24"/>
          <w:szCs w:val="24"/>
          <w:shd w:val="clear" w:color="auto" w:fill="FFFFFF"/>
        </w:rPr>
        <w:t xml:space="preserve"> pp. 273-279.</w:t>
      </w:r>
    </w:p>
    <w:bookmarkEnd w:id="208"/>
    <w:p w14:paraId="7E76FF68" w14:textId="77777777" w:rsidR="003C61FB" w:rsidRPr="004759F1" w:rsidRDefault="003C61FB" w:rsidP="003C61FB">
      <w:pPr>
        <w:spacing w:line="240" w:lineRule="auto"/>
        <w:ind w:left="720" w:hanging="720"/>
        <w:contextualSpacing/>
        <w:rPr>
          <w:rFonts w:ascii="Times New Roman" w:hAnsi="Times New Roman" w:cs="Times New Roman"/>
          <w:sz w:val="24"/>
          <w:szCs w:val="24"/>
          <w:shd w:val="clear" w:color="auto" w:fill="FFFFFF"/>
        </w:rPr>
      </w:pPr>
    </w:p>
    <w:p w14:paraId="363122BB" w14:textId="77777777" w:rsidR="000C6B92" w:rsidRPr="007C7E4B" w:rsidRDefault="00BB1BEE" w:rsidP="003C61FB">
      <w:pPr>
        <w:spacing w:line="240" w:lineRule="auto"/>
        <w:ind w:left="720" w:hanging="720"/>
        <w:contextualSpacing/>
        <w:rPr>
          <w:rFonts w:ascii="Times New Roman" w:hAnsi="Times New Roman" w:cs="Times New Roman"/>
          <w:sz w:val="24"/>
          <w:szCs w:val="24"/>
          <w:shd w:val="clear" w:color="auto" w:fill="FFFFFF"/>
        </w:rPr>
      </w:pPr>
      <w:r w:rsidRPr="004759F1">
        <w:rPr>
          <w:rFonts w:ascii="Times New Roman" w:hAnsi="Times New Roman" w:cs="Times New Roman"/>
          <w:sz w:val="24"/>
          <w:szCs w:val="24"/>
          <w:shd w:val="clear" w:color="auto" w:fill="FFFFFF"/>
        </w:rPr>
        <w:t>Smith V.H. (2006)</w:t>
      </w:r>
      <w:r w:rsidR="000C6B92" w:rsidRPr="004759F1">
        <w:rPr>
          <w:rFonts w:ascii="Times New Roman" w:hAnsi="Times New Roman" w:cs="Times New Roman"/>
          <w:sz w:val="24"/>
          <w:szCs w:val="24"/>
          <w:shd w:val="clear" w:color="auto" w:fill="FFFFFF"/>
        </w:rPr>
        <w:t xml:space="preserve"> Responses of estuarine and coastal marine phytoplankton to nitr</w:t>
      </w:r>
      <w:r w:rsidRPr="004759F1">
        <w:rPr>
          <w:rFonts w:ascii="Times New Roman" w:hAnsi="Times New Roman" w:cs="Times New Roman"/>
          <w:sz w:val="24"/>
          <w:szCs w:val="24"/>
          <w:shd w:val="clear" w:color="auto" w:fill="FFFFFF"/>
        </w:rPr>
        <w:t>ogen and phosphorus enrichment.</w:t>
      </w:r>
      <w:r w:rsidR="000C6B92" w:rsidRPr="004759F1">
        <w:rPr>
          <w:rFonts w:ascii="Times New Roman" w:hAnsi="Times New Roman" w:cs="Times New Roman"/>
          <w:sz w:val="24"/>
          <w:szCs w:val="24"/>
          <w:shd w:val="clear" w:color="auto" w:fill="FFFFFF"/>
        </w:rPr>
        <w:t xml:space="preserve"> </w:t>
      </w:r>
      <w:r w:rsidR="000C6B92" w:rsidRPr="004759F1">
        <w:rPr>
          <w:rFonts w:ascii="Times New Roman" w:hAnsi="Times New Roman" w:cs="Times New Roman"/>
          <w:i/>
          <w:sz w:val="24"/>
          <w:szCs w:val="24"/>
          <w:shd w:val="clear" w:color="auto" w:fill="FFFFFF"/>
        </w:rPr>
        <w:t>Limnology and Oceanography</w:t>
      </w:r>
      <w:r w:rsidRPr="004759F1">
        <w:rPr>
          <w:rFonts w:ascii="Times New Roman" w:hAnsi="Times New Roman" w:cs="Times New Roman"/>
          <w:i/>
          <w:sz w:val="24"/>
          <w:szCs w:val="24"/>
          <w:shd w:val="clear" w:color="auto" w:fill="FFFFFF"/>
        </w:rPr>
        <w:t>,</w:t>
      </w:r>
      <w:r w:rsidR="006469BA" w:rsidRPr="004759F1">
        <w:rPr>
          <w:rFonts w:ascii="Times New Roman" w:hAnsi="Times New Roman" w:cs="Times New Roman"/>
          <w:sz w:val="24"/>
          <w:szCs w:val="24"/>
          <w:shd w:val="clear" w:color="auto" w:fill="FFFFFF"/>
        </w:rPr>
        <w:t xml:space="preserve"> </w:t>
      </w:r>
      <w:r w:rsidR="006469BA" w:rsidRPr="004759F1">
        <w:rPr>
          <w:rFonts w:ascii="Times New Roman" w:hAnsi="Times New Roman" w:cs="Times New Roman"/>
          <w:sz w:val="24"/>
          <w:szCs w:val="24"/>
          <w:shd w:val="clear" w:color="auto" w:fill="FFFFFF"/>
          <w:rPrChange w:id="209" w:author="Stelling,Benjamin D" w:date="2018-10-10T14:42:00Z">
            <w:rPr>
              <w:rFonts w:ascii="Times New Roman" w:hAnsi="Times New Roman" w:cs="Times New Roman"/>
              <w:b/>
              <w:sz w:val="24"/>
              <w:szCs w:val="24"/>
              <w:shd w:val="clear" w:color="auto" w:fill="FFFFFF"/>
            </w:rPr>
          </w:rPrChange>
        </w:rPr>
        <w:t>51</w:t>
      </w:r>
      <w:r w:rsidRPr="004759F1">
        <w:rPr>
          <w:rFonts w:ascii="Times New Roman" w:hAnsi="Times New Roman" w:cs="Times New Roman"/>
          <w:sz w:val="24"/>
          <w:szCs w:val="24"/>
          <w:shd w:val="clear" w:color="auto" w:fill="FFFFFF"/>
        </w:rPr>
        <w:t>,</w:t>
      </w:r>
      <w:r w:rsidR="000C6B92" w:rsidRPr="007C7E4B">
        <w:rPr>
          <w:rFonts w:ascii="Times New Roman" w:hAnsi="Times New Roman" w:cs="Times New Roman"/>
          <w:sz w:val="24"/>
          <w:szCs w:val="24"/>
          <w:shd w:val="clear" w:color="auto" w:fill="FFFFFF"/>
        </w:rPr>
        <w:t xml:space="preserve"> 377-384.</w:t>
      </w:r>
    </w:p>
    <w:p w14:paraId="160E33C8" w14:textId="77777777" w:rsidR="003C61FB" w:rsidRPr="004759F1" w:rsidRDefault="003C61FB" w:rsidP="003C61FB">
      <w:pPr>
        <w:spacing w:line="240" w:lineRule="auto"/>
        <w:ind w:left="720" w:hanging="720"/>
        <w:contextualSpacing/>
        <w:rPr>
          <w:rFonts w:ascii="Times New Roman" w:hAnsi="Times New Roman" w:cs="Times New Roman"/>
          <w:sz w:val="24"/>
          <w:szCs w:val="24"/>
        </w:rPr>
      </w:pPr>
    </w:p>
    <w:p w14:paraId="39E53CF3" w14:textId="77777777" w:rsidR="00D55540" w:rsidRPr="007C7E4B" w:rsidRDefault="00BB1BEE" w:rsidP="003C61FB">
      <w:pPr>
        <w:spacing w:line="240" w:lineRule="auto"/>
        <w:ind w:left="720" w:hanging="720"/>
        <w:contextualSpacing/>
        <w:rPr>
          <w:rFonts w:ascii="Times New Roman" w:hAnsi="Times New Roman" w:cs="Times New Roman"/>
          <w:sz w:val="24"/>
          <w:szCs w:val="24"/>
        </w:rPr>
      </w:pPr>
      <w:r w:rsidRPr="004759F1">
        <w:rPr>
          <w:rFonts w:ascii="Times New Roman" w:hAnsi="Times New Roman" w:cs="Times New Roman"/>
          <w:sz w:val="24"/>
          <w:szCs w:val="24"/>
        </w:rPr>
        <w:t>Strathmann R.R. (1967)</w:t>
      </w:r>
      <w:r w:rsidR="00D55540" w:rsidRPr="004759F1">
        <w:rPr>
          <w:rFonts w:ascii="Times New Roman" w:hAnsi="Times New Roman" w:cs="Times New Roman"/>
          <w:sz w:val="24"/>
          <w:szCs w:val="24"/>
        </w:rPr>
        <w:t xml:space="preserve"> Estimating the organic carbon content of phytoplankton fro</w:t>
      </w:r>
      <w:r w:rsidRPr="004759F1">
        <w:rPr>
          <w:rFonts w:ascii="Times New Roman" w:hAnsi="Times New Roman" w:cs="Times New Roman"/>
          <w:sz w:val="24"/>
          <w:szCs w:val="24"/>
        </w:rPr>
        <w:t>m cell volume or plasma volume.</w:t>
      </w:r>
      <w:r w:rsidR="00D55540" w:rsidRPr="004759F1">
        <w:rPr>
          <w:rFonts w:ascii="Times New Roman" w:hAnsi="Times New Roman" w:cs="Times New Roman"/>
          <w:sz w:val="24"/>
          <w:szCs w:val="24"/>
        </w:rPr>
        <w:t xml:space="preserve"> </w:t>
      </w:r>
      <w:r w:rsidR="00D55540" w:rsidRPr="004759F1">
        <w:rPr>
          <w:rFonts w:ascii="Times New Roman" w:hAnsi="Times New Roman" w:cs="Times New Roman"/>
          <w:i/>
          <w:sz w:val="24"/>
          <w:szCs w:val="24"/>
        </w:rPr>
        <w:t>Limnology and Oceanography</w:t>
      </w:r>
      <w:r w:rsidRPr="004759F1">
        <w:rPr>
          <w:rFonts w:ascii="Times New Roman" w:hAnsi="Times New Roman" w:cs="Times New Roman"/>
          <w:i/>
          <w:sz w:val="24"/>
          <w:szCs w:val="24"/>
        </w:rPr>
        <w:t>,</w:t>
      </w:r>
      <w:r w:rsidR="006469BA" w:rsidRPr="004759F1">
        <w:rPr>
          <w:rFonts w:ascii="Times New Roman" w:hAnsi="Times New Roman" w:cs="Times New Roman"/>
          <w:sz w:val="24"/>
          <w:szCs w:val="24"/>
        </w:rPr>
        <w:t xml:space="preserve"> </w:t>
      </w:r>
      <w:r w:rsidR="006469BA" w:rsidRPr="004759F1">
        <w:rPr>
          <w:rFonts w:ascii="Times New Roman" w:hAnsi="Times New Roman" w:cs="Times New Roman"/>
          <w:sz w:val="24"/>
          <w:szCs w:val="24"/>
          <w:rPrChange w:id="210" w:author="Stelling,Benjamin D" w:date="2018-10-10T14:42:00Z">
            <w:rPr>
              <w:rFonts w:ascii="Times New Roman" w:hAnsi="Times New Roman" w:cs="Times New Roman"/>
              <w:b/>
              <w:sz w:val="24"/>
              <w:szCs w:val="24"/>
            </w:rPr>
          </w:rPrChange>
        </w:rPr>
        <w:t>12</w:t>
      </w:r>
      <w:r w:rsidRPr="004759F1">
        <w:rPr>
          <w:rFonts w:ascii="Times New Roman" w:hAnsi="Times New Roman" w:cs="Times New Roman"/>
          <w:sz w:val="24"/>
          <w:szCs w:val="24"/>
        </w:rPr>
        <w:t>,</w:t>
      </w:r>
      <w:r w:rsidR="00D55540" w:rsidRPr="007C7E4B">
        <w:rPr>
          <w:rFonts w:ascii="Times New Roman" w:hAnsi="Times New Roman" w:cs="Times New Roman"/>
          <w:sz w:val="24"/>
          <w:szCs w:val="24"/>
        </w:rPr>
        <w:t xml:space="preserve"> 411-418.</w:t>
      </w:r>
    </w:p>
    <w:p w14:paraId="2A600015" w14:textId="77777777" w:rsidR="003C61FB" w:rsidRPr="004759F1" w:rsidRDefault="003C61FB" w:rsidP="003C61FB">
      <w:pPr>
        <w:spacing w:line="240" w:lineRule="auto"/>
        <w:ind w:left="720" w:hanging="720"/>
        <w:contextualSpacing/>
        <w:rPr>
          <w:rFonts w:ascii="Times New Roman" w:hAnsi="Times New Roman" w:cs="Times New Roman"/>
          <w:sz w:val="24"/>
          <w:szCs w:val="24"/>
        </w:rPr>
      </w:pPr>
    </w:p>
    <w:p w14:paraId="3FEFFC3F" w14:textId="77777777" w:rsidR="004B62D0" w:rsidRPr="007C7E4B" w:rsidRDefault="00BB1BEE" w:rsidP="003C61FB">
      <w:pPr>
        <w:spacing w:line="240" w:lineRule="auto"/>
        <w:ind w:left="720" w:hanging="720"/>
        <w:contextualSpacing/>
        <w:rPr>
          <w:rFonts w:ascii="Times New Roman" w:hAnsi="Times New Roman" w:cs="Times New Roman"/>
          <w:sz w:val="24"/>
          <w:szCs w:val="24"/>
        </w:rPr>
      </w:pPr>
      <w:proofErr w:type="spellStart"/>
      <w:r w:rsidRPr="004759F1">
        <w:rPr>
          <w:rFonts w:ascii="Times New Roman" w:hAnsi="Times New Roman" w:cs="Times New Roman"/>
          <w:sz w:val="24"/>
          <w:szCs w:val="24"/>
        </w:rPr>
        <w:t>Stenseth</w:t>
      </w:r>
      <w:proofErr w:type="spellEnd"/>
      <w:r w:rsidRPr="004759F1">
        <w:rPr>
          <w:rFonts w:ascii="Times New Roman" w:hAnsi="Times New Roman" w:cs="Times New Roman"/>
          <w:sz w:val="24"/>
          <w:szCs w:val="24"/>
        </w:rPr>
        <w:t xml:space="preserve"> N.C., </w:t>
      </w:r>
      <w:proofErr w:type="spellStart"/>
      <w:r w:rsidR="004B62D0" w:rsidRPr="004759F1">
        <w:rPr>
          <w:rFonts w:ascii="Times New Roman" w:hAnsi="Times New Roman" w:cs="Times New Roman"/>
          <w:sz w:val="24"/>
          <w:szCs w:val="24"/>
        </w:rPr>
        <w:t>Llope</w:t>
      </w:r>
      <w:proofErr w:type="spellEnd"/>
      <w:r w:rsidRPr="004759F1">
        <w:rPr>
          <w:rFonts w:ascii="Times New Roman" w:hAnsi="Times New Roman" w:cs="Times New Roman"/>
          <w:sz w:val="24"/>
          <w:szCs w:val="24"/>
        </w:rPr>
        <w:t xml:space="preserve"> M., </w:t>
      </w:r>
      <w:proofErr w:type="spellStart"/>
      <w:r w:rsidR="004B62D0" w:rsidRPr="004759F1">
        <w:rPr>
          <w:rFonts w:ascii="Times New Roman" w:hAnsi="Times New Roman" w:cs="Times New Roman"/>
          <w:sz w:val="24"/>
          <w:szCs w:val="24"/>
        </w:rPr>
        <w:t>Anadόn</w:t>
      </w:r>
      <w:proofErr w:type="spellEnd"/>
      <w:r w:rsidRPr="004759F1">
        <w:rPr>
          <w:rFonts w:ascii="Times New Roman" w:hAnsi="Times New Roman" w:cs="Times New Roman"/>
          <w:sz w:val="24"/>
          <w:szCs w:val="24"/>
        </w:rPr>
        <w:t xml:space="preserve"> R., </w:t>
      </w:r>
      <w:proofErr w:type="spellStart"/>
      <w:r w:rsidR="004B62D0" w:rsidRPr="004759F1">
        <w:rPr>
          <w:rFonts w:ascii="Times New Roman" w:hAnsi="Times New Roman" w:cs="Times New Roman"/>
          <w:sz w:val="24"/>
          <w:szCs w:val="24"/>
        </w:rPr>
        <w:t>Ciannelli</w:t>
      </w:r>
      <w:proofErr w:type="spellEnd"/>
      <w:r w:rsidRPr="004759F1">
        <w:rPr>
          <w:rFonts w:ascii="Times New Roman" w:hAnsi="Times New Roman" w:cs="Times New Roman"/>
          <w:sz w:val="24"/>
          <w:szCs w:val="24"/>
        </w:rPr>
        <w:t xml:space="preserve"> L., </w:t>
      </w:r>
      <w:r w:rsidR="004B62D0" w:rsidRPr="004759F1">
        <w:rPr>
          <w:rFonts w:ascii="Times New Roman" w:hAnsi="Times New Roman" w:cs="Times New Roman"/>
          <w:sz w:val="24"/>
          <w:szCs w:val="24"/>
        </w:rPr>
        <w:t>Chan</w:t>
      </w:r>
      <w:r w:rsidRPr="004759F1">
        <w:rPr>
          <w:rFonts w:ascii="Times New Roman" w:hAnsi="Times New Roman" w:cs="Times New Roman"/>
          <w:sz w:val="24"/>
          <w:szCs w:val="24"/>
        </w:rPr>
        <w:t xml:space="preserve"> K-S., </w:t>
      </w:r>
      <w:proofErr w:type="spellStart"/>
      <w:r w:rsidR="004B62D0" w:rsidRPr="004759F1">
        <w:rPr>
          <w:rFonts w:ascii="Times New Roman" w:hAnsi="Times New Roman" w:cs="Times New Roman"/>
          <w:sz w:val="24"/>
          <w:szCs w:val="24"/>
        </w:rPr>
        <w:t>Hjermann</w:t>
      </w:r>
      <w:proofErr w:type="spellEnd"/>
      <w:r w:rsidRPr="004759F1">
        <w:rPr>
          <w:rFonts w:ascii="Times New Roman" w:hAnsi="Times New Roman" w:cs="Times New Roman"/>
          <w:sz w:val="24"/>
          <w:szCs w:val="24"/>
        </w:rPr>
        <w:t xml:space="preserve"> D., </w:t>
      </w:r>
      <w:proofErr w:type="spellStart"/>
      <w:r w:rsidR="004B62D0" w:rsidRPr="004759F1">
        <w:rPr>
          <w:rFonts w:ascii="Times New Roman" w:hAnsi="Times New Roman" w:cs="Times New Roman"/>
          <w:sz w:val="24"/>
          <w:szCs w:val="24"/>
        </w:rPr>
        <w:t>Bagøien</w:t>
      </w:r>
      <w:proofErr w:type="spellEnd"/>
      <w:r w:rsidRPr="004759F1">
        <w:rPr>
          <w:rFonts w:ascii="Times New Roman" w:hAnsi="Times New Roman" w:cs="Times New Roman"/>
          <w:sz w:val="24"/>
          <w:szCs w:val="24"/>
        </w:rPr>
        <w:t xml:space="preserve"> E.</w:t>
      </w:r>
      <w:r w:rsidR="004B62D0" w:rsidRPr="004759F1">
        <w:rPr>
          <w:rFonts w:ascii="Times New Roman" w:hAnsi="Times New Roman" w:cs="Times New Roman"/>
          <w:sz w:val="24"/>
          <w:szCs w:val="24"/>
        </w:rPr>
        <w:t xml:space="preserve"> </w:t>
      </w:r>
      <w:r w:rsidRPr="004759F1">
        <w:rPr>
          <w:rFonts w:ascii="Times New Roman" w:hAnsi="Times New Roman" w:cs="Times New Roman"/>
          <w:sz w:val="24"/>
          <w:szCs w:val="24"/>
        </w:rPr>
        <w:t xml:space="preserve">&amp; </w:t>
      </w:r>
      <w:proofErr w:type="spellStart"/>
      <w:r w:rsidR="004B62D0" w:rsidRPr="004759F1">
        <w:rPr>
          <w:rFonts w:ascii="Times New Roman" w:hAnsi="Times New Roman" w:cs="Times New Roman"/>
          <w:sz w:val="24"/>
          <w:szCs w:val="24"/>
        </w:rPr>
        <w:t>Ottersen</w:t>
      </w:r>
      <w:proofErr w:type="spellEnd"/>
      <w:r w:rsidRPr="004759F1">
        <w:rPr>
          <w:rFonts w:ascii="Times New Roman" w:hAnsi="Times New Roman" w:cs="Times New Roman"/>
          <w:sz w:val="24"/>
          <w:szCs w:val="24"/>
        </w:rPr>
        <w:t xml:space="preserve"> G. (2006)</w:t>
      </w:r>
      <w:r w:rsidR="004B62D0" w:rsidRPr="004759F1">
        <w:rPr>
          <w:rFonts w:ascii="Times New Roman" w:hAnsi="Times New Roman" w:cs="Times New Roman"/>
          <w:sz w:val="24"/>
          <w:szCs w:val="24"/>
        </w:rPr>
        <w:t xml:space="preserve"> Seasonal plankton dynamics</w:t>
      </w:r>
      <w:r w:rsidRPr="004759F1">
        <w:rPr>
          <w:rFonts w:ascii="Times New Roman" w:hAnsi="Times New Roman" w:cs="Times New Roman"/>
          <w:sz w:val="24"/>
          <w:szCs w:val="24"/>
        </w:rPr>
        <w:t xml:space="preserve"> along a cross-shelf gradient. </w:t>
      </w:r>
      <w:r w:rsidR="004B62D0" w:rsidRPr="004759F1">
        <w:rPr>
          <w:rFonts w:ascii="Times New Roman" w:hAnsi="Times New Roman" w:cs="Times New Roman"/>
          <w:i/>
          <w:sz w:val="24"/>
          <w:szCs w:val="24"/>
        </w:rPr>
        <w:t>Proceedings of the Royal Society</w:t>
      </w:r>
      <w:r w:rsidRPr="004759F1">
        <w:rPr>
          <w:rFonts w:ascii="Times New Roman" w:hAnsi="Times New Roman" w:cs="Times New Roman"/>
          <w:i/>
          <w:sz w:val="24"/>
          <w:szCs w:val="24"/>
        </w:rPr>
        <w:t>,</w:t>
      </w:r>
      <w:r w:rsidR="006469BA" w:rsidRPr="004759F1">
        <w:rPr>
          <w:rFonts w:ascii="Times New Roman" w:hAnsi="Times New Roman" w:cs="Times New Roman"/>
          <w:sz w:val="24"/>
          <w:szCs w:val="24"/>
        </w:rPr>
        <w:t xml:space="preserve"> </w:t>
      </w:r>
      <w:r w:rsidR="006469BA" w:rsidRPr="004759F1">
        <w:rPr>
          <w:rFonts w:ascii="Times New Roman" w:hAnsi="Times New Roman" w:cs="Times New Roman"/>
          <w:sz w:val="24"/>
          <w:szCs w:val="24"/>
          <w:rPrChange w:id="211" w:author="Stelling,Benjamin D" w:date="2018-10-10T14:42:00Z">
            <w:rPr>
              <w:rFonts w:ascii="Times New Roman" w:hAnsi="Times New Roman" w:cs="Times New Roman"/>
              <w:b/>
              <w:sz w:val="24"/>
              <w:szCs w:val="24"/>
            </w:rPr>
          </w:rPrChange>
        </w:rPr>
        <w:t>273</w:t>
      </w:r>
      <w:r w:rsidRPr="004759F1">
        <w:rPr>
          <w:rFonts w:ascii="Times New Roman" w:hAnsi="Times New Roman" w:cs="Times New Roman"/>
          <w:sz w:val="24"/>
          <w:szCs w:val="24"/>
        </w:rPr>
        <w:t>,</w:t>
      </w:r>
      <w:r w:rsidR="004B62D0" w:rsidRPr="007C7E4B">
        <w:rPr>
          <w:rFonts w:ascii="Times New Roman" w:hAnsi="Times New Roman" w:cs="Times New Roman"/>
          <w:sz w:val="24"/>
          <w:szCs w:val="24"/>
        </w:rPr>
        <w:t xml:space="preserve"> 2831-2838.</w:t>
      </w:r>
    </w:p>
    <w:p w14:paraId="74ACD5D3" w14:textId="77777777" w:rsidR="003C61FB" w:rsidRPr="004759F1" w:rsidRDefault="003C61FB" w:rsidP="003C61FB">
      <w:pPr>
        <w:spacing w:line="240" w:lineRule="auto"/>
        <w:ind w:left="720" w:hanging="720"/>
        <w:contextualSpacing/>
        <w:rPr>
          <w:rFonts w:ascii="Times New Roman" w:hAnsi="Times New Roman" w:cs="Times New Roman"/>
          <w:sz w:val="24"/>
          <w:szCs w:val="24"/>
        </w:rPr>
      </w:pPr>
    </w:p>
    <w:p w14:paraId="2593F0CC" w14:textId="77777777" w:rsidR="00463129" w:rsidRPr="007C7E4B" w:rsidRDefault="00BB1BEE" w:rsidP="003C61FB">
      <w:pPr>
        <w:spacing w:line="240" w:lineRule="auto"/>
        <w:ind w:left="720" w:hanging="720"/>
        <w:contextualSpacing/>
        <w:rPr>
          <w:rFonts w:ascii="Times New Roman" w:hAnsi="Times New Roman" w:cs="Times New Roman"/>
          <w:sz w:val="24"/>
          <w:szCs w:val="24"/>
        </w:rPr>
      </w:pPr>
      <w:proofErr w:type="spellStart"/>
      <w:r w:rsidRPr="004759F1">
        <w:rPr>
          <w:rFonts w:ascii="Times New Roman" w:hAnsi="Times New Roman" w:cs="Times New Roman"/>
          <w:sz w:val="24"/>
          <w:szCs w:val="24"/>
        </w:rPr>
        <w:t>Suikkanen</w:t>
      </w:r>
      <w:proofErr w:type="spellEnd"/>
      <w:r w:rsidRPr="004759F1">
        <w:rPr>
          <w:rFonts w:ascii="Times New Roman" w:hAnsi="Times New Roman" w:cs="Times New Roman"/>
          <w:sz w:val="24"/>
          <w:szCs w:val="24"/>
        </w:rPr>
        <w:t xml:space="preserve"> S., </w:t>
      </w:r>
      <w:proofErr w:type="spellStart"/>
      <w:r w:rsidR="00463129" w:rsidRPr="004759F1">
        <w:rPr>
          <w:rFonts w:ascii="Times New Roman" w:hAnsi="Times New Roman" w:cs="Times New Roman"/>
          <w:sz w:val="24"/>
          <w:szCs w:val="24"/>
        </w:rPr>
        <w:t>Laamanen</w:t>
      </w:r>
      <w:proofErr w:type="spellEnd"/>
      <w:r w:rsidRPr="004759F1">
        <w:rPr>
          <w:rFonts w:ascii="Times New Roman" w:hAnsi="Times New Roman" w:cs="Times New Roman"/>
          <w:sz w:val="24"/>
          <w:szCs w:val="24"/>
        </w:rPr>
        <w:t xml:space="preserve"> M.</w:t>
      </w:r>
      <w:r w:rsidR="00463129" w:rsidRPr="004759F1">
        <w:rPr>
          <w:rFonts w:ascii="Times New Roman" w:hAnsi="Times New Roman" w:cs="Times New Roman"/>
          <w:sz w:val="24"/>
          <w:szCs w:val="24"/>
        </w:rPr>
        <w:t xml:space="preserve"> </w:t>
      </w:r>
      <w:r w:rsidRPr="004759F1">
        <w:rPr>
          <w:rFonts w:ascii="Times New Roman" w:hAnsi="Times New Roman" w:cs="Times New Roman"/>
          <w:sz w:val="24"/>
          <w:szCs w:val="24"/>
        </w:rPr>
        <w:t xml:space="preserve">&amp; </w:t>
      </w:r>
      <w:proofErr w:type="spellStart"/>
      <w:r w:rsidR="00463129" w:rsidRPr="004759F1">
        <w:rPr>
          <w:rFonts w:ascii="Times New Roman" w:hAnsi="Times New Roman" w:cs="Times New Roman"/>
          <w:sz w:val="24"/>
          <w:szCs w:val="24"/>
        </w:rPr>
        <w:t>Huttunen</w:t>
      </w:r>
      <w:proofErr w:type="spellEnd"/>
      <w:r w:rsidRPr="004759F1">
        <w:rPr>
          <w:rFonts w:ascii="Times New Roman" w:hAnsi="Times New Roman" w:cs="Times New Roman"/>
          <w:sz w:val="24"/>
          <w:szCs w:val="24"/>
        </w:rPr>
        <w:t xml:space="preserve"> M. (2006)</w:t>
      </w:r>
      <w:r w:rsidR="00463129" w:rsidRPr="004759F1">
        <w:rPr>
          <w:rFonts w:ascii="Times New Roman" w:hAnsi="Times New Roman" w:cs="Times New Roman"/>
          <w:sz w:val="24"/>
          <w:szCs w:val="24"/>
        </w:rPr>
        <w:t xml:space="preserve"> Long-term changes in summer phytoplankton communities </w:t>
      </w:r>
      <w:r w:rsidRPr="004759F1">
        <w:rPr>
          <w:rFonts w:ascii="Times New Roman" w:hAnsi="Times New Roman" w:cs="Times New Roman"/>
          <w:sz w:val="24"/>
          <w:szCs w:val="24"/>
        </w:rPr>
        <w:t>of the open northern Baltic Sea.</w:t>
      </w:r>
      <w:r w:rsidR="00463129" w:rsidRPr="004759F1">
        <w:rPr>
          <w:rFonts w:ascii="Times New Roman" w:hAnsi="Times New Roman" w:cs="Times New Roman"/>
          <w:sz w:val="24"/>
          <w:szCs w:val="24"/>
        </w:rPr>
        <w:t xml:space="preserve"> </w:t>
      </w:r>
      <w:r w:rsidR="00463129" w:rsidRPr="004759F1">
        <w:rPr>
          <w:rFonts w:ascii="Times New Roman" w:hAnsi="Times New Roman" w:cs="Times New Roman"/>
          <w:i/>
          <w:sz w:val="24"/>
          <w:szCs w:val="24"/>
        </w:rPr>
        <w:t>Estuarine Coastal and Shelf Science</w:t>
      </w:r>
      <w:r w:rsidRPr="004759F1">
        <w:rPr>
          <w:rFonts w:ascii="Times New Roman" w:hAnsi="Times New Roman" w:cs="Times New Roman"/>
          <w:i/>
          <w:sz w:val="24"/>
          <w:szCs w:val="24"/>
        </w:rPr>
        <w:t>,</w:t>
      </w:r>
      <w:r w:rsidR="006469BA" w:rsidRPr="004759F1">
        <w:rPr>
          <w:rFonts w:ascii="Times New Roman" w:hAnsi="Times New Roman" w:cs="Times New Roman"/>
          <w:sz w:val="24"/>
          <w:szCs w:val="24"/>
        </w:rPr>
        <w:t xml:space="preserve"> </w:t>
      </w:r>
      <w:r w:rsidR="006469BA" w:rsidRPr="004759F1">
        <w:rPr>
          <w:rFonts w:ascii="Times New Roman" w:hAnsi="Times New Roman" w:cs="Times New Roman"/>
          <w:sz w:val="24"/>
          <w:szCs w:val="24"/>
          <w:rPrChange w:id="212" w:author="Stelling,Benjamin D" w:date="2018-10-10T14:42:00Z">
            <w:rPr>
              <w:rFonts w:ascii="Times New Roman" w:hAnsi="Times New Roman" w:cs="Times New Roman"/>
              <w:b/>
              <w:sz w:val="24"/>
              <w:szCs w:val="24"/>
            </w:rPr>
          </w:rPrChange>
        </w:rPr>
        <w:t>71</w:t>
      </w:r>
      <w:r w:rsidRPr="004759F1">
        <w:rPr>
          <w:rFonts w:ascii="Times New Roman" w:hAnsi="Times New Roman" w:cs="Times New Roman"/>
          <w:sz w:val="24"/>
          <w:szCs w:val="24"/>
        </w:rPr>
        <w:t>,</w:t>
      </w:r>
      <w:r w:rsidR="00463129" w:rsidRPr="007C7E4B">
        <w:rPr>
          <w:rFonts w:ascii="Times New Roman" w:hAnsi="Times New Roman" w:cs="Times New Roman"/>
          <w:sz w:val="24"/>
          <w:szCs w:val="24"/>
        </w:rPr>
        <w:t xml:space="preserve"> 580-592.</w:t>
      </w:r>
    </w:p>
    <w:p w14:paraId="37898060" w14:textId="77777777" w:rsidR="003C61FB" w:rsidRPr="004759F1" w:rsidRDefault="003C61FB" w:rsidP="003C61FB">
      <w:pPr>
        <w:spacing w:line="240" w:lineRule="auto"/>
        <w:ind w:left="720" w:hanging="720"/>
        <w:contextualSpacing/>
        <w:rPr>
          <w:rFonts w:ascii="Times New Roman" w:hAnsi="Times New Roman" w:cs="Times New Roman"/>
          <w:sz w:val="24"/>
          <w:szCs w:val="24"/>
        </w:rPr>
      </w:pPr>
    </w:p>
    <w:p w14:paraId="310EBA8B" w14:textId="77777777" w:rsidR="00D274DB" w:rsidRPr="007C7E4B" w:rsidRDefault="00BB1BEE" w:rsidP="003C61FB">
      <w:pPr>
        <w:spacing w:line="240" w:lineRule="auto"/>
        <w:ind w:left="720" w:hanging="720"/>
        <w:contextualSpacing/>
        <w:rPr>
          <w:rFonts w:ascii="Times New Roman" w:hAnsi="Times New Roman" w:cs="Times New Roman"/>
          <w:sz w:val="24"/>
          <w:szCs w:val="24"/>
        </w:rPr>
      </w:pPr>
      <w:bookmarkStart w:id="213" w:name="_Hlk526941992"/>
      <w:r w:rsidRPr="004759F1">
        <w:rPr>
          <w:rFonts w:ascii="Times New Roman" w:hAnsi="Times New Roman" w:cs="Times New Roman"/>
          <w:sz w:val="24"/>
          <w:szCs w:val="24"/>
        </w:rPr>
        <w:t>Sverdrup</w:t>
      </w:r>
      <w:r w:rsidR="00D274DB" w:rsidRPr="004759F1">
        <w:rPr>
          <w:rFonts w:ascii="Times New Roman" w:hAnsi="Times New Roman" w:cs="Times New Roman"/>
          <w:sz w:val="24"/>
          <w:szCs w:val="24"/>
        </w:rPr>
        <w:t xml:space="preserve"> H. </w:t>
      </w:r>
      <w:r w:rsidRPr="004759F1">
        <w:rPr>
          <w:rFonts w:ascii="Times New Roman" w:hAnsi="Times New Roman" w:cs="Times New Roman"/>
          <w:sz w:val="24"/>
          <w:szCs w:val="24"/>
        </w:rPr>
        <w:t>(1953)</w:t>
      </w:r>
      <w:r w:rsidR="00D274DB" w:rsidRPr="004759F1">
        <w:rPr>
          <w:rFonts w:ascii="Times New Roman" w:hAnsi="Times New Roman" w:cs="Times New Roman"/>
          <w:sz w:val="24"/>
          <w:szCs w:val="24"/>
        </w:rPr>
        <w:t xml:space="preserve"> On conditions for the vernal blooming of phytoplankton. </w:t>
      </w:r>
      <w:r w:rsidRPr="004759F1">
        <w:rPr>
          <w:rFonts w:ascii="Times New Roman" w:hAnsi="Times New Roman" w:cs="Times New Roman"/>
          <w:i/>
          <w:sz w:val="24"/>
          <w:szCs w:val="24"/>
        </w:rPr>
        <w:t>Journal du Conseil,</w:t>
      </w:r>
      <w:r w:rsidR="00D274DB" w:rsidRPr="004759F1">
        <w:rPr>
          <w:rFonts w:ascii="Times New Roman" w:hAnsi="Times New Roman" w:cs="Times New Roman"/>
          <w:sz w:val="24"/>
          <w:szCs w:val="24"/>
        </w:rPr>
        <w:t xml:space="preserve"> </w:t>
      </w:r>
      <w:r w:rsidR="00D274DB" w:rsidRPr="004759F1">
        <w:rPr>
          <w:rFonts w:ascii="Times New Roman" w:hAnsi="Times New Roman" w:cs="Times New Roman"/>
          <w:sz w:val="24"/>
          <w:szCs w:val="24"/>
          <w:rPrChange w:id="214" w:author="Stelling,Benjamin D" w:date="2018-10-10T14:42:00Z">
            <w:rPr>
              <w:rFonts w:ascii="Times New Roman" w:hAnsi="Times New Roman" w:cs="Times New Roman"/>
              <w:b/>
              <w:sz w:val="24"/>
              <w:szCs w:val="24"/>
            </w:rPr>
          </w:rPrChange>
        </w:rPr>
        <w:t>18</w:t>
      </w:r>
      <w:r w:rsidRPr="004759F1">
        <w:rPr>
          <w:rFonts w:ascii="Times New Roman" w:hAnsi="Times New Roman" w:cs="Times New Roman"/>
          <w:sz w:val="24"/>
          <w:szCs w:val="24"/>
        </w:rPr>
        <w:t xml:space="preserve">, </w:t>
      </w:r>
      <w:r w:rsidR="00D274DB" w:rsidRPr="007C7E4B">
        <w:rPr>
          <w:rFonts w:ascii="Times New Roman" w:hAnsi="Times New Roman" w:cs="Times New Roman"/>
          <w:sz w:val="24"/>
          <w:szCs w:val="24"/>
        </w:rPr>
        <w:t>287-295.</w:t>
      </w:r>
    </w:p>
    <w:bookmarkEnd w:id="213"/>
    <w:p w14:paraId="1D172DE8" w14:textId="77777777" w:rsidR="003C61FB" w:rsidRPr="004759F1" w:rsidRDefault="003C61FB" w:rsidP="003C61FB">
      <w:pPr>
        <w:spacing w:line="240" w:lineRule="auto"/>
        <w:ind w:left="720" w:hanging="720"/>
        <w:contextualSpacing/>
        <w:rPr>
          <w:rFonts w:ascii="Times New Roman" w:hAnsi="Times New Roman" w:cs="Times New Roman"/>
          <w:sz w:val="24"/>
          <w:szCs w:val="24"/>
        </w:rPr>
      </w:pPr>
    </w:p>
    <w:p w14:paraId="1D48D4BB" w14:textId="77777777" w:rsidR="00604F71" w:rsidRPr="007C7E4B" w:rsidRDefault="00BB1BEE" w:rsidP="003C61FB">
      <w:pPr>
        <w:spacing w:line="240" w:lineRule="auto"/>
        <w:ind w:left="720" w:hanging="720"/>
        <w:contextualSpacing/>
        <w:rPr>
          <w:rFonts w:ascii="Times New Roman" w:hAnsi="Times New Roman" w:cs="Times New Roman"/>
          <w:sz w:val="24"/>
          <w:szCs w:val="24"/>
        </w:rPr>
      </w:pPr>
      <w:proofErr w:type="spellStart"/>
      <w:r w:rsidRPr="004759F1">
        <w:rPr>
          <w:rFonts w:ascii="Times New Roman" w:hAnsi="Times New Roman" w:cs="Times New Roman"/>
          <w:sz w:val="24"/>
          <w:szCs w:val="24"/>
        </w:rPr>
        <w:t>Tarran</w:t>
      </w:r>
      <w:proofErr w:type="spellEnd"/>
      <w:r w:rsidRPr="004759F1">
        <w:rPr>
          <w:rFonts w:ascii="Times New Roman" w:hAnsi="Times New Roman" w:cs="Times New Roman"/>
          <w:sz w:val="24"/>
          <w:szCs w:val="24"/>
        </w:rPr>
        <w:t xml:space="preserve"> G.A., </w:t>
      </w:r>
      <w:r w:rsidR="00604F71" w:rsidRPr="004759F1">
        <w:rPr>
          <w:rFonts w:ascii="Times New Roman" w:hAnsi="Times New Roman" w:cs="Times New Roman"/>
          <w:sz w:val="24"/>
          <w:szCs w:val="24"/>
        </w:rPr>
        <w:t>Heywood</w:t>
      </w:r>
      <w:r w:rsidRPr="004759F1">
        <w:rPr>
          <w:rFonts w:ascii="Times New Roman" w:hAnsi="Times New Roman" w:cs="Times New Roman"/>
          <w:sz w:val="24"/>
          <w:szCs w:val="24"/>
        </w:rPr>
        <w:t xml:space="preserve"> J.L.</w:t>
      </w:r>
      <w:r w:rsidR="00604F71" w:rsidRPr="004759F1">
        <w:rPr>
          <w:rFonts w:ascii="Times New Roman" w:hAnsi="Times New Roman" w:cs="Times New Roman"/>
          <w:sz w:val="24"/>
          <w:szCs w:val="24"/>
        </w:rPr>
        <w:t xml:space="preserve"> </w:t>
      </w:r>
      <w:r w:rsidRPr="004759F1">
        <w:rPr>
          <w:rFonts w:ascii="Times New Roman" w:hAnsi="Times New Roman" w:cs="Times New Roman"/>
          <w:sz w:val="24"/>
          <w:szCs w:val="24"/>
        </w:rPr>
        <w:t xml:space="preserve">&amp; </w:t>
      </w:r>
      <w:proofErr w:type="spellStart"/>
      <w:r w:rsidR="00604F71" w:rsidRPr="004759F1">
        <w:rPr>
          <w:rFonts w:ascii="Times New Roman" w:hAnsi="Times New Roman" w:cs="Times New Roman"/>
          <w:sz w:val="24"/>
          <w:szCs w:val="24"/>
        </w:rPr>
        <w:t>Zubkov</w:t>
      </w:r>
      <w:proofErr w:type="spellEnd"/>
      <w:r w:rsidRPr="004759F1">
        <w:rPr>
          <w:rFonts w:ascii="Times New Roman" w:hAnsi="Times New Roman" w:cs="Times New Roman"/>
          <w:sz w:val="24"/>
          <w:szCs w:val="24"/>
        </w:rPr>
        <w:t xml:space="preserve"> M.V. (2006)</w:t>
      </w:r>
      <w:r w:rsidR="00604F71" w:rsidRPr="004759F1">
        <w:rPr>
          <w:rFonts w:ascii="Times New Roman" w:hAnsi="Times New Roman" w:cs="Times New Roman"/>
          <w:sz w:val="24"/>
          <w:szCs w:val="24"/>
        </w:rPr>
        <w:t xml:space="preserve"> Latitudinal changes in the standing stocks of </w:t>
      </w:r>
      <w:proofErr w:type="spellStart"/>
      <w:r w:rsidR="00604F71" w:rsidRPr="004759F1">
        <w:rPr>
          <w:rFonts w:ascii="Times New Roman" w:hAnsi="Times New Roman" w:cs="Times New Roman"/>
          <w:sz w:val="24"/>
          <w:szCs w:val="24"/>
        </w:rPr>
        <w:t>nano</w:t>
      </w:r>
      <w:proofErr w:type="spellEnd"/>
      <w:r w:rsidR="00604F71" w:rsidRPr="004759F1">
        <w:rPr>
          <w:rFonts w:ascii="Times New Roman" w:hAnsi="Times New Roman" w:cs="Times New Roman"/>
          <w:sz w:val="24"/>
          <w:szCs w:val="24"/>
        </w:rPr>
        <w:t xml:space="preserve">- and </w:t>
      </w:r>
      <w:proofErr w:type="spellStart"/>
      <w:r w:rsidR="00604F71" w:rsidRPr="004759F1">
        <w:rPr>
          <w:rFonts w:ascii="Times New Roman" w:hAnsi="Times New Roman" w:cs="Times New Roman"/>
          <w:sz w:val="24"/>
          <w:szCs w:val="24"/>
        </w:rPr>
        <w:t>picoeukaryotic</w:t>
      </w:r>
      <w:proofErr w:type="spellEnd"/>
      <w:r w:rsidR="00604F71" w:rsidRPr="004759F1">
        <w:rPr>
          <w:rFonts w:ascii="Times New Roman" w:hAnsi="Times New Roman" w:cs="Times New Roman"/>
          <w:sz w:val="24"/>
          <w:szCs w:val="24"/>
        </w:rPr>
        <w:t xml:space="preserve"> phyto</w:t>
      </w:r>
      <w:r w:rsidRPr="004759F1">
        <w:rPr>
          <w:rFonts w:ascii="Times New Roman" w:hAnsi="Times New Roman" w:cs="Times New Roman"/>
          <w:sz w:val="24"/>
          <w:szCs w:val="24"/>
        </w:rPr>
        <w:t>plankton in the Atlantic Ocean.</w:t>
      </w:r>
      <w:r w:rsidR="00604F71" w:rsidRPr="004759F1">
        <w:rPr>
          <w:rFonts w:ascii="Times New Roman" w:hAnsi="Times New Roman" w:cs="Times New Roman"/>
          <w:sz w:val="24"/>
          <w:szCs w:val="24"/>
        </w:rPr>
        <w:t xml:space="preserve"> </w:t>
      </w:r>
      <w:r w:rsidR="00604F71" w:rsidRPr="004759F1">
        <w:rPr>
          <w:rFonts w:ascii="Times New Roman" w:hAnsi="Times New Roman" w:cs="Times New Roman"/>
          <w:i/>
          <w:sz w:val="24"/>
          <w:szCs w:val="24"/>
        </w:rPr>
        <w:t>Deep-Sea Research II</w:t>
      </w:r>
      <w:r w:rsidRPr="004759F1">
        <w:rPr>
          <w:rFonts w:ascii="Times New Roman" w:hAnsi="Times New Roman" w:cs="Times New Roman"/>
          <w:i/>
          <w:sz w:val="24"/>
          <w:szCs w:val="24"/>
        </w:rPr>
        <w:t>,</w:t>
      </w:r>
      <w:r w:rsidR="00604F71" w:rsidRPr="004759F1">
        <w:rPr>
          <w:rFonts w:ascii="Times New Roman" w:hAnsi="Times New Roman" w:cs="Times New Roman"/>
          <w:i/>
          <w:sz w:val="24"/>
          <w:szCs w:val="24"/>
        </w:rPr>
        <w:t xml:space="preserve"> </w:t>
      </w:r>
      <w:r w:rsidR="006469BA" w:rsidRPr="004759F1">
        <w:rPr>
          <w:rFonts w:ascii="Times New Roman" w:hAnsi="Times New Roman" w:cs="Times New Roman"/>
          <w:sz w:val="24"/>
          <w:szCs w:val="24"/>
          <w:rPrChange w:id="215" w:author="Stelling,Benjamin D" w:date="2018-10-10T14:42:00Z">
            <w:rPr>
              <w:rFonts w:ascii="Times New Roman" w:hAnsi="Times New Roman" w:cs="Times New Roman"/>
              <w:b/>
              <w:sz w:val="24"/>
              <w:szCs w:val="24"/>
            </w:rPr>
          </w:rPrChange>
        </w:rPr>
        <w:t>53</w:t>
      </w:r>
      <w:r w:rsidRPr="004759F1">
        <w:rPr>
          <w:rFonts w:ascii="Times New Roman" w:hAnsi="Times New Roman" w:cs="Times New Roman"/>
          <w:sz w:val="24"/>
          <w:szCs w:val="24"/>
        </w:rPr>
        <w:t>,</w:t>
      </w:r>
      <w:r w:rsidR="00604F71" w:rsidRPr="007C7E4B">
        <w:rPr>
          <w:rFonts w:ascii="Times New Roman" w:hAnsi="Times New Roman" w:cs="Times New Roman"/>
          <w:sz w:val="24"/>
          <w:szCs w:val="24"/>
        </w:rPr>
        <w:t xml:space="preserve"> 1516-1529.</w:t>
      </w:r>
    </w:p>
    <w:p w14:paraId="0E15CD4C" w14:textId="77777777" w:rsidR="003C61FB" w:rsidRPr="004759F1" w:rsidRDefault="003C61FB" w:rsidP="003C61FB">
      <w:pPr>
        <w:spacing w:line="240" w:lineRule="auto"/>
        <w:ind w:left="720" w:hanging="720"/>
        <w:contextualSpacing/>
        <w:rPr>
          <w:rFonts w:ascii="Times New Roman" w:hAnsi="Times New Roman" w:cs="Times New Roman"/>
          <w:sz w:val="24"/>
          <w:szCs w:val="24"/>
        </w:rPr>
      </w:pPr>
    </w:p>
    <w:p w14:paraId="75719B65" w14:textId="77777777" w:rsidR="007F1FDC" w:rsidRPr="007C7E4B" w:rsidRDefault="00BB1BEE" w:rsidP="003C61FB">
      <w:pPr>
        <w:spacing w:line="240" w:lineRule="auto"/>
        <w:ind w:left="720" w:hanging="720"/>
        <w:contextualSpacing/>
        <w:rPr>
          <w:rFonts w:ascii="Times New Roman" w:hAnsi="Times New Roman" w:cs="Times New Roman"/>
          <w:sz w:val="24"/>
          <w:szCs w:val="24"/>
        </w:rPr>
      </w:pPr>
      <w:r w:rsidRPr="004759F1">
        <w:rPr>
          <w:rFonts w:ascii="Times New Roman" w:hAnsi="Times New Roman" w:cs="Times New Roman"/>
          <w:sz w:val="24"/>
          <w:szCs w:val="24"/>
        </w:rPr>
        <w:t xml:space="preserve">Taylor F.J., </w:t>
      </w:r>
      <w:r w:rsidR="007F1FDC" w:rsidRPr="004759F1">
        <w:rPr>
          <w:rFonts w:ascii="Times New Roman" w:hAnsi="Times New Roman" w:cs="Times New Roman"/>
          <w:sz w:val="24"/>
          <w:szCs w:val="24"/>
        </w:rPr>
        <w:t>Taylor</w:t>
      </w:r>
      <w:r w:rsidRPr="004759F1">
        <w:rPr>
          <w:rFonts w:ascii="Times New Roman" w:hAnsi="Times New Roman" w:cs="Times New Roman"/>
          <w:sz w:val="24"/>
          <w:szCs w:val="24"/>
        </w:rPr>
        <w:t xml:space="preserve"> N.J.</w:t>
      </w:r>
      <w:r w:rsidR="007F1FDC" w:rsidRPr="004759F1">
        <w:rPr>
          <w:rFonts w:ascii="Times New Roman" w:hAnsi="Times New Roman" w:cs="Times New Roman"/>
          <w:sz w:val="24"/>
          <w:szCs w:val="24"/>
        </w:rPr>
        <w:t xml:space="preserve"> </w:t>
      </w:r>
      <w:r w:rsidRPr="004759F1">
        <w:rPr>
          <w:rFonts w:ascii="Times New Roman" w:hAnsi="Times New Roman" w:cs="Times New Roman"/>
          <w:sz w:val="24"/>
          <w:szCs w:val="24"/>
        </w:rPr>
        <w:t xml:space="preserve">&amp; </w:t>
      </w:r>
      <w:proofErr w:type="spellStart"/>
      <w:r w:rsidR="007F1FDC" w:rsidRPr="004759F1">
        <w:rPr>
          <w:rFonts w:ascii="Times New Roman" w:hAnsi="Times New Roman" w:cs="Times New Roman"/>
          <w:sz w:val="24"/>
          <w:szCs w:val="24"/>
        </w:rPr>
        <w:t>Walsby</w:t>
      </w:r>
      <w:proofErr w:type="spellEnd"/>
      <w:r w:rsidRPr="004759F1">
        <w:rPr>
          <w:rFonts w:ascii="Times New Roman" w:hAnsi="Times New Roman" w:cs="Times New Roman"/>
          <w:sz w:val="24"/>
          <w:szCs w:val="24"/>
        </w:rPr>
        <w:t xml:space="preserve"> J.R. (1985)</w:t>
      </w:r>
      <w:r w:rsidR="007F1FDC" w:rsidRPr="004759F1">
        <w:rPr>
          <w:rFonts w:ascii="Times New Roman" w:hAnsi="Times New Roman" w:cs="Times New Roman"/>
          <w:sz w:val="24"/>
          <w:szCs w:val="24"/>
        </w:rPr>
        <w:t xml:space="preserve"> A bloom of the planktonic diatom, </w:t>
      </w:r>
      <w:r w:rsidR="007F1FDC" w:rsidRPr="004759F1">
        <w:rPr>
          <w:rFonts w:ascii="Times New Roman" w:hAnsi="Times New Roman" w:cs="Times New Roman"/>
          <w:i/>
          <w:sz w:val="24"/>
          <w:szCs w:val="24"/>
        </w:rPr>
        <w:t>Cerataulina pelagica</w:t>
      </w:r>
      <w:r w:rsidR="007F1FDC" w:rsidRPr="004759F1">
        <w:rPr>
          <w:rFonts w:ascii="Times New Roman" w:hAnsi="Times New Roman" w:cs="Times New Roman"/>
          <w:sz w:val="24"/>
          <w:szCs w:val="24"/>
        </w:rPr>
        <w:t>, off the coast of northeastern New Zealand in 1983, and its contribution to an associated mortal</w:t>
      </w:r>
      <w:r w:rsidRPr="004759F1">
        <w:rPr>
          <w:rFonts w:ascii="Times New Roman" w:hAnsi="Times New Roman" w:cs="Times New Roman"/>
          <w:sz w:val="24"/>
          <w:szCs w:val="24"/>
        </w:rPr>
        <w:t xml:space="preserve">ity of fish and benthic fauna. </w:t>
      </w:r>
      <w:proofErr w:type="spellStart"/>
      <w:r w:rsidR="007F1FDC" w:rsidRPr="004759F1">
        <w:rPr>
          <w:rFonts w:ascii="Times New Roman" w:hAnsi="Times New Roman" w:cs="Times New Roman"/>
          <w:i/>
          <w:sz w:val="24"/>
          <w:szCs w:val="24"/>
        </w:rPr>
        <w:t>Internationale</w:t>
      </w:r>
      <w:proofErr w:type="spellEnd"/>
      <w:r w:rsidR="007F1FDC" w:rsidRPr="004759F1">
        <w:rPr>
          <w:rFonts w:ascii="Times New Roman" w:hAnsi="Times New Roman" w:cs="Times New Roman"/>
          <w:i/>
          <w:sz w:val="24"/>
          <w:szCs w:val="24"/>
        </w:rPr>
        <w:t xml:space="preserve"> Revue der </w:t>
      </w:r>
      <w:proofErr w:type="spellStart"/>
      <w:r w:rsidR="007F1FDC" w:rsidRPr="004759F1">
        <w:rPr>
          <w:rFonts w:ascii="Times New Roman" w:hAnsi="Times New Roman" w:cs="Times New Roman"/>
          <w:i/>
          <w:sz w:val="24"/>
          <w:szCs w:val="24"/>
        </w:rPr>
        <w:t>gesamten</w:t>
      </w:r>
      <w:proofErr w:type="spellEnd"/>
      <w:r w:rsidR="007F1FDC" w:rsidRPr="004759F1">
        <w:rPr>
          <w:rFonts w:ascii="Times New Roman" w:hAnsi="Times New Roman" w:cs="Times New Roman"/>
          <w:i/>
          <w:sz w:val="24"/>
          <w:szCs w:val="24"/>
        </w:rPr>
        <w:t xml:space="preserve"> </w:t>
      </w:r>
      <w:proofErr w:type="spellStart"/>
      <w:r w:rsidR="007F1FDC" w:rsidRPr="004759F1">
        <w:rPr>
          <w:rFonts w:ascii="Times New Roman" w:hAnsi="Times New Roman" w:cs="Times New Roman"/>
          <w:i/>
          <w:sz w:val="24"/>
          <w:szCs w:val="24"/>
        </w:rPr>
        <w:t>Hydrobiologie</w:t>
      </w:r>
      <w:proofErr w:type="spellEnd"/>
      <w:r w:rsidRPr="004759F1">
        <w:rPr>
          <w:rFonts w:ascii="Times New Roman" w:hAnsi="Times New Roman" w:cs="Times New Roman"/>
          <w:i/>
          <w:sz w:val="24"/>
          <w:szCs w:val="24"/>
        </w:rPr>
        <w:t>,</w:t>
      </w:r>
      <w:r w:rsidR="007F1FDC" w:rsidRPr="004759F1">
        <w:rPr>
          <w:rFonts w:ascii="Times New Roman" w:hAnsi="Times New Roman" w:cs="Times New Roman"/>
          <w:sz w:val="24"/>
          <w:szCs w:val="24"/>
        </w:rPr>
        <w:t xml:space="preserve"> </w:t>
      </w:r>
      <w:r w:rsidR="007F1FDC" w:rsidRPr="004759F1">
        <w:rPr>
          <w:rFonts w:ascii="Times New Roman" w:hAnsi="Times New Roman" w:cs="Times New Roman"/>
          <w:sz w:val="24"/>
          <w:szCs w:val="24"/>
          <w:rPrChange w:id="216" w:author="Stelling,Benjamin D" w:date="2018-10-10T14:42:00Z">
            <w:rPr>
              <w:rFonts w:ascii="Times New Roman" w:hAnsi="Times New Roman" w:cs="Times New Roman"/>
              <w:b/>
              <w:sz w:val="24"/>
              <w:szCs w:val="24"/>
            </w:rPr>
          </w:rPrChange>
        </w:rPr>
        <w:t>70</w:t>
      </w:r>
      <w:r w:rsidRPr="004759F1">
        <w:rPr>
          <w:rFonts w:ascii="Times New Roman" w:hAnsi="Times New Roman" w:cs="Times New Roman"/>
          <w:sz w:val="24"/>
          <w:szCs w:val="24"/>
        </w:rPr>
        <w:t>,</w:t>
      </w:r>
      <w:r w:rsidR="007F1FDC" w:rsidRPr="007C7E4B">
        <w:rPr>
          <w:rFonts w:ascii="Times New Roman" w:hAnsi="Times New Roman" w:cs="Times New Roman"/>
          <w:sz w:val="24"/>
          <w:szCs w:val="24"/>
        </w:rPr>
        <w:t xml:space="preserve"> 773-795.</w:t>
      </w:r>
    </w:p>
    <w:p w14:paraId="22637A23" w14:textId="77777777" w:rsidR="003C61FB" w:rsidRPr="004759F1" w:rsidRDefault="003C61FB" w:rsidP="003C61FB">
      <w:pPr>
        <w:spacing w:line="240" w:lineRule="auto"/>
        <w:ind w:left="720" w:hanging="720"/>
        <w:contextualSpacing/>
        <w:rPr>
          <w:rFonts w:ascii="Times New Roman" w:hAnsi="Times New Roman" w:cs="Times New Roman"/>
          <w:sz w:val="24"/>
          <w:szCs w:val="24"/>
        </w:rPr>
      </w:pPr>
    </w:p>
    <w:p w14:paraId="5D5161B6" w14:textId="77777777" w:rsidR="002B561D" w:rsidRPr="007C7E4B" w:rsidRDefault="00BB1BEE" w:rsidP="003C61FB">
      <w:pPr>
        <w:spacing w:line="240" w:lineRule="auto"/>
        <w:ind w:left="720" w:hanging="720"/>
        <w:contextualSpacing/>
        <w:rPr>
          <w:rFonts w:ascii="Times New Roman" w:hAnsi="Times New Roman" w:cs="Times New Roman"/>
          <w:sz w:val="24"/>
          <w:szCs w:val="24"/>
        </w:rPr>
      </w:pPr>
      <w:r w:rsidRPr="004759F1">
        <w:rPr>
          <w:rFonts w:ascii="Times New Roman" w:hAnsi="Times New Roman" w:cs="Times New Roman"/>
          <w:sz w:val="24"/>
          <w:szCs w:val="24"/>
        </w:rPr>
        <w:t xml:space="preserve">Tillman U., </w:t>
      </w:r>
      <w:proofErr w:type="spellStart"/>
      <w:r w:rsidR="002B561D" w:rsidRPr="004759F1">
        <w:rPr>
          <w:rFonts w:ascii="Times New Roman" w:hAnsi="Times New Roman" w:cs="Times New Roman"/>
          <w:sz w:val="24"/>
          <w:szCs w:val="24"/>
        </w:rPr>
        <w:t>Krock</w:t>
      </w:r>
      <w:proofErr w:type="spellEnd"/>
      <w:r w:rsidRPr="004759F1">
        <w:rPr>
          <w:rFonts w:ascii="Times New Roman" w:hAnsi="Times New Roman" w:cs="Times New Roman"/>
          <w:sz w:val="24"/>
          <w:szCs w:val="24"/>
        </w:rPr>
        <w:t xml:space="preserve"> B.</w:t>
      </w:r>
      <w:r w:rsidR="002B561D" w:rsidRPr="004759F1">
        <w:rPr>
          <w:rFonts w:ascii="Times New Roman" w:hAnsi="Times New Roman" w:cs="Times New Roman"/>
          <w:sz w:val="24"/>
          <w:szCs w:val="24"/>
        </w:rPr>
        <w:t xml:space="preserve"> </w:t>
      </w:r>
      <w:r w:rsidRPr="004759F1">
        <w:rPr>
          <w:rFonts w:ascii="Times New Roman" w:hAnsi="Times New Roman" w:cs="Times New Roman"/>
          <w:sz w:val="24"/>
          <w:szCs w:val="24"/>
        </w:rPr>
        <w:t xml:space="preserve">&amp; </w:t>
      </w:r>
      <w:r w:rsidR="002B561D" w:rsidRPr="004759F1">
        <w:rPr>
          <w:rFonts w:ascii="Times New Roman" w:hAnsi="Times New Roman" w:cs="Times New Roman"/>
          <w:sz w:val="24"/>
          <w:szCs w:val="24"/>
        </w:rPr>
        <w:t>Taylor</w:t>
      </w:r>
      <w:r w:rsidRPr="004759F1">
        <w:rPr>
          <w:rFonts w:ascii="Times New Roman" w:hAnsi="Times New Roman" w:cs="Times New Roman"/>
          <w:sz w:val="24"/>
          <w:szCs w:val="24"/>
        </w:rPr>
        <w:t xml:space="preserve"> B.B. (2014)</w:t>
      </w:r>
      <w:r w:rsidR="002B561D" w:rsidRPr="004759F1">
        <w:rPr>
          <w:rFonts w:ascii="Times New Roman" w:hAnsi="Times New Roman" w:cs="Times New Roman"/>
          <w:sz w:val="24"/>
          <w:szCs w:val="24"/>
        </w:rPr>
        <w:t xml:space="preserve"> </w:t>
      </w:r>
      <w:proofErr w:type="spellStart"/>
      <w:r w:rsidR="002B561D" w:rsidRPr="004759F1">
        <w:rPr>
          <w:rFonts w:ascii="Times New Roman" w:hAnsi="Times New Roman" w:cs="Times New Roman"/>
          <w:i/>
          <w:sz w:val="24"/>
          <w:szCs w:val="24"/>
        </w:rPr>
        <w:t>Azadinium</w:t>
      </w:r>
      <w:proofErr w:type="spellEnd"/>
      <w:r w:rsidR="002B561D" w:rsidRPr="004759F1">
        <w:rPr>
          <w:rFonts w:ascii="Times New Roman" w:hAnsi="Times New Roman" w:cs="Times New Roman"/>
          <w:i/>
          <w:sz w:val="24"/>
          <w:szCs w:val="24"/>
        </w:rPr>
        <w:t xml:space="preserve"> </w:t>
      </w:r>
      <w:proofErr w:type="spellStart"/>
      <w:r w:rsidR="002B561D" w:rsidRPr="004759F1">
        <w:rPr>
          <w:rFonts w:ascii="Times New Roman" w:hAnsi="Times New Roman" w:cs="Times New Roman"/>
          <w:i/>
          <w:sz w:val="24"/>
          <w:szCs w:val="24"/>
        </w:rPr>
        <w:t>caudatum</w:t>
      </w:r>
      <w:proofErr w:type="spellEnd"/>
      <w:r w:rsidR="002B561D" w:rsidRPr="004759F1">
        <w:rPr>
          <w:rFonts w:ascii="Times New Roman" w:hAnsi="Times New Roman" w:cs="Times New Roman"/>
          <w:sz w:val="24"/>
          <w:szCs w:val="24"/>
        </w:rPr>
        <w:t xml:space="preserve"> var. </w:t>
      </w:r>
      <w:proofErr w:type="spellStart"/>
      <w:r w:rsidR="002B561D" w:rsidRPr="004759F1">
        <w:rPr>
          <w:rFonts w:ascii="Times New Roman" w:hAnsi="Times New Roman" w:cs="Times New Roman"/>
          <w:i/>
          <w:sz w:val="24"/>
          <w:szCs w:val="24"/>
        </w:rPr>
        <w:t>margalefii</w:t>
      </w:r>
      <w:proofErr w:type="spellEnd"/>
      <w:r w:rsidR="002B561D" w:rsidRPr="004759F1">
        <w:rPr>
          <w:rFonts w:ascii="Times New Roman" w:hAnsi="Times New Roman" w:cs="Times New Roman"/>
          <w:sz w:val="24"/>
          <w:szCs w:val="24"/>
        </w:rPr>
        <w:t xml:space="preserve">, a poorly known member of the toxigenic genus </w:t>
      </w:r>
      <w:proofErr w:type="spellStart"/>
      <w:r w:rsidR="002B561D" w:rsidRPr="004759F1">
        <w:rPr>
          <w:rFonts w:ascii="Times New Roman" w:hAnsi="Times New Roman" w:cs="Times New Roman"/>
          <w:i/>
          <w:sz w:val="24"/>
          <w:szCs w:val="24"/>
        </w:rPr>
        <w:t>Azadinium</w:t>
      </w:r>
      <w:proofErr w:type="spellEnd"/>
      <w:r w:rsidRPr="004759F1">
        <w:rPr>
          <w:rFonts w:ascii="Times New Roman" w:hAnsi="Times New Roman" w:cs="Times New Roman"/>
          <w:sz w:val="24"/>
          <w:szCs w:val="24"/>
        </w:rPr>
        <w:t xml:space="preserve"> (Dinophyceae). </w:t>
      </w:r>
      <w:r w:rsidR="002B561D" w:rsidRPr="004759F1">
        <w:rPr>
          <w:rFonts w:ascii="Times New Roman" w:hAnsi="Times New Roman" w:cs="Times New Roman"/>
          <w:i/>
          <w:sz w:val="24"/>
          <w:szCs w:val="24"/>
        </w:rPr>
        <w:t>Marine Biology Research</w:t>
      </w:r>
      <w:r w:rsidRPr="004759F1">
        <w:rPr>
          <w:rFonts w:ascii="Times New Roman" w:hAnsi="Times New Roman" w:cs="Times New Roman"/>
          <w:i/>
          <w:sz w:val="24"/>
          <w:szCs w:val="24"/>
        </w:rPr>
        <w:t>,</w:t>
      </w:r>
      <w:r w:rsidR="002B561D" w:rsidRPr="004759F1">
        <w:rPr>
          <w:rFonts w:ascii="Times New Roman" w:hAnsi="Times New Roman" w:cs="Times New Roman"/>
          <w:sz w:val="24"/>
          <w:szCs w:val="24"/>
        </w:rPr>
        <w:t xml:space="preserve"> </w:t>
      </w:r>
      <w:r w:rsidR="002B561D" w:rsidRPr="004759F1">
        <w:rPr>
          <w:rFonts w:ascii="Times New Roman" w:hAnsi="Times New Roman" w:cs="Times New Roman"/>
          <w:sz w:val="24"/>
          <w:szCs w:val="24"/>
          <w:rPrChange w:id="217" w:author="Stelling,Benjamin D" w:date="2018-10-10T14:42:00Z">
            <w:rPr>
              <w:rFonts w:ascii="Times New Roman" w:hAnsi="Times New Roman" w:cs="Times New Roman"/>
              <w:b/>
              <w:sz w:val="24"/>
              <w:szCs w:val="24"/>
            </w:rPr>
          </w:rPrChange>
        </w:rPr>
        <w:t>10</w:t>
      </w:r>
      <w:r w:rsidRPr="004759F1">
        <w:rPr>
          <w:rFonts w:ascii="Times New Roman" w:hAnsi="Times New Roman" w:cs="Times New Roman"/>
          <w:sz w:val="24"/>
          <w:szCs w:val="24"/>
        </w:rPr>
        <w:t>,</w:t>
      </w:r>
      <w:r w:rsidR="002B561D" w:rsidRPr="007C7E4B">
        <w:rPr>
          <w:rFonts w:ascii="Times New Roman" w:hAnsi="Times New Roman" w:cs="Times New Roman"/>
          <w:sz w:val="24"/>
          <w:szCs w:val="24"/>
        </w:rPr>
        <w:t xml:space="preserve"> 941-956.</w:t>
      </w:r>
    </w:p>
    <w:p w14:paraId="161E6A85" w14:textId="77777777" w:rsidR="00BB1BEE" w:rsidRPr="004759F1" w:rsidRDefault="00BB1BEE" w:rsidP="003C61FB">
      <w:pPr>
        <w:spacing w:line="240" w:lineRule="auto"/>
        <w:ind w:left="720" w:hanging="720"/>
        <w:contextualSpacing/>
        <w:rPr>
          <w:rFonts w:ascii="Times New Roman" w:hAnsi="Times New Roman" w:cs="Times New Roman"/>
          <w:sz w:val="24"/>
          <w:szCs w:val="24"/>
        </w:rPr>
      </w:pPr>
    </w:p>
    <w:p w14:paraId="27E93D45" w14:textId="77777777" w:rsidR="001B5AC5" w:rsidRPr="004759F1" w:rsidRDefault="00BB1BEE" w:rsidP="003C61FB">
      <w:pPr>
        <w:spacing w:line="240" w:lineRule="auto"/>
        <w:ind w:left="720" w:hanging="720"/>
        <w:contextualSpacing/>
        <w:rPr>
          <w:rFonts w:ascii="Times New Roman" w:hAnsi="Times New Roman" w:cs="Times New Roman"/>
          <w:sz w:val="24"/>
          <w:szCs w:val="24"/>
        </w:rPr>
      </w:pPr>
      <w:r w:rsidRPr="004759F1">
        <w:rPr>
          <w:rFonts w:ascii="Times New Roman" w:hAnsi="Times New Roman" w:cs="Times New Roman"/>
          <w:sz w:val="24"/>
          <w:szCs w:val="24"/>
        </w:rPr>
        <w:t xml:space="preserve">Tilman D., </w:t>
      </w:r>
      <w:proofErr w:type="spellStart"/>
      <w:r w:rsidR="001B5AC5" w:rsidRPr="004759F1">
        <w:rPr>
          <w:rFonts w:ascii="Times New Roman" w:hAnsi="Times New Roman" w:cs="Times New Roman"/>
          <w:sz w:val="24"/>
          <w:szCs w:val="24"/>
        </w:rPr>
        <w:t>Kilham</w:t>
      </w:r>
      <w:proofErr w:type="spellEnd"/>
      <w:r w:rsidRPr="004759F1">
        <w:rPr>
          <w:rFonts w:ascii="Times New Roman" w:hAnsi="Times New Roman" w:cs="Times New Roman"/>
          <w:sz w:val="24"/>
          <w:szCs w:val="24"/>
        </w:rPr>
        <w:t xml:space="preserve"> S.S.</w:t>
      </w:r>
      <w:r w:rsidR="001B5AC5" w:rsidRPr="004759F1">
        <w:rPr>
          <w:rFonts w:ascii="Times New Roman" w:hAnsi="Times New Roman" w:cs="Times New Roman"/>
          <w:sz w:val="24"/>
          <w:szCs w:val="24"/>
        </w:rPr>
        <w:t xml:space="preserve"> </w:t>
      </w:r>
      <w:r w:rsidRPr="004759F1">
        <w:rPr>
          <w:rFonts w:ascii="Times New Roman" w:hAnsi="Times New Roman" w:cs="Times New Roman"/>
          <w:sz w:val="24"/>
          <w:szCs w:val="24"/>
        </w:rPr>
        <w:t xml:space="preserve">&amp; </w:t>
      </w:r>
      <w:proofErr w:type="spellStart"/>
      <w:r w:rsidR="001B5AC5" w:rsidRPr="004759F1">
        <w:rPr>
          <w:rFonts w:ascii="Times New Roman" w:hAnsi="Times New Roman" w:cs="Times New Roman"/>
          <w:sz w:val="24"/>
          <w:szCs w:val="24"/>
        </w:rPr>
        <w:t>Kilham</w:t>
      </w:r>
      <w:proofErr w:type="spellEnd"/>
      <w:r w:rsidRPr="004759F1">
        <w:rPr>
          <w:rFonts w:ascii="Times New Roman" w:hAnsi="Times New Roman" w:cs="Times New Roman"/>
          <w:sz w:val="24"/>
          <w:szCs w:val="24"/>
        </w:rPr>
        <w:t xml:space="preserve"> P. (1982)</w:t>
      </w:r>
      <w:r w:rsidR="001B5AC5" w:rsidRPr="004759F1">
        <w:rPr>
          <w:rFonts w:ascii="Times New Roman" w:hAnsi="Times New Roman" w:cs="Times New Roman"/>
          <w:sz w:val="24"/>
          <w:szCs w:val="24"/>
        </w:rPr>
        <w:t xml:space="preserve"> </w:t>
      </w:r>
      <w:r w:rsidR="008533D9" w:rsidRPr="004759F1">
        <w:rPr>
          <w:rFonts w:ascii="Times New Roman" w:hAnsi="Times New Roman" w:cs="Times New Roman"/>
          <w:sz w:val="24"/>
          <w:szCs w:val="24"/>
        </w:rPr>
        <w:t xml:space="preserve">Phytoplankton community ecology: </w:t>
      </w:r>
      <w:r w:rsidRPr="004759F1">
        <w:rPr>
          <w:rFonts w:ascii="Times New Roman" w:hAnsi="Times New Roman" w:cs="Times New Roman"/>
          <w:sz w:val="24"/>
          <w:szCs w:val="24"/>
        </w:rPr>
        <w:t>the role of limiting nutrients.</w:t>
      </w:r>
      <w:r w:rsidR="008533D9" w:rsidRPr="004759F1">
        <w:rPr>
          <w:rFonts w:ascii="Times New Roman" w:hAnsi="Times New Roman" w:cs="Times New Roman"/>
          <w:sz w:val="24"/>
          <w:szCs w:val="24"/>
        </w:rPr>
        <w:t xml:space="preserve"> </w:t>
      </w:r>
      <w:r w:rsidR="008533D9" w:rsidRPr="004759F1">
        <w:rPr>
          <w:rFonts w:ascii="Times New Roman" w:hAnsi="Times New Roman" w:cs="Times New Roman"/>
          <w:i/>
          <w:sz w:val="24"/>
          <w:szCs w:val="24"/>
        </w:rPr>
        <w:t>Annual Review of Ecology and Systematics</w:t>
      </w:r>
      <w:r w:rsidRPr="004759F1">
        <w:rPr>
          <w:rFonts w:ascii="Times New Roman" w:hAnsi="Times New Roman" w:cs="Times New Roman"/>
          <w:i/>
          <w:sz w:val="24"/>
          <w:szCs w:val="24"/>
        </w:rPr>
        <w:t>,</w:t>
      </w:r>
      <w:r w:rsidR="006469BA" w:rsidRPr="004759F1">
        <w:rPr>
          <w:rFonts w:ascii="Times New Roman" w:hAnsi="Times New Roman" w:cs="Times New Roman"/>
          <w:sz w:val="24"/>
          <w:szCs w:val="24"/>
        </w:rPr>
        <w:t xml:space="preserve"> </w:t>
      </w:r>
      <w:r w:rsidR="006469BA" w:rsidRPr="004759F1">
        <w:rPr>
          <w:rFonts w:ascii="Times New Roman" w:hAnsi="Times New Roman" w:cs="Times New Roman"/>
          <w:sz w:val="24"/>
          <w:szCs w:val="24"/>
          <w:rPrChange w:id="218" w:author="Stelling,Benjamin D" w:date="2018-10-10T14:42:00Z">
            <w:rPr>
              <w:rFonts w:ascii="Times New Roman" w:hAnsi="Times New Roman" w:cs="Times New Roman"/>
              <w:b/>
              <w:sz w:val="24"/>
              <w:szCs w:val="24"/>
            </w:rPr>
          </w:rPrChange>
        </w:rPr>
        <w:t>13</w:t>
      </w:r>
      <w:r w:rsidRPr="004759F1">
        <w:rPr>
          <w:rFonts w:ascii="Times New Roman" w:hAnsi="Times New Roman" w:cs="Times New Roman"/>
          <w:sz w:val="24"/>
          <w:szCs w:val="24"/>
        </w:rPr>
        <w:t>,</w:t>
      </w:r>
      <w:r w:rsidR="008533D9" w:rsidRPr="007C7E4B">
        <w:rPr>
          <w:rFonts w:ascii="Times New Roman" w:hAnsi="Times New Roman" w:cs="Times New Roman"/>
          <w:sz w:val="24"/>
          <w:szCs w:val="24"/>
        </w:rPr>
        <w:t xml:space="preserve"> 349-372.</w:t>
      </w:r>
    </w:p>
    <w:p w14:paraId="39E04873" w14:textId="77777777" w:rsidR="003C61FB" w:rsidRPr="004759F1" w:rsidRDefault="003C61FB" w:rsidP="003C61FB">
      <w:pPr>
        <w:spacing w:line="240" w:lineRule="auto"/>
        <w:ind w:left="720" w:hanging="720"/>
        <w:contextualSpacing/>
        <w:rPr>
          <w:rFonts w:ascii="Times New Roman" w:hAnsi="Times New Roman" w:cs="Times New Roman"/>
          <w:sz w:val="24"/>
          <w:szCs w:val="24"/>
        </w:rPr>
      </w:pPr>
    </w:p>
    <w:p w14:paraId="6C482915" w14:textId="77777777" w:rsidR="00E32344" w:rsidRPr="004759F1" w:rsidRDefault="00D70828" w:rsidP="003C61FB">
      <w:pPr>
        <w:spacing w:line="240" w:lineRule="auto"/>
        <w:ind w:left="720" w:hanging="720"/>
        <w:contextualSpacing/>
        <w:rPr>
          <w:rFonts w:ascii="Times New Roman" w:hAnsi="Times New Roman" w:cs="Times New Roman"/>
          <w:sz w:val="24"/>
          <w:szCs w:val="24"/>
        </w:rPr>
      </w:pPr>
      <w:proofErr w:type="spellStart"/>
      <w:r w:rsidRPr="004759F1">
        <w:rPr>
          <w:rFonts w:ascii="Times New Roman" w:hAnsi="Times New Roman" w:cs="Times New Roman"/>
          <w:sz w:val="24"/>
          <w:szCs w:val="24"/>
        </w:rPr>
        <w:t>Treusch</w:t>
      </w:r>
      <w:proofErr w:type="spellEnd"/>
      <w:r w:rsidRPr="004759F1">
        <w:rPr>
          <w:rFonts w:ascii="Times New Roman" w:hAnsi="Times New Roman" w:cs="Times New Roman"/>
          <w:sz w:val="24"/>
          <w:szCs w:val="24"/>
        </w:rPr>
        <w:t xml:space="preserve"> A.H., </w:t>
      </w:r>
      <w:r w:rsidR="00E32344" w:rsidRPr="004759F1">
        <w:rPr>
          <w:rFonts w:ascii="Times New Roman" w:hAnsi="Times New Roman" w:cs="Times New Roman"/>
          <w:sz w:val="24"/>
          <w:szCs w:val="24"/>
        </w:rPr>
        <w:t>Demir-Hilton</w:t>
      </w:r>
      <w:r w:rsidRPr="004759F1">
        <w:rPr>
          <w:rFonts w:ascii="Times New Roman" w:hAnsi="Times New Roman" w:cs="Times New Roman"/>
          <w:sz w:val="24"/>
          <w:szCs w:val="24"/>
        </w:rPr>
        <w:t xml:space="preserve"> E., </w:t>
      </w:r>
      <w:proofErr w:type="spellStart"/>
      <w:r w:rsidR="00E32344" w:rsidRPr="004759F1">
        <w:rPr>
          <w:rFonts w:ascii="Times New Roman" w:hAnsi="Times New Roman" w:cs="Times New Roman"/>
          <w:sz w:val="24"/>
          <w:szCs w:val="24"/>
        </w:rPr>
        <w:t>Vergin</w:t>
      </w:r>
      <w:proofErr w:type="spellEnd"/>
      <w:r w:rsidRPr="004759F1">
        <w:rPr>
          <w:rFonts w:ascii="Times New Roman" w:hAnsi="Times New Roman" w:cs="Times New Roman"/>
          <w:sz w:val="24"/>
          <w:szCs w:val="24"/>
        </w:rPr>
        <w:t xml:space="preserve"> K.L., </w:t>
      </w:r>
      <w:r w:rsidR="00E32344" w:rsidRPr="004759F1">
        <w:rPr>
          <w:rFonts w:ascii="Times New Roman" w:hAnsi="Times New Roman" w:cs="Times New Roman"/>
          <w:sz w:val="24"/>
          <w:szCs w:val="24"/>
        </w:rPr>
        <w:t>Worden</w:t>
      </w:r>
      <w:r w:rsidRPr="004759F1">
        <w:rPr>
          <w:rFonts w:ascii="Times New Roman" w:hAnsi="Times New Roman" w:cs="Times New Roman"/>
          <w:sz w:val="24"/>
          <w:szCs w:val="24"/>
        </w:rPr>
        <w:t xml:space="preserve"> A.Z., </w:t>
      </w:r>
      <w:r w:rsidR="00E32344" w:rsidRPr="004759F1">
        <w:rPr>
          <w:rFonts w:ascii="Times New Roman" w:hAnsi="Times New Roman" w:cs="Times New Roman"/>
          <w:sz w:val="24"/>
          <w:szCs w:val="24"/>
        </w:rPr>
        <w:t>Carlson</w:t>
      </w:r>
      <w:r w:rsidRPr="004759F1">
        <w:rPr>
          <w:rFonts w:ascii="Times New Roman" w:hAnsi="Times New Roman" w:cs="Times New Roman"/>
          <w:sz w:val="24"/>
          <w:szCs w:val="24"/>
        </w:rPr>
        <w:t xml:space="preserve"> C.A., </w:t>
      </w:r>
      <w:proofErr w:type="spellStart"/>
      <w:r w:rsidR="00E32344" w:rsidRPr="004759F1">
        <w:rPr>
          <w:rFonts w:ascii="Times New Roman" w:hAnsi="Times New Roman" w:cs="Times New Roman"/>
          <w:sz w:val="24"/>
          <w:szCs w:val="24"/>
        </w:rPr>
        <w:t>Donatz</w:t>
      </w:r>
      <w:proofErr w:type="spellEnd"/>
      <w:r w:rsidRPr="004759F1">
        <w:rPr>
          <w:rFonts w:ascii="Times New Roman" w:hAnsi="Times New Roman" w:cs="Times New Roman"/>
          <w:sz w:val="24"/>
          <w:szCs w:val="24"/>
        </w:rPr>
        <w:t xml:space="preserve"> M.G., </w:t>
      </w:r>
      <w:r w:rsidR="00E32344" w:rsidRPr="004759F1">
        <w:rPr>
          <w:rFonts w:ascii="Times New Roman" w:hAnsi="Times New Roman" w:cs="Times New Roman"/>
          <w:sz w:val="24"/>
          <w:szCs w:val="24"/>
        </w:rPr>
        <w:t>Burton</w:t>
      </w:r>
      <w:r w:rsidRPr="004759F1">
        <w:rPr>
          <w:rFonts w:ascii="Times New Roman" w:hAnsi="Times New Roman" w:cs="Times New Roman"/>
          <w:sz w:val="24"/>
          <w:szCs w:val="24"/>
        </w:rPr>
        <w:t xml:space="preserve"> R.M.</w:t>
      </w:r>
      <w:r w:rsidR="00E32344" w:rsidRPr="004759F1">
        <w:rPr>
          <w:rFonts w:ascii="Times New Roman" w:hAnsi="Times New Roman" w:cs="Times New Roman"/>
          <w:sz w:val="24"/>
          <w:szCs w:val="24"/>
        </w:rPr>
        <w:t xml:space="preserve"> </w:t>
      </w:r>
      <w:r w:rsidRPr="004759F1">
        <w:rPr>
          <w:rFonts w:ascii="Times New Roman" w:hAnsi="Times New Roman" w:cs="Times New Roman"/>
          <w:sz w:val="24"/>
          <w:szCs w:val="24"/>
        </w:rPr>
        <w:t xml:space="preserve">&amp; </w:t>
      </w:r>
      <w:proofErr w:type="spellStart"/>
      <w:r w:rsidR="00E32344" w:rsidRPr="004759F1">
        <w:rPr>
          <w:rFonts w:ascii="Times New Roman" w:hAnsi="Times New Roman" w:cs="Times New Roman"/>
          <w:sz w:val="24"/>
          <w:szCs w:val="24"/>
        </w:rPr>
        <w:t>Giovannoni</w:t>
      </w:r>
      <w:proofErr w:type="spellEnd"/>
      <w:r w:rsidRPr="004759F1">
        <w:rPr>
          <w:rFonts w:ascii="Times New Roman" w:hAnsi="Times New Roman" w:cs="Times New Roman"/>
          <w:sz w:val="24"/>
          <w:szCs w:val="24"/>
        </w:rPr>
        <w:t xml:space="preserve"> S.J. (2012)</w:t>
      </w:r>
      <w:r w:rsidR="00FC2EBF" w:rsidRPr="004759F1">
        <w:rPr>
          <w:rFonts w:ascii="Times New Roman" w:hAnsi="Times New Roman" w:cs="Times New Roman"/>
          <w:sz w:val="24"/>
          <w:szCs w:val="24"/>
        </w:rPr>
        <w:t xml:space="preserve"> Phytoplankton distribution patterns in the northwestern Sargasso Sea revealed by small subuni</w:t>
      </w:r>
      <w:r w:rsidRPr="004759F1">
        <w:rPr>
          <w:rFonts w:ascii="Times New Roman" w:hAnsi="Times New Roman" w:cs="Times New Roman"/>
          <w:sz w:val="24"/>
          <w:szCs w:val="24"/>
        </w:rPr>
        <w:t>t rRNA genes from plastids.</w:t>
      </w:r>
      <w:r w:rsidR="00FC2EBF" w:rsidRPr="004759F1">
        <w:rPr>
          <w:rFonts w:ascii="Times New Roman" w:hAnsi="Times New Roman" w:cs="Times New Roman"/>
          <w:sz w:val="24"/>
          <w:szCs w:val="24"/>
        </w:rPr>
        <w:t xml:space="preserve"> </w:t>
      </w:r>
      <w:r w:rsidR="00FC2EBF" w:rsidRPr="004759F1">
        <w:rPr>
          <w:rFonts w:ascii="Times New Roman" w:hAnsi="Times New Roman" w:cs="Times New Roman"/>
          <w:i/>
          <w:sz w:val="24"/>
          <w:szCs w:val="24"/>
        </w:rPr>
        <w:t>International Society for Microbial Ecology</w:t>
      </w:r>
      <w:r w:rsidRPr="004759F1">
        <w:rPr>
          <w:rFonts w:ascii="Times New Roman" w:hAnsi="Times New Roman" w:cs="Times New Roman"/>
          <w:i/>
          <w:sz w:val="24"/>
          <w:szCs w:val="24"/>
        </w:rPr>
        <w:t>,</w:t>
      </w:r>
      <w:r w:rsidR="006469BA" w:rsidRPr="004759F1">
        <w:rPr>
          <w:rFonts w:ascii="Times New Roman" w:hAnsi="Times New Roman" w:cs="Times New Roman"/>
          <w:sz w:val="24"/>
          <w:szCs w:val="24"/>
        </w:rPr>
        <w:t xml:space="preserve"> </w:t>
      </w:r>
      <w:r w:rsidR="006469BA" w:rsidRPr="004759F1">
        <w:rPr>
          <w:rFonts w:ascii="Times New Roman" w:hAnsi="Times New Roman" w:cs="Times New Roman"/>
          <w:sz w:val="24"/>
          <w:szCs w:val="24"/>
          <w:rPrChange w:id="219" w:author="Stelling,Benjamin D" w:date="2018-10-10T14:42:00Z">
            <w:rPr>
              <w:rFonts w:ascii="Times New Roman" w:hAnsi="Times New Roman" w:cs="Times New Roman"/>
              <w:b/>
              <w:sz w:val="24"/>
              <w:szCs w:val="24"/>
            </w:rPr>
          </w:rPrChange>
        </w:rPr>
        <w:t>6</w:t>
      </w:r>
      <w:r w:rsidRPr="004759F1">
        <w:rPr>
          <w:rFonts w:ascii="Times New Roman" w:hAnsi="Times New Roman" w:cs="Times New Roman"/>
          <w:sz w:val="24"/>
          <w:szCs w:val="24"/>
        </w:rPr>
        <w:t>,</w:t>
      </w:r>
      <w:r w:rsidR="00FC2EBF" w:rsidRPr="007C7E4B">
        <w:rPr>
          <w:rFonts w:ascii="Times New Roman" w:hAnsi="Times New Roman" w:cs="Times New Roman"/>
          <w:sz w:val="24"/>
          <w:szCs w:val="24"/>
        </w:rPr>
        <w:t xml:space="preserve"> 481-492.</w:t>
      </w:r>
    </w:p>
    <w:p w14:paraId="275D0B82" w14:textId="77777777" w:rsidR="003C61FB" w:rsidRPr="004759F1" w:rsidRDefault="003C61FB" w:rsidP="003C61FB">
      <w:pPr>
        <w:spacing w:line="240" w:lineRule="auto"/>
        <w:ind w:left="720" w:hanging="720"/>
        <w:contextualSpacing/>
        <w:rPr>
          <w:rFonts w:ascii="Times New Roman" w:hAnsi="Times New Roman" w:cs="Times New Roman"/>
          <w:sz w:val="24"/>
          <w:szCs w:val="24"/>
        </w:rPr>
      </w:pPr>
    </w:p>
    <w:p w14:paraId="378F3DE3" w14:textId="77777777" w:rsidR="004B4D8A" w:rsidRPr="004759F1" w:rsidRDefault="00D70828" w:rsidP="003C61FB">
      <w:pPr>
        <w:spacing w:line="240" w:lineRule="auto"/>
        <w:ind w:left="720" w:hanging="720"/>
        <w:contextualSpacing/>
        <w:rPr>
          <w:rFonts w:ascii="Times New Roman" w:hAnsi="Times New Roman" w:cs="Times New Roman"/>
          <w:sz w:val="24"/>
          <w:szCs w:val="24"/>
        </w:rPr>
      </w:pPr>
      <w:bookmarkStart w:id="220" w:name="_Hlk526942000"/>
      <w:r w:rsidRPr="004759F1">
        <w:rPr>
          <w:rFonts w:ascii="Times New Roman" w:hAnsi="Times New Roman" w:cs="Times New Roman"/>
          <w:sz w:val="24"/>
          <w:szCs w:val="24"/>
        </w:rPr>
        <w:t>U.S.E.P.A. (1983)</w:t>
      </w:r>
      <w:r w:rsidR="004B4D8A" w:rsidRPr="004759F1">
        <w:rPr>
          <w:rFonts w:ascii="Times New Roman" w:hAnsi="Times New Roman" w:cs="Times New Roman"/>
          <w:sz w:val="24"/>
          <w:szCs w:val="24"/>
        </w:rPr>
        <w:t xml:space="preserve"> Methods of chemica</w:t>
      </w:r>
      <w:r w:rsidRPr="004759F1">
        <w:rPr>
          <w:rFonts w:ascii="Times New Roman" w:hAnsi="Times New Roman" w:cs="Times New Roman"/>
          <w:sz w:val="24"/>
          <w:szCs w:val="24"/>
        </w:rPr>
        <w:t xml:space="preserve">l analysis of water and waste. </w:t>
      </w:r>
      <w:r w:rsidR="004B4D8A" w:rsidRPr="004759F1">
        <w:rPr>
          <w:rFonts w:ascii="Times New Roman" w:hAnsi="Times New Roman" w:cs="Times New Roman"/>
          <w:sz w:val="24"/>
          <w:szCs w:val="24"/>
        </w:rPr>
        <w:t>U.S.E.P.A., Cincinnati, Ohio.</w:t>
      </w:r>
    </w:p>
    <w:p w14:paraId="0D460822" w14:textId="77777777" w:rsidR="003C61FB" w:rsidRPr="004759F1" w:rsidRDefault="003C61FB" w:rsidP="003C61FB">
      <w:pPr>
        <w:spacing w:line="240" w:lineRule="auto"/>
        <w:ind w:left="720" w:hanging="720"/>
        <w:contextualSpacing/>
        <w:rPr>
          <w:rFonts w:ascii="Times New Roman" w:hAnsi="Times New Roman" w:cs="Times New Roman"/>
          <w:sz w:val="24"/>
          <w:szCs w:val="24"/>
        </w:rPr>
      </w:pPr>
    </w:p>
    <w:p w14:paraId="52B2AB96" w14:textId="77777777" w:rsidR="000B293E" w:rsidRPr="004759F1" w:rsidRDefault="00D70828" w:rsidP="003C61FB">
      <w:pPr>
        <w:spacing w:line="240" w:lineRule="auto"/>
        <w:ind w:left="720" w:hanging="720"/>
        <w:contextualSpacing/>
        <w:rPr>
          <w:rFonts w:ascii="Times New Roman" w:hAnsi="Times New Roman" w:cs="Times New Roman"/>
          <w:bCs/>
          <w:sz w:val="24"/>
          <w:szCs w:val="24"/>
          <w:shd w:val="clear" w:color="auto" w:fill="FFFFFF"/>
        </w:rPr>
      </w:pPr>
      <w:r w:rsidRPr="004759F1">
        <w:rPr>
          <w:rFonts w:ascii="Times New Roman" w:hAnsi="Times New Roman" w:cs="Times New Roman"/>
          <w:bCs/>
          <w:sz w:val="24"/>
          <w:szCs w:val="24"/>
          <w:shd w:val="clear" w:color="auto" w:fill="FFFFFF"/>
        </w:rPr>
        <w:t>Utermöhl H. (1958)</w:t>
      </w:r>
      <w:r w:rsidR="00A350C4" w:rsidRPr="004759F1">
        <w:rPr>
          <w:rFonts w:ascii="Times New Roman" w:hAnsi="Times New Roman" w:cs="Times New Roman"/>
          <w:bCs/>
          <w:sz w:val="24"/>
          <w:szCs w:val="24"/>
          <w:shd w:val="clear" w:color="auto" w:fill="FFFFFF"/>
        </w:rPr>
        <w:t xml:space="preserve"> </w:t>
      </w:r>
      <w:proofErr w:type="spellStart"/>
      <w:r w:rsidR="00A350C4" w:rsidRPr="004759F1">
        <w:rPr>
          <w:rFonts w:ascii="Times New Roman" w:hAnsi="Times New Roman" w:cs="Times New Roman"/>
          <w:bCs/>
          <w:sz w:val="24"/>
          <w:szCs w:val="24"/>
          <w:shd w:val="clear" w:color="auto" w:fill="FFFFFF"/>
        </w:rPr>
        <w:t>Zur</w:t>
      </w:r>
      <w:proofErr w:type="spellEnd"/>
      <w:r w:rsidR="00A350C4" w:rsidRPr="004759F1">
        <w:rPr>
          <w:rFonts w:ascii="Times New Roman" w:hAnsi="Times New Roman" w:cs="Times New Roman"/>
          <w:bCs/>
          <w:sz w:val="24"/>
          <w:szCs w:val="24"/>
          <w:shd w:val="clear" w:color="auto" w:fill="FFFFFF"/>
        </w:rPr>
        <w:t xml:space="preserve"> </w:t>
      </w:r>
      <w:proofErr w:type="spellStart"/>
      <w:r w:rsidR="00A350C4" w:rsidRPr="004759F1">
        <w:rPr>
          <w:rFonts w:ascii="Times New Roman" w:hAnsi="Times New Roman" w:cs="Times New Roman"/>
          <w:bCs/>
          <w:sz w:val="24"/>
          <w:szCs w:val="24"/>
          <w:shd w:val="clear" w:color="auto" w:fill="FFFFFF"/>
        </w:rPr>
        <w:t>vervollkom</w:t>
      </w:r>
      <w:r w:rsidR="000B293E" w:rsidRPr="004759F1">
        <w:rPr>
          <w:rFonts w:ascii="Times New Roman" w:hAnsi="Times New Roman" w:cs="Times New Roman"/>
          <w:bCs/>
          <w:sz w:val="24"/>
          <w:szCs w:val="24"/>
          <w:shd w:val="clear" w:color="auto" w:fill="FFFFFF"/>
        </w:rPr>
        <w:t>nung</w:t>
      </w:r>
      <w:proofErr w:type="spellEnd"/>
      <w:r w:rsidR="000B293E" w:rsidRPr="004759F1">
        <w:rPr>
          <w:rFonts w:ascii="Times New Roman" w:hAnsi="Times New Roman" w:cs="Times New Roman"/>
          <w:bCs/>
          <w:sz w:val="24"/>
          <w:szCs w:val="24"/>
          <w:shd w:val="clear" w:color="auto" w:fill="FFFFFF"/>
        </w:rPr>
        <w:t xml:space="preserve"> der </w:t>
      </w:r>
      <w:proofErr w:type="spellStart"/>
      <w:r w:rsidR="000B293E" w:rsidRPr="004759F1">
        <w:rPr>
          <w:rFonts w:ascii="Times New Roman" w:hAnsi="Times New Roman" w:cs="Times New Roman"/>
          <w:bCs/>
          <w:sz w:val="24"/>
          <w:szCs w:val="24"/>
          <w:shd w:val="clear" w:color="auto" w:fill="FFFFFF"/>
        </w:rPr>
        <w:t>quantitativen</w:t>
      </w:r>
      <w:proofErr w:type="spellEnd"/>
      <w:r w:rsidR="00A350C4" w:rsidRPr="004759F1">
        <w:rPr>
          <w:rFonts w:ascii="Times New Roman" w:hAnsi="Times New Roman" w:cs="Times New Roman"/>
          <w:bCs/>
          <w:sz w:val="24"/>
          <w:szCs w:val="24"/>
          <w:shd w:val="clear" w:color="auto" w:fill="FFFFFF"/>
        </w:rPr>
        <w:t xml:space="preserve"> phytoplankton </w:t>
      </w:r>
      <w:proofErr w:type="spellStart"/>
      <w:r w:rsidRPr="004759F1">
        <w:rPr>
          <w:rFonts w:ascii="Times New Roman" w:hAnsi="Times New Roman" w:cs="Times New Roman"/>
          <w:bCs/>
          <w:sz w:val="24"/>
          <w:szCs w:val="24"/>
          <w:shd w:val="clear" w:color="auto" w:fill="FFFFFF"/>
        </w:rPr>
        <w:t>methodik</w:t>
      </w:r>
      <w:proofErr w:type="spellEnd"/>
      <w:r w:rsidRPr="004759F1">
        <w:rPr>
          <w:rFonts w:ascii="Times New Roman" w:hAnsi="Times New Roman" w:cs="Times New Roman"/>
          <w:bCs/>
          <w:sz w:val="24"/>
          <w:szCs w:val="24"/>
          <w:shd w:val="clear" w:color="auto" w:fill="FFFFFF"/>
        </w:rPr>
        <w:t>.</w:t>
      </w:r>
      <w:r w:rsidR="000B293E" w:rsidRPr="004759F1">
        <w:rPr>
          <w:rFonts w:ascii="Times New Roman" w:hAnsi="Times New Roman" w:cs="Times New Roman"/>
          <w:bCs/>
          <w:sz w:val="24"/>
          <w:szCs w:val="24"/>
          <w:shd w:val="clear" w:color="auto" w:fill="FFFFFF"/>
        </w:rPr>
        <w:t xml:space="preserve"> </w:t>
      </w:r>
      <w:r w:rsidR="00A350C4" w:rsidRPr="004759F1">
        <w:rPr>
          <w:rFonts w:ascii="Times New Roman" w:hAnsi="Times New Roman" w:cs="Times New Roman"/>
          <w:bCs/>
          <w:i/>
          <w:sz w:val="24"/>
          <w:szCs w:val="24"/>
          <w:shd w:val="clear" w:color="auto" w:fill="FFFFFF"/>
        </w:rPr>
        <w:t xml:space="preserve">Mitt. Int. </w:t>
      </w:r>
      <w:proofErr w:type="spellStart"/>
      <w:r w:rsidR="00A350C4" w:rsidRPr="004759F1">
        <w:rPr>
          <w:rFonts w:ascii="Times New Roman" w:hAnsi="Times New Roman" w:cs="Times New Roman"/>
          <w:bCs/>
          <w:i/>
          <w:sz w:val="24"/>
          <w:szCs w:val="24"/>
          <w:shd w:val="clear" w:color="auto" w:fill="FFFFFF"/>
        </w:rPr>
        <w:t>Limnol</w:t>
      </w:r>
      <w:proofErr w:type="spellEnd"/>
      <w:r w:rsidRPr="004759F1">
        <w:rPr>
          <w:rFonts w:ascii="Times New Roman" w:hAnsi="Times New Roman" w:cs="Times New Roman"/>
          <w:bCs/>
          <w:i/>
          <w:sz w:val="24"/>
          <w:szCs w:val="24"/>
          <w:shd w:val="clear" w:color="auto" w:fill="FFFFFF"/>
        </w:rPr>
        <w:t>,</w:t>
      </w:r>
      <w:r w:rsidR="00A350C4" w:rsidRPr="004759F1">
        <w:rPr>
          <w:rFonts w:ascii="Times New Roman" w:hAnsi="Times New Roman" w:cs="Times New Roman"/>
          <w:bCs/>
          <w:i/>
          <w:sz w:val="24"/>
          <w:szCs w:val="24"/>
          <w:shd w:val="clear" w:color="auto" w:fill="FFFFFF"/>
        </w:rPr>
        <w:t xml:space="preserve"> </w:t>
      </w:r>
      <w:r w:rsidR="006469BA" w:rsidRPr="004759F1">
        <w:rPr>
          <w:rFonts w:ascii="Times New Roman" w:hAnsi="Times New Roman" w:cs="Times New Roman"/>
          <w:bCs/>
          <w:sz w:val="24"/>
          <w:szCs w:val="24"/>
          <w:shd w:val="clear" w:color="auto" w:fill="FFFFFF"/>
          <w:rPrChange w:id="221" w:author="Stelling,Benjamin D" w:date="2018-10-10T14:42:00Z">
            <w:rPr>
              <w:rFonts w:ascii="Times New Roman" w:hAnsi="Times New Roman" w:cs="Times New Roman"/>
              <w:b/>
              <w:bCs/>
              <w:sz w:val="24"/>
              <w:szCs w:val="24"/>
              <w:shd w:val="clear" w:color="auto" w:fill="FFFFFF"/>
            </w:rPr>
          </w:rPrChange>
        </w:rPr>
        <w:t>9</w:t>
      </w:r>
      <w:r w:rsidRPr="004759F1">
        <w:rPr>
          <w:rFonts w:ascii="Times New Roman" w:hAnsi="Times New Roman" w:cs="Times New Roman"/>
          <w:bCs/>
          <w:sz w:val="24"/>
          <w:szCs w:val="24"/>
          <w:shd w:val="clear" w:color="auto" w:fill="FFFFFF"/>
        </w:rPr>
        <w:t>,</w:t>
      </w:r>
      <w:r w:rsidR="00873FEC" w:rsidRPr="007C7E4B">
        <w:rPr>
          <w:rFonts w:ascii="Times New Roman" w:hAnsi="Times New Roman" w:cs="Times New Roman"/>
          <w:bCs/>
          <w:sz w:val="24"/>
          <w:szCs w:val="24"/>
          <w:shd w:val="clear" w:color="auto" w:fill="FFFFFF"/>
        </w:rPr>
        <w:t xml:space="preserve"> 1-38.</w:t>
      </w:r>
    </w:p>
    <w:bookmarkEnd w:id="220"/>
    <w:p w14:paraId="2B6D6BEA" w14:textId="77777777" w:rsidR="003C61FB" w:rsidRPr="004759F1" w:rsidRDefault="003C61FB" w:rsidP="003C61FB">
      <w:pPr>
        <w:spacing w:line="240" w:lineRule="auto"/>
        <w:ind w:left="720" w:hanging="720"/>
        <w:contextualSpacing/>
        <w:rPr>
          <w:rFonts w:ascii="Times New Roman" w:hAnsi="Times New Roman" w:cs="Times New Roman"/>
          <w:bCs/>
          <w:sz w:val="24"/>
          <w:szCs w:val="24"/>
          <w:shd w:val="clear" w:color="auto" w:fill="FFFFFF"/>
        </w:rPr>
      </w:pPr>
    </w:p>
    <w:p w14:paraId="1FD1C25B" w14:textId="77777777" w:rsidR="00B13BF5" w:rsidRPr="007C7E4B" w:rsidRDefault="001A606B" w:rsidP="003C61FB">
      <w:pPr>
        <w:spacing w:line="240" w:lineRule="auto"/>
        <w:ind w:left="720" w:hanging="720"/>
        <w:contextualSpacing/>
        <w:rPr>
          <w:rFonts w:ascii="Times New Roman" w:eastAsia="Times New Roman" w:hAnsi="Times New Roman" w:cs="Times New Roman"/>
          <w:sz w:val="24"/>
          <w:szCs w:val="24"/>
        </w:rPr>
      </w:pPr>
      <w:proofErr w:type="spellStart"/>
      <w:r w:rsidRPr="004759F1">
        <w:rPr>
          <w:rFonts w:ascii="Times New Roman" w:hAnsi="Times New Roman" w:cs="Times New Roman"/>
          <w:bCs/>
          <w:sz w:val="24"/>
          <w:szCs w:val="24"/>
          <w:shd w:val="clear" w:color="auto" w:fill="FFFFFF"/>
        </w:rPr>
        <w:t>Vaulot</w:t>
      </w:r>
      <w:proofErr w:type="spellEnd"/>
      <w:r w:rsidRPr="004759F1">
        <w:rPr>
          <w:rFonts w:ascii="Times New Roman" w:hAnsi="Times New Roman" w:cs="Times New Roman"/>
          <w:bCs/>
          <w:sz w:val="24"/>
          <w:szCs w:val="24"/>
          <w:shd w:val="clear" w:color="auto" w:fill="FFFFFF"/>
        </w:rPr>
        <w:t xml:space="preserve"> D., </w:t>
      </w:r>
      <w:proofErr w:type="spellStart"/>
      <w:r w:rsidR="00B13BF5" w:rsidRPr="004759F1">
        <w:rPr>
          <w:rFonts w:ascii="Times New Roman" w:hAnsi="Times New Roman" w:cs="Times New Roman"/>
          <w:bCs/>
          <w:sz w:val="24"/>
          <w:szCs w:val="24"/>
          <w:shd w:val="clear" w:color="auto" w:fill="FFFFFF"/>
        </w:rPr>
        <w:t>Eikrem</w:t>
      </w:r>
      <w:proofErr w:type="spellEnd"/>
      <w:r w:rsidRPr="004759F1">
        <w:rPr>
          <w:rFonts w:ascii="Times New Roman" w:hAnsi="Times New Roman" w:cs="Times New Roman"/>
          <w:bCs/>
          <w:sz w:val="24"/>
          <w:szCs w:val="24"/>
          <w:shd w:val="clear" w:color="auto" w:fill="FFFFFF"/>
        </w:rPr>
        <w:t xml:space="preserve"> W., </w:t>
      </w:r>
      <w:proofErr w:type="spellStart"/>
      <w:r w:rsidR="00B13BF5" w:rsidRPr="004759F1">
        <w:rPr>
          <w:rFonts w:ascii="Times New Roman" w:hAnsi="Times New Roman" w:cs="Times New Roman"/>
          <w:bCs/>
          <w:sz w:val="24"/>
          <w:szCs w:val="24"/>
          <w:shd w:val="clear" w:color="auto" w:fill="FFFFFF"/>
        </w:rPr>
        <w:t>Viprey</w:t>
      </w:r>
      <w:proofErr w:type="spellEnd"/>
      <w:r w:rsidRPr="004759F1">
        <w:rPr>
          <w:rFonts w:ascii="Times New Roman" w:hAnsi="Times New Roman" w:cs="Times New Roman"/>
          <w:bCs/>
          <w:sz w:val="24"/>
          <w:szCs w:val="24"/>
          <w:shd w:val="clear" w:color="auto" w:fill="FFFFFF"/>
        </w:rPr>
        <w:t xml:space="preserve"> M.</w:t>
      </w:r>
      <w:r w:rsidR="00B13BF5" w:rsidRPr="004759F1">
        <w:rPr>
          <w:rFonts w:ascii="Times New Roman" w:hAnsi="Times New Roman" w:cs="Times New Roman"/>
          <w:bCs/>
          <w:sz w:val="24"/>
          <w:szCs w:val="24"/>
          <w:shd w:val="clear" w:color="auto" w:fill="FFFFFF"/>
        </w:rPr>
        <w:t xml:space="preserve"> </w:t>
      </w:r>
      <w:r w:rsidRPr="004759F1">
        <w:rPr>
          <w:rFonts w:ascii="Times New Roman" w:hAnsi="Times New Roman" w:cs="Times New Roman"/>
          <w:bCs/>
          <w:sz w:val="24"/>
          <w:szCs w:val="24"/>
          <w:shd w:val="clear" w:color="auto" w:fill="FFFFFF"/>
        </w:rPr>
        <w:t xml:space="preserve">&amp; </w:t>
      </w:r>
      <w:r w:rsidR="00B13BF5" w:rsidRPr="004759F1">
        <w:rPr>
          <w:rFonts w:ascii="Times New Roman" w:hAnsi="Times New Roman" w:cs="Times New Roman"/>
          <w:bCs/>
          <w:sz w:val="24"/>
          <w:szCs w:val="24"/>
          <w:shd w:val="clear" w:color="auto" w:fill="FFFFFF"/>
        </w:rPr>
        <w:t>Moreau</w:t>
      </w:r>
      <w:r w:rsidRPr="004759F1">
        <w:rPr>
          <w:rFonts w:ascii="Times New Roman" w:hAnsi="Times New Roman" w:cs="Times New Roman"/>
          <w:bCs/>
          <w:sz w:val="24"/>
          <w:szCs w:val="24"/>
          <w:shd w:val="clear" w:color="auto" w:fill="FFFFFF"/>
        </w:rPr>
        <w:t xml:space="preserve"> H. (2008)</w:t>
      </w:r>
      <w:r w:rsidR="00B13BF5" w:rsidRPr="004759F1">
        <w:rPr>
          <w:rFonts w:ascii="Times New Roman" w:hAnsi="Times New Roman" w:cs="Times New Roman"/>
          <w:bCs/>
          <w:sz w:val="24"/>
          <w:szCs w:val="24"/>
          <w:shd w:val="clear" w:color="auto" w:fill="FFFFFF"/>
        </w:rPr>
        <w:t xml:space="preserve"> The diversity of small eukaryotic phytoplankton (≤3 </w:t>
      </w:r>
      <w:r w:rsidRPr="004759F1">
        <w:rPr>
          <w:rFonts w:ascii="Times New Roman" w:eastAsia="Times New Roman" w:hAnsi="Times New Roman" w:cs="Times New Roman"/>
          <w:sz w:val="24"/>
          <w:szCs w:val="24"/>
        </w:rPr>
        <w:t>µm) in marine ecosystems.</w:t>
      </w:r>
      <w:r w:rsidR="00B13BF5" w:rsidRPr="004759F1">
        <w:rPr>
          <w:rFonts w:ascii="Times New Roman" w:eastAsia="Times New Roman" w:hAnsi="Times New Roman" w:cs="Times New Roman"/>
          <w:sz w:val="24"/>
          <w:szCs w:val="24"/>
        </w:rPr>
        <w:t xml:space="preserve"> </w:t>
      </w:r>
      <w:r w:rsidR="00B13BF5" w:rsidRPr="004759F1">
        <w:rPr>
          <w:rFonts w:ascii="Times New Roman" w:eastAsia="Times New Roman" w:hAnsi="Times New Roman" w:cs="Times New Roman"/>
          <w:i/>
          <w:sz w:val="24"/>
          <w:szCs w:val="24"/>
        </w:rPr>
        <w:t>FEMS Microbiology Reviews</w:t>
      </w:r>
      <w:r w:rsidRPr="004759F1">
        <w:rPr>
          <w:rFonts w:ascii="Times New Roman" w:eastAsia="Times New Roman" w:hAnsi="Times New Roman" w:cs="Times New Roman"/>
          <w:i/>
          <w:sz w:val="24"/>
          <w:szCs w:val="24"/>
        </w:rPr>
        <w:t>,</w:t>
      </w:r>
      <w:r w:rsidR="006469BA" w:rsidRPr="004759F1">
        <w:rPr>
          <w:rFonts w:ascii="Times New Roman" w:eastAsia="Times New Roman" w:hAnsi="Times New Roman" w:cs="Times New Roman"/>
          <w:sz w:val="24"/>
          <w:szCs w:val="24"/>
        </w:rPr>
        <w:t xml:space="preserve"> </w:t>
      </w:r>
      <w:r w:rsidR="006469BA" w:rsidRPr="004759F1">
        <w:rPr>
          <w:rFonts w:ascii="Times New Roman" w:eastAsia="Times New Roman" w:hAnsi="Times New Roman" w:cs="Times New Roman"/>
          <w:sz w:val="24"/>
          <w:szCs w:val="24"/>
          <w:rPrChange w:id="222" w:author="Stelling,Benjamin D" w:date="2018-10-10T14:42:00Z">
            <w:rPr>
              <w:rFonts w:ascii="Times New Roman" w:eastAsia="Times New Roman" w:hAnsi="Times New Roman" w:cs="Times New Roman"/>
              <w:b/>
              <w:sz w:val="24"/>
              <w:szCs w:val="24"/>
            </w:rPr>
          </w:rPrChange>
        </w:rPr>
        <w:t>32</w:t>
      </w:r>
      <w:r w:rsidRPr="004759F1">
        <w:rPr>
          <w:rFonts w:ascii="Times New Roman" w:eastAsia="Times New Roman" w:hAnsi="Times New Roman" w:cs="Times New Roman"/>
          <w:sz w:val="24"/>
          <w:szCs w:val="24"/>
        </w:rPr>
        <w:t>,</w:t>
      </w:r>
      <w:r w:rsidR="00B13BF5" w:rsidRPr="007C7E4B">
        <w:rPr>
          <w:rFonts w:ascii="Times New Roman" w:eastAsia="Times New Roman" w:hAnsi="Times New Roman" w:cs="Times New Roman"/>
          <w:sz w:val="24"/>
          <w:szCs w:val="24"/>
        </w:rPr>
        <w:t xml:space="preserve"> 795-820.</w:t>
      </w:r>
    </w:p>
    <w:p w14:paraId="4D19E870" w14:textId="77777777" w:rsidR="003C61FB" w:rsidRPr="004759F1" w:rsidRDefault="003C61FB" w:rsidP="003C61FB">
      <w:pPr>
        <w:spacing w:line="240" w:lineRule="auto"/>
        <w:ind w:left="720" w:hanging="720"/>
        <w:contextualSpacing/>
        <w:rPr>
          <w:rFonts w:ascii="Times New Roman" w:hAnsi="Times New Roman" w:cs="Times New Roman"/>
          <w:sz w:val="24"/>
          <w:szCs w:val="24"/>
        </w:rPr>
      </w:pPr>
    </w:p>
    <w:p w14:paraId="75F6E02F" w14:textId="77777777" w:rsidR="00580465" w:rsidRPr="007C7E4B" w:rsidRDefault="001A606B" w:rsidP="003C61FB">
      <w:pPr>
        <w:spacing w:line="240" w:lineRule="auto"/>
        <w:ind w:left="720" w:hanging="720"/>
        <w:contextualSpacing/>
        <w:rPr>
          <w:rFonts w:ascii="Times New Roman" w:hAnsi="Times New Roman" w:cs="Times New Roman"/>
          <w:sz w:val="24"/>
          <w:szCs w:val="24"/>
        </w:rPr>
      </w:pPr>
      <w:r w:rsidRPr="004759F1">
        <w:rPr>
          <w:rFonts w:ascii="Times New Roman" w:hAnsi="Times New Roman" w:cs="Times New Roman"/>
          <w:sz w:val="24"/>
          <w:szCs w:val="24"/>
        </w:rPr>
        <w:t>Veldhuis</w:t>
      </w:r>
      <w:r w:rsidR="00580465" w:rsidRPr="004759F1">
        <w:rPr>
          <w:rFonts w:ascii="Times New Roman" w:hAnsi="Times New Roman" w:cs="Times New Roman"/>
          <w:sz w:val="24"/>
          <w:szCs w:val="24"/>
        </w:rPr>
        <w:t xml:space="preserve"> M.J.W. </w:t>
      </w:r>
      <w:r w:rsidRPr="004759F1">
        <w:rPr>
          <w:rFonts w:ascii="Times New Roman" w:hAnsi="Times New Roman" w:cs="Times New Roman"/>
          <w:sz w:val="24"/>
          <w:szCs w:val="24"/>
        </w:rPr>
        <w:t xml:space="preserve">&amp; </w:t>
      </w:r>
      <w:proofErr w:type="spellStart"/>
      <w:r w:rsidR="00580465" w:rsidRPr="004759F1">
        <w:rPr>
          <w:rFonts w:ascii="Times New Roman" w:hAnsi="Times New Roman" w:cs="Times New Roman"/>
          <w:sz w:val="24"/>
          <w:szCs w:val="24"/>
        </w:rPr>
        <w:t>Kraay</w:t>
      </w:r>
      <w:proofErr w:type="spellEnd"/>
      <w:r w:rsidRPr="004759F1">
        <w:rPr>
          <w:rFonts w:ascii="Times New Roman" w:hAnsi="Times New Roman" w:cs="Times New Roman"/>
          <w:sz w:val="24"/>
          <w:szCs w:val="24"/>
        </w:rPr>
        <w:t xml:space="preserve"> G.W. (2004)</w:t>
      </w:r>
      <w:r w:rsidR="00580465" w:rsidRPr="004759F1">
        <w:rPr>
          <w:rFonts w:ascii="Times New Roman" w:hAnsi="Times New Roman" w:cs="Times New Roman"/>
          <w:sz w:val="24"/>
          <w:szCs w:val="24"/>
        </w:rPr>
        <w:t xml:space="preserve"> Phytoplankton in the subtropical Atlantic Ocean: towards a better assessm</w:t>
      </w:r>
      <w:r w:rsidRPr="004759F1">
        <w:rPr>
          <w:rFonts w:ascii="Times New Roman" w:hAnsi="Times New Roman" w:cs="Times New Roman"/>
          <w:sz w:val="24"/>
          <w:szCs w:val="24"/>
        </w:rPr>
        <w:t>ent of biomass and composition.</w:t>
      </w:r>
      <w:r w:rsidR="00580465" w:rsidRPr="004759F1">
        <w:rPr>
          <w:rFonts w:ascii="Times New Roman" w:hAnsi="Times New Roman" w:cs="Times New Roman"/>
          <w:sz w:val="24"/>
          <w:szCs w:val="24"/>
        </w:rPr>
        <w:t xml:space="preserve"> </w:t>
      </w:r>
      <w:r w:rsidR="00580465" w:rsidRPr="004759F1">
        <w:rPr>
          <w:rFonts w:ascii="Times New Roman" w:hAnsi="Times New Roman" w:cs="Times New Roman"/>
          <w:i/>
          <w:sz w:val="24"/>
          <w:szCs w:val="24"/>
        </w:rPr>
        <w:t>Deep-Sea Research</w:t>
      </w:r>
      <w:r w:rsidRPr="004759F1">
        <w:rPr>
          <w:rFonts w:ascii="Times New Roman" w:hAnsi="Times New Roman" w:cs="Times New Roman"/>
          <w:i/>
          <w:sz w:val="24"/>
          <w:szCs w:val="24"/>
        </w:rPr>
        <w:t>,</w:t>
      </w:r>
      <w:r w:rsidR="006469BA" w:rsidRPr="004759F1">
        <w:rPr>
          <w:rFonts w:ascii="Times New Roman" w:hAnsi="Times New Roman" w:cs="Times New Roman"/>
          <w:sz w:val="24"/>
          <w:szCs w:val="24"/>
        </w:rPr>
        <w:t xml:space="preserve"> </w:t>
      </w:r>
      <w:r w:rsidR="006469BA" w:rsidRPr="004759F1">
        <w:rPr>
          <w:rFonts w:ascii="Times New Roman" w:hAnsi="Times New Roman" w:cs="Times New Roman"/>
          <w:sz w:val="24"/>
          <w:szCs w:val="24"/>
          <w:rPrChange w:id="223" w:author="Stelling,Benjamin D" w:date="2018-10-10T14:42:00Z">
            <w:rPr>
              <w:rFonts w:ascii="Times New Roman" w:hAnsi="Times New Roman" w:cs="Times New Roman"/>
              <w:b/>
              <w:sz w:val="24"/>
              <w:szCs w:val="24"/>
            </w:rPr>
          </w:rPrChange>
        </w:rPr>
        <w:t>51</w:t>
      </w:r>
      <w:r w:rsidRPr="004759F1">
        <w:rPr>
          <w:rFonts w:ascii="Times New Roman" w:hAnsi="Times New Roman" w:cs="Times New Roman"/>
          <w:sz w:val="24"/>
          <w:szCs w:val="24"/>
        </w:rPr>
        <w:t>,</w:t>
      </w:r>
      <w:r w:rsidR="00580465" w:rsidRPr="007C7E4B">
        <w:rPr>
          <w:rFonts w:ascii="Times New Roman" w:hAnsi="Times New Roman" w:cs="Times New Roman"/>
          <w:sz w:val="24"/>
          <w:szCs w:val="24"/>
        </w:rPr>
        <w:t xml:space="preserve"> 507-530.</w:t>
      </w:r>
    </w:p>
    <w:p w14:paraId="1B036090" w14:textId="77777777" w:rsidR="003C61FB" w:rsidRPr="004759F1" w:rsidRDefault="003C61FB" w:rsidP="003C61FB">
      <w:pPr>
        <w:spacing w:line="240" w:lineRule="auto"/>
        <w:ind w:left="720" w:hanging="720"/>
        <w:contextualSpacing/>
        <w:rPr>
          <w:rFonts w:ascii="Times New Roman" w:hAnsi="Times New Roman" w:cs="Times New Roman"/>
          <w:sz w:val="24"/>
          <w:szCs w:val="24"/>
        </w:rPr>
      </w:pPr>
    </w:p>
    <w:p w14:paraId="6B9C46F5" w14:textId="77777777" w:rsidR="00873FEC" w:rsidRPr="007C7E4B" w:rsidRDefault="00125389" w:rsidP="003C61FB">
      <w:pPr>
        <w:spacing w:line="240" w:lineRule="auto"/>
        <w:ind w:left="720" w:hanging="720"/>
        <w:contextualSpacing/>
        <w:rPr>
          <w:rFonts w:ascii="Times New Roman" w:hAnsi="Times New Roman" w:cs="Times New Roman"/>
          <w:sz w:val="24"/>
          <w:szCs w:val="24"/>
        </w:rPr>
      </w:pPr>
      <w:r w:rsidRPr="004759F1">
        <w:rPr>
          <w:rFonts w:ascii="Times New Roman" w:hAnsi="Times New Roman" w:cs="Times New Roman"/>
          <w:sz w:val="24"/>
          <w:szCs w:val="24"/>
        </w:rPr>
        <w:t xml:space="preserve">Verity P.G., </w:t>
      </w:r>
      <w:r w:rsidR="00873FEC" w:rsidRPr="004759F1">
        <w:rPr>
          <w:rFonts w:ascii="Times New Roman" w:hAnsi="Times New Roman" w:cs="Times New Roman"/>
          <w:sz w:val="24"/>
          <w:szCs w:val="24"/>
        </w:rPr>
        <w:t>Robertson</w:t>
      </w:r>
      <w:r w:rsidRPr="004759F1">
        <w:rPr>
          <w:rFonts w:ascii="Times New Roman" w:hAnsi="Times New Roman" w:cs="Times New Roman"/>
          <w:sz w:val="24"/>
          <w:szCs w:val="24"/>
        </w:rPr>
        <w:t xml:space="preserve"> C.Y., </w:t>
      </w:r>
      <w:proofErr w:type="spellStart"/>
      <w:r w:rsidR="00873FEC" w:rsidRPr="004759F1">
        <w:rPr>
          <w:rFonts w:ascii="Times New Roman" w:hAnsi="Times New Roman" w:cs="Times New Roman"/>
          <w:sz w:val="24"/>
          <w:szCs w:val="24"/>
        </w:rPr>
        <w:t>Tronzo</w:t>
      </w:r>
      <w:proofErr w:type="spellEnd"/>
      <w:r w:rsidRPr="004759F1">
        <w:rPr>
          <w:rFonts w:ascii="Times New Roman" w:hAnsi="Times New Roman" w:cs="Times New Roman"/>
          <w:sz w:val="24"/>
          <w:szCs w:val="24"/>
        </w:rPr>
        <w:t xml:space="preserve"> C.R., </w:t>
      </w:r>
      <w:r w:rsidR="00873FEC" w:rsidRPr="004759F1">
        <w:rPr>
          <w:rFonts w:ascii="Times New Roman" w:hAnsi="Times New Roman" w:cs="Times New Roman"/>
          <w:sz w:val="24"/>
          <w:szCs w:val="24"/>
        </w:rPr>
        <w:t>Andrews</w:t>
      </w:r>
      <w:r w:rsidRPr="004759F1">
        <w:rPr>
          <w:rFonts w:ascii="Times New Roman" w:hAnsi="Times New Roman" w:cs="Times New Roman"/>
          <w:sz w:val="24"/>
          <w:szCs w:val="24"/>
        </w:rPr>
        <w:t xml:space="preserve"> M.G., </w:t>
      </w:r>
      <w:r w:rsidR="00873FEC" w:rsidRPr="004759F1">
        <w:rPr>
          <w:rFonts w:ascii="Times New Roman" w:hAnsi="Times New Roman" w:cs="Times New Roman"/>
          <w:sz w:val="24"/>
          <w:szCs w:val="24"/>
        </w:rPr>
        <w:t>Nelson</w:t>
      </w:r>
      <w:r w:rsidRPr="004759F1">
        <w:rPr>
          <w:rFonts w:ascii="Times New Roman" w:hAnsi="Times New Roman" w:cs="Times New Roman"/>
          <w:sz w:val="24"/>
          <w:szCs w:val="24"/>
        </w:rPr>
        <w:t xml:space="preserve"> J.R.</w:t>
      </w:r>
      <w:r w:rsidR="00873FEC" w:rsidRPr="004759F1">
        <w:rPr>
          <w:rFonts w:ascii="Times New Roman" w:hAnsi="Times New Roman" w:cs="Times New Roman"/>
          <w:sz w:val="24"/>
          <w:szCs w:val="24"/>
        </w:rPr>
        <w:t xml:space="preserve"> </w:t>
      </w:r>
      <w:r w:rsidRPr="004759F1">
        <w:rPr>
          <w:rFonts w:ascii="Times New Roman" w:hAnsi="Times New Roman" w:cs="Times New Roman"/>
          <w:sz w:val="24"/>
          <w:szCs w:val="24"/>
        </w:rPr>
        <w:t xml:space="preserve">&amp; </w:t>
      </w:r>
      <w:proofErr w:type="spellStart"/>
      <w:r w:rsidR="00873FEC" w:rsidRPr="004759F1">
        <w:rPr>
          <w:rFonts w:ascii="Times New Roman" w:hAnsi="Times New Roman" w:cs="Times New Roman"/>
          <w:sz w:val="24"/>
          <w:szCs w:val="24"/>
        </w:rPr>
        <w:t>Sieracki</w:t>
      </w:r>
      <w:proofErr w:type="spellEnd"/>
      <w:r w:rsidRPr="004759F1">
        <w:rPr>
          <w:rFonts w:ascii="Times New Roman" w:hAnsi="Times New Roman" w:cs="Times New Roman"/>
          <w:sz w:val="24"/>
          <w:szCs w:val="24"/>
        </w:rPr>
        <w:t xml:space="preserve"> M.E. (1992)</w:t>
      </w:r>
      <w:r w:rsidR="00873FEC" w:rsidRPr="004759F1">
        <w:rPr>
          <w:rFonts w:ascii="Times New Roman" w:hAnsi="Times New Roman" w:cs="Times New Roman"/>
          <w:sz w:val="24"/>
          <w:szCs w:val="24"/>
        </w:rPr>
        <w:t xml:space="preserve"> Relationships between cell volume and the carbon and nitrogen content of marin</w:t>
      </w:r>
      <w:r w:rsidRPr="004759F1">
        <w:rPr>
          <w:rFonts w:ascii="Times New Roman" w:hAnsi="Times New Roman" w:cs="Times New Roman"/>
          <w:sz w:val="24"/>
          <w:szCs w:val="24"/>
        </w:rPr>
        <w:t xml:space="preserve">e photosynthetic nanoplankton. </w:t>
      </w:r>
      <w:r w:rsidR="00873FEC" w:rsidRPr="004759F1">
        <w:rPr>
          <w:rFonts w:ascii="Times New Roman" w:hAnsi="Times New Roman" w:cs="Times New Roman"/>
          <w:i/>
          <w:sz w:val="24"/>
          <w:szCs w:val="24"/>
        </w:rPr>
        <w:t>Limnology and Oceanography</w:t>
      </w:r>
      <w:r w:rsidRPr="004759F1">
        <w:rPr>
          <w:rFonts w:ascii="Times New Roman" w:hAnsi="Times New Roman" w:cs="Times New Roman"/>
          <w:i/>
          <w:sz w:val="24"/>
          <w:szCs w:val="24"/>
        </w:rPr>
        <w:t>,</w:t>
      </w:r>
      <w:r w:rsidR="006469BA" w:rsidRPr="004759F1">
        <w:rPr>
          <w:rFonts w:ascii="Times New Roman" w:hAnsi="Times New Roman" w:cs="Times New Roman"/>
          <w:sz w:val="24"/>
          <w:szCs w:val="24"/>
        </w:rPr>
        <w:t xml:space="preserve"> </w:t>
      </w:r>
      <w:r w:rsidR="006469BA" w:rsidRPr="004759F1">
        <w:rPr>
          <w:rFonts w:ascii="Times New Roman" w:hAnsi="Times New Roman" w:cs="Times New Roman"/>
          <w:sz w:val="24"/>
          <w:szCs w:val="24"/>
          <w:rPrChange w:id="224" w:author="Stelling,Benjamin D" w:date="2018-10-10T14:42:00Z">
            <w:rPr>
              <w:rFonts w:ascii="Times New Roman" w:hAnsi="Times New Roman" w:cs="Times New Roman"/>
              <w:b/>
              <w:sz w:val="24"/>
              <w:szCs w:val="24"/>
            </w:rPr>
          </w:rPrChange>
        </w:rPr>
        <w:t>37</w:t>
      </w:r>
      <w:r w:rsidRPr="004759F1">
        <w:rPr>
          <w:rFonts w:ascii="Times New Roman" w:hAnsi="Times New Roman" w:cs="Times New Roman"/>
          <w:sz w:val="24"/>
          <w:szCs w:val="24"/>
        </w:rPr>
        <w:t>,</w:t>
      </w:r>
      <w:r w:rsidR="00873FEC" w:rsidRPr="007C7E4B">
        <w:rPr>
          <w:rFonts w:ascii="Times New Roman" w:hAnsi="Times New Roman" w:cs="Times New Roman"/>
          <w:sz w:val="24"/>
          <w:szCs w:val="24"/>
        </w:rPr>
        <w:t xml:space="preserve"> 1434-1446.</w:t>
      </w:r>
    </w:p>
    <w:p w14:paraId="655B0C41" w14:textId="77777777" w:rsidR="003C61FB" w:rsidRPr="004759F1" w:rsidRDefault="003C61FB" w:rsidP="003C61FB">
      <w:pPr>
        <w:spacing w:line="240" w:lineRule="auto"/>
        <w:ind w:left="720" w:hanging="720"/>
        <w:contextualSpacing/>
        <w:rPr>
          <w:rFonts w:ascii="Times New Roman" w:hAnsi="Times New Roman" w:cs="Times New Roman"/>
          <w:sz w:val="24"/>
          <w:szCs w:val="24"/>
        </w:rPr>
      </w:pPr>
    </w:p>
    <w:p w14:paraId="70F1FF23" w14:textId="77777777" w:rsidR="007A00D2" w:rsidRPr="007C7E4B" w:rsidRDefault="00125389" w:rsidP="003C61FB">
      <w:pPr>
        <w:spacing w:line="240" w:lineRule="auto"/>
        <w:ind w:left="720" w:hanging="720"/>
        <w:contextualSpacing/>
        <w:rPr>
          <w:rFonts w:ascii="Times New Roman" w:hAnsi="Times New Roman" w:cs="Times New Roman"/>
          <w:sz w:val="24"/>
          <w:szCs w:val="24"/>
        </w:rPr>
      </w:pPr>
      <w:proofErr w:type="spellStart"/>
      <w:r w:rsidRPr="004759F1">
        <w:rPr>
          <w:rFonts w:ascii="Times New Roman" w:hAnsi="Times New Roman" w:cs="Times New Roman"/>
          <w:sz w:val="24"/>
          <w:szCs w:val="24"/>
        </w:rPr>
        <w:t>Walsby</w:t>
      </w:r>
      <w:proofErr w:type="spellEnd"/>
      <w:r w:rsidRPr="004759F1">
        <w:rPr>
          <w:rFonts w:ascii="Times New Roman" w:hAnsi="Times New Roman" w:cs="Times New Roman"/>
          <w:sz w:val="24"/>
          <w:szCs w:val="24"/>
        </w:rPr>
        <w:t xml:space="preserve"> A.E., </w:t>
      </w:r>
      <w:r w:rsidR="007A00D2" w:rsidRPr="004759F1">
        <w:rPr>
          <w:rFonts w:ascii="Times New Roman" w:hAnsi="Times New Roman" w:cs="Times New Roman"/>
          <w:sz w:val="24"/>
          <w:szCs w:val="24"/>
        </w:rPr>
        <w:t>Hayes</w:t>
      </w:r>
      <w:r w:rsidRPr="004759F1">
        <w:rPr>
          <w:rFonts w:ascii="Times New Roman" w:hAnsi="Times New Roman" w:cs="Times New Roman"/>
          <w:sz w:val="24"/>
          <w:szCs w:val="24"/>
        </w:rPr>
        <w:t xml:space="preserve"> P.K., </w:t>
      </w:r>
      <w:proofErr w:type="spellStart"/>
      <w:r w:rsidR="007A00D2" w:rsidRPr="004759F1">
        <w:rPr>
          <w:rFonts w:ascii="Times New Roman" w:hAnsi="Times New Roman" w:cs="Times New Roman"/>
          <w:sz w:val="24"/>
          <w:szCs w:val="24"/>
        </w:rPr>
        <w:t>Boje</w:t>
      </w:r>
      <w:proofErr w:type="spellEnd"/>
      <w:r w:rsidRPr="004759F1">
        <w:rPr>
          <w:rFonts w:ascii="Times New Roman" w:hAnsi="Times New Roman" w:cs="Times New Roman"/>
          <w:sz w:val="24"/>
          <w:szCs w:val="24"/>
        </w:rPr>
        <w:t xml:space="preserve"> R.</w:t>
      </w:r>
      <w:r w:rsidR="007A00D2" w:rsidRPr="004759F1">
        <w:rPr>
          <w:rFonts w:ascii="Times New Roman" w:hAnsi="Times New Roman" w:cs="Times New Roman"/>
          <w:sz w:val="24"/>
          <w:szCs w:val="24"/>
        </w:rPr>
        <w:t xml:space="preserve"> </w:t>
      </w:r>
      <w:r w:rsidRPr="004759F1">
        <w:rPr>
          <w:rFonts w:ascii="Times New Roman" w:hAnsi="Times New Roman" w:cs="Times New Roman"/>
          <w:sz w:val="24"/>
          <w:szCs w:val="24"/>
        </w:rPr>
        <w:t xml:space="preserve">&amp; </w:t>
      </w:r>
      <w:proofErr w:type="spellStart"/>
      <w:r w:rsidR="007A00D2" w:rsidRPr="004759F1">
        <w:rPr>
          <w:rFonts w:ascii="Times New Roman" w:hAnsi="Times New Roman" w:cs="Times New Roman"/>
          <w:sz w:val="24"/>
          <w:szCs w:val="24"/>
        </w:rPr>
        <w:t>Stal</w:t>
      </w:r>
      <w:proofErr w:type="spellEnd"/>
      <w:r w:rsidRPr="004759F1">
        <w:rPr>
          <w:rFonts w:ascii="Times New Roman" w:hAnsi="Times New Roman" w:cs="Times New Roman"/>
          <w:sz w:val="24"/>
          <w:szCs w:val="24"/>
        </w:rPr>
        <w:t xml:space="preserve"> L.J. (1997)</w:t>
      </w:r>
      <w:r w:rsidR="007A00D2" w:rsidRPr="004759F1">
        <w:rPr>
          <w:rFonts w:ascii="Times New Roman" w:hAnsi="Times New Roman" w:cs="Times New Roman"/>
          <w:sz w:val="24"/>
          <w:szCs w:val="24"/>
        </w:rPr>
        <w:t xml:space="preserve"> The selective advantage of buoyancy provided by gas vesicles for planktonic c</w:t>
      </w:r>
      <w:r w:rsidRPr="004759F1">
        <w:rPr>
          <w:rFonts w:ascii="Times New Roman" w:hAnsi="Times New Roman" w:cs="Times New Roman"/>
          <w:sz w:val="24"/>
          <w:szCs w:val="24"/>
        </w:rPr>
        <w:t>yanobacteria in the Baltic Sea.</w:t>
      </w:r>
      <w:r w:rsidR="007A00D2" w:rsidRPr="004759F1">
        <w:rPr>
          <w:rFonts w:ascii="Times New Roman" w:hAnsi="Times New Roman" w:cs="Times New Roman"/>
          <w:sz w:val="24"/>
          <w:szCs w:val="24"/>
        </w:rPr>
        <w:t xml:space="preserve"> </w:t>
      </w:r>
      <w:r w:rsidR="007A00D2" w:rsidRPr="004759F1">
        <w:rPr>
          <w:rFonts w:ascii="Times New Roman" w:hAnsi="Times New Roman" w:cs="Times New Roman"/>
          <w:i/>
          <w:sz w:val="24"/>
          <w:szCs w:val="24"/>
        </w:rPr>
        <w:t xml:space="preserve">New </w:t>
      </w:r>
      <w:proofErr w:type="spellStart"/>
      <w:r w:rsidR="007A00D2" w:rsidRPr="004759F1">
        <w:rPr>
          <w:rFonts w:ascii="Times New Roman" w:hAnsi="Times New Roman" w:cs="Times New Roman"/>
          <w:i/>
          <w:sz w:val="24"/>
          <w:szCs w:val="24"/>
        </w:rPr>
        <w:t>Phytologist</w:t>
      </w:r>
      <w:proofErr w:type="spellEnd"/>
      <w:r w:rsidRPr="004759F1">
        <w:rPr>
          <w:rFonts w:ascii="Times New Roman" w:hAnsi="Times New Roman" w:cs="Times New Roman"/>
          <w:i/>
          <w:sz w:val="24"/>
          <w:szCs w:val="24"/>
        </w:rPr>
        <w:t>,</w:t>
      </w:r>
      <w:r w:rsidR="006469BA" w:rsidRPr="004759F1">
        <w:rPr>
          <w:rFonts w:ascii="Times New Roman" w:hAnsi="Times New Roman" w:cs="Times New Roman"/>
          <w:sz w:val="24"/>
          <w:szCs w:val="24"/>
        </w:rPr>
        <w:t xml:space="preserve"> </w:t>
      </w:r>
      <w:r w:rsidR="006469BA" w:rsidRPr="004759F1">
        <w:rPr>
          <w:rFonts w:ascii="Times New Roman" w:hAnsi="Times New Roman" w:cs="Times New Roman"/>
          <w:sz w:val="24"/>
          <w:szCs w:val="24"/>
          <w:rPrChange w:id="225" w:author="Stelling,Benjamin D" w:date="2018-10-10T14:42:00Z">
            <w:rPr>
              <w:rFonts w:ascii="Times New Roman" w:hAnsi="Times New Roman" w:cs="Times New Roman"/>
              <w:b/>
              <w:sz w:val="24"/>
              <w:szCs w:val="24"/>
            </w:rPr>
          </w:rPrChange>
        </w:rPr>
        <w:t>136</w:t>
      </w:r>
      <w:r w:rsidRPr="004759F1">
        <w:rPr>
          <w:rFonts w:ascii="Times New Roman" w:hAnsi="Times New Roman" w:cs="Times New Roman"/>
          <w:sz w:val="24"/>
          <w:szCs w:val="24"/>
        </w:rPr>
        <w:t>,</w:t>
      </w:r>
      <w:r w:rsidR="007A00D2" w:rsidRPr="007C7E4B">
        <w:rPr>
          <w:rFonts w:ascii="Times New Roman" w:hAnsi="Times New Roman" w:cs="Times New Roman"/>
          <w:sz w:val="24"/>
          <w:szCs w:val="24"/>
        </w:rPr>
        <w:t xml:space="preserve"> 407-417.</w:t>
      </w:r>
    </w:p>
    <w:p w14:paraId="0ED5E6A4" w14:textId="77777777" w:rsidR="003C61FB" w:rsidRPr="004759F1" w:rsidRDefault="003C61FB" w:rsidP="003C61FB">
      <w:pPr>
        <w:spacing w:line="240" w:lineRule="auto"/>
        <w:ind w:left="720" w:hanging="720"/>
        <w:contextualSpacing/>
        <w:rPr>
          <w:rFonts w:ascii="Times New Roman" w:hAnsi="Times New Roman" w:cs="Times New Roman"/>
          <w:sz w:val="24"/>
          <w:szCs w:val="24"/>
        </w:rPr>
      </w:pPr>
    </w:p>
    <w:p w14:paraId="3EFDDE0C" w14:textId="77777777" w:rsidR="00334C21" w:rsidRPr="007C7E4B" w:rsidRDefault="00125389" w:rsidP="003C61FB">
      <w:pPr>
        <w:spacing w:line="240" w:lineRule="auto"/>
        <w:ind w:left="720" w:hanging="720"/>
        <w:contextualSpacing/>
        <w:rPr>
          <w:rFonts w:ascii="Times New Roman" w:hAnsi="Times New Roman" w:cs="Times New Roman"/>
          <w:sz w:val="24"/>
          <w:szCs w:val="24"/>
        </w:rPr>
      </w:pPr>
      <w:r w:rsidRPr="004759F1">
        <w:rPr>
          <w:rFonts w:ascii="Times New Roman" w:hAnsi="Times New Roman" w:cs="Times New Roman"/>
          <w:sz w:val="24"/>
          <w:szCs w:val="24"/>
        </w:rPr>
        <w:t>Walsh</w:t>
      </w:r>
      <w:r w:rsidR="00334C21" w:rsidRPr="004759F1">
        <w:rPr>
          <w:rFonts w:ascii="Times New Roman" w:hAnsi="Times New Roman" w:cs="Times New Roman"/>
          <w:sz w:val="24"/>
          <w:szCs w:val="24"/>
        </w:rPr>
        <w:t xml:space="preserve"> J.J. </w:t>
      </w:r>
      <w:r w:rsidRPr="004759F1">
        <w:rPr>
          <w:rFonts w:ascii="Times New Roman" w:hAnsi="Times New Roman" w:cs="Times New Roman"/>
          <w:sz w:val="24"/>
          <w:szCs w:val="24"/>
        </w:rPr>
        <w:t xml:space="preserve">&amp; </w:t>
      </w:r>
      <w:r w:rsidR="00334C21" w:rsidRPr="004759F1">
        <w:rPr>
          <w:rFonts w:ascii="Times New Roman" w:hAnsi="Times New Roman" w:cs="Times New Roman"/>
          <w:sz w:val="24"/>
          <w:szCs w:val="24"/>
        </w:rPr>
        <w:t>Steidinger</w:t>
      </w:r>
      <w:r w:rsidRPr="004759F1">
        <w:rPr>
          <w:rFonts w:ascii="Times New Roman" w:hAnsi="Times New Roman" w:cs="Times New Roman"/>
          <w:sz w:val="24"/>
          <w:szCs w:val="24"/>
        </w:rPr>
        <w:t xml:space="preserve"> K.A. (2001)</w:t>
      </w:r>
      <w:r w:rsidR="00334C21" w:rsidRPr="004759F1">
        <w:rPr>
          <w:rFonts w:ascii="Times New Roman" w:hAnsi="Times New Roman" w:cs="Times New Roman"/>
          <w:sz w:val="24"/>
          <w:szCs w:val="24"/>
        </w:rPr>
        <w:t xml:space="preserve"> Saharan dust and Florida red tides: the cyanophyte co</w:t>
      </w:r>
      <w:r w:rsidRPr="004759F1">
        <w:rPr>
          <w:rFonts w:ascii="Times New Roman" w:hAnsi="Times New Roman" w:cs="Times New Roman"/>
          <w:sz w:val="24"/>
          <w:szCs w:val="24"/>
        </w:rPr>
        <w:t xml:space="preserve">nnection. </w:t>
      </w:r>
      <w:r w:rsidR="00334C21" w:rsidRPr="004759F1">
        <w:rPr>
          <w:rFonts w:ascii="Times New Roman" w:hAnsi="Times New Roman" w:cs="Times New Roman"/>
          <w:i/>
          <w:sz w:val="24"/>
          <w:szCs w:val="24"/>
        </w:rPr>
        <w:t>Journal of Geophysical Research</w:t>
      </w:r>
      <w:r w:rsidRPr="004759F1">
        <w:rPr>
          <w:rFonts w:ascii="Times New Roman" w:hAnsi="Times New Roman" w:cs="Times New Roman"/>
          <w:i/>
          <w:sz w:val="24"/>
          <w:szCs w:val="24"/>
        </w:rPr>
        <w:t>,</w:t>
      </w:r>
      <w:r w:rsidR="00334C21" w:rsidRPr="004759F1">
        <w:rPr>
          <w:rFonts w:ascii="Times New Roman" w:hAnsi="Times New Roman" w:cs="Times New Roman"/>
          <w:sz w:val="24"/>
          <w:szCs w:val="24"/>
        </w:rPr>
        <w:t xml:space="preserve"> </w:t>
      </w:r>
      <w:r w:rsidR="00334C21" w:rsidRPr="004759F1">
        <w:rPr>
          <w:rFonts w:ascii="Times New Roman" w:hAnsi="Times New Roman" w:cs="Times New Roman"/>
          <w:sz w:val="24"/>
          <w:szCs w:val="24"/>
          <w:rPrChange w:id="226" w:author="Stelling,Benjamin D" w:date="2018-10-10T14:42:00Z">
            <w:rPr>
              <w:rFonts w:ascii="Times New Roman" w:hAnsi="Times New Roman" w:cs="Times New Roman"/>
              <w:b/>
              <w:sz w:val="24"/>
              <w:szCs w:val="24"/>
            </w:rPr>
          </w:rPrChange>
        </w:rPr>
        <w:t>1</w:t>
      </w:r>
      <w:r w:rsidR="006469BA" w:rsidRPr="004759F1">
        <w:rPr>
          <w:rFonts w:ascii="Times New Roman" w:hAnsi="Times New Roman" w:cs="Times New Roman"/>
          <w:sz w:val="24"/>
          <w:szCs w:val="24"/>
          <w:rPrChange w:id="227" w:author="Stelling,Benjamin D" w:date="2018-10-10T14:42:00Z">
            <w:rPr>
              <w:rFonts w:ascii="Times New Roman" w:hAnsi="Times New Roman" w:cs="Times New Roman"/>
              <w:b/>
              <w:sz w:val="24"/>
              <w:szCs w:val="24"/>
            </w:rPr>
          </w:rPrChange>
        </w:rPr>
        <w:t>06</w:t>
      </w:r>
      <w:r w:rsidRPr="004759F1">
        <w:rPr>
          <w:rFonts w:ascii="Times New Roman" w:hAnsi="Times New Roman" w:cs="Times New Roman"/>
          <w:sz w:val="24"/>
          <w:szCs w:val="24"/>
        </w:rPr>
        <w:t>,</w:t>
      </w:r>
      <w:r w:rsidR="00334C21" w:rsidRPr="007C7E4B">
        <w:rPr>
          <w:rFonts w:ascii="Times New Roman" w:hAnsi="Times New Roman" w:cs="Times New Roman"/>
          <w:sz w:val="24"/>
          <w:szCs w:val="24"/>
        </w:rPr>
        <w:t xml:space="preserve"> 597-612.</w:t>
      </w:r>
    </w:p>
    <w:p w14:paraId="2C3C3C3D" w14:textId="77777777" w:rsidR="003C61FB" w:rsidRPr="004759F1" w:rsidRDefault="003C61FB" w:rsidP="003C61FB">
      <w:pPr>
        <w:spacing w:line="240" w:lineRule="auto"/>
        <w:ind w:left="720" w:hanging="720"/>
        <w:contextualSpacing/>
        <w:rPr>
          <w:rFonts w:ascii="Times New Roman" w:hAnsi="Times New Roman" w:cs="Times New Roman"/>
          <w:sz w:val="24"/>
          <w:szCs w:val="24"/>
        </w:rPr>
      </w:pPr>
    </w:p>
    <w:p w14:paraId="1DDFCDBF" w14:textId="77777777" w:rsidR="005663A0" w:rsidRPr="007C7E4B" w:rsidRDefault="00EE04CB" w:rsidP="003C61FB">
      <w:pPr>
        <w:spacing w:line="240" w:lineRule="auto"/>
        <w:ind w:left="720" w:hanging="720"/>
        <w:contextualSpacing/>
        <w:rPr>
          <w:rFonts w:ascii="Times New Roman" w:hAnsi="Times New Roman" w:cs="Times New Roman"/>
          <w:sz w:val="24"/>
          <w:szCs w:val="24"/>
        </w:rPr>
      </w:pPr>
      <w:r w:rsidRPr="004759F1">
        <w:rPr>
          <w:rFonts w:ascii="Times New Roman" w:hAnsi="Times New Roman" w:cs="Times New Roman"/>
          <w:sz w:val="24"/>
          <w:szCs w:val="24"/>
        </w:rPr>
        <w:t>Winder</w:t>
      </w:r>
      <w:r w:rsidR="005663A0" w:rsidRPr="004759F1">
        <w:rPr>
          <w:rFonts w:ascii="Times New Roman" w:hAnsi="Times New Roman" w:cs="Times New Roman"/>
          <w:sz w:val="24"/>
          <w:szCs w:val="24"/>
        </w:rPr>
        <w:t xml:space="preserve"> M. </w:t>
      </w:r>
      <w:r w:rsidRPr="004759F1">
        <w:rPr>
          <w:rFonts w:ascii="Times New Roman" w:hAnsi="Times New Roman" w:cs="Times New Roman"/>
          <w:sz w:val="24"/>
          <w:szCs w:val="24"/>
        </w:rPr>
        <w:t xml:space="preserve">&amp; </w:t>
      </w:r>
      <w:r w:rsidR="005663A0" w:rsidRPr="004759F1">
        <w:rPr>
          <w:rFonts w:ascii="Times New Roman" w:hAnsi="Times New Roman" w:cs="Times New Roman"/>
          <w:sz w:val="24"/>
          <w:szCs w:val="24"/>
        </w:rPr>
        <w:t>Hunter</w:t>
      </w:r>
      <w:r w:rsidRPr="004759F1">
        <w:rPr>
          <w:rFonts w:ascii="Times New Roman" w:hAnsi="Times New Roman" w:cs="Times New Roman"/>
          <w:sz w:val="24"/>
          <w:szCs w:val="24"/>
        </w:rPr>
        <w:t xml:space="preserve"> D.A. (2008)</w:t>
      </w:r>
      <w:r w:rsidR="005663A0" w:rsidRPr="004759F1">
        <w:rPr>
          <w:rFonts w:ascii="Times New Roman" w:hAnsi="Times New Roman" w:cs="Times New Roman"/>
          <w:sz w:val="24"/>
          <w:szCs w:val="24"/>
        </w:rPr>
        <w:t xml:space="preserve"> Temporal organization of phytoplankton communit</w:t>
      </w:r>
      <w:r w:rsidRPr="004759F1">
        <w:rPr>
          <w:rFonts w:ascii="Times New Roman" w:hAnsi="Times New Roman" w:cs="Times New Roman"/>
          <w:sz w:val="24"/>
          <w:szCs w:val="24"/>
        </w:rPr>
        <w:t>ies linked to physical forcing.</w:t>
      </w:r>
      <w:r w:rsidR="005663A0" w:rsidRPr="004759F1">
        <w:rPr>
          <w:rFonts w:ascii="Times New Roman" w:hAnsi="Times New Roman" w:cs="Times New Roman"/>
          <w:sz w:val="24"/>
          <w:szCs w:val="24"/>
        </w:rPr>
        <w:t xml:space="preserve"> </w:t>
      </w:r>
      <w:proofErr w:type="spellStart"/>
      <w:r w:rsidR="005663A0" w:rsidRPr="004759F1">
        <w:rPr>
          <w:rFonts w:ascii="Times New Roman" w:hAnsi="Times New Roman" w:cs="Times New Roman"/>
          <w:i/>
          <w:sz w:val="24"/>
          <w:szCs w:val="24"/>
        </w:rPr>
        <w:t>Oceologia</w:t>
      </w:r>
      <w:proofErr w:type="spellEnd"/>
      <w:r w:rsidRPr="004759F1">
        <w:rPr>
          <w:rFonts w:ascii="Times New Roman" w:hAnsi="Times New Roman" w:cs="Times New Roman"/>
          <w:i/>
          <w:sz w:val="24"/>
          <w:szCs w:val="24"/>
        </w:rPr>
        <w:t>,</w:t>
      </w:r>
      <w:r w:rsidR="005663A0" w:rsidRPr="004759F1">
        <w:rPr>
          <w:rFonts w:ascii="Times New Roman" w:hAnsi="Times New Roman" w:cs="Times New Roman"/>
          <w:i/>
          <w:sz w:val="24"/>
          <w:szCs w:val="24"/>
        </w:rPr>
        <w:t xml:space="preserve"> </w:t>
      </w:r>
      <w:r w:rsidR="006469BA" w:rsidRPr="004759F1">
        <w:rPr>
          <w:rFonts w:ascii="Times New Roman" w:hAnsi="Times New Roman" w:cs="Times New Roman"/>
          <w:sz w:val="24"/>
          <w:szCs w:val="24"/>
          <w:rPrChange w:id="228" w:author="Stelling,Benjamin D" w:date="2018-10-10T14:42:00Z">
            <w:rPr>
              <w:rFonts w:ascii="Times New Roman" w:hAnsi="Times New Roman" w:cs="Times New Roman"/>
              <w:b/>
              <w:sz w:val="24"/>
              <w:szCs w:val="24"/>
            </w:rPr>
          </w:rPrChange>
        </w:rPr>
        <w:t>156</w:t>
      </w:r>
      <w:r w:rsidRPr="004759F1">
        <w:rPr>
          <w:rFonts w:ascii="Times New Roman" w:hAnsi="Times New Roman" w:cs="Times New Roman"/>
          <w:sz w:val="24"/>
          <w:szCs w:val="24"/>
        </w:rPr>
        <w:t>,</w:t>
      </w:r>
      <w:r w:rsidR="005663A0" w:rsidRPr="007C7E4B">
        <w:rPr>
          <w:rFonts w:ascii="Times New Roman" w:hAnsi="Times New Roman" w:cs="Times New Roman"/>
          <w:sz w:val="24"/>
          <w:szCs w:val="24"/>
        </w:rPr>
        <w:t xml:space="preserve"> 179-192.</w:t>
      </w:r>
    </w:p>
    <w:p w14:paraId="2DE4ED35" w14:textId="77777777" w:rsidR="003C61FB" w:rsidRPr="004759F1" w:rsidRDefault="003C61FB" w:rsidP="003C61FB">
      <w:pPr>
        <w:spacing w:line="240" w:lineRule="auto"/>
        <w:ind w:left="720" w:hanging="720"/>
        <w:contextualSpacing/>
        <w:rPr>
          <w:rFonts w:ascii="Times New Roman" w:hAnsi="Times New Roman" w:cs="Times New Roman"/>
          <w:sz w:val="24"/>
          <w:szCs w:val="24"/>
        </w:rPr>
      </w:pPr>
    </w:p>
    <w:p w14:paraId="426CD568" w14:textId="77777777" w:rsidR="005E5EDC" w:rsidRPr="007C7E4B" w:rsidRDefault="00EE04CB" w:rsidP="003C61FB">
      <w:pPr>
        <w:spacing w:line="240" w:lineRule="auto"/>
        <w:ind w:left="720" w:hanging="720"/>
        <w:contextualSpacing/>
        <w:rPr>
          <w:rFonts w:ascii="Times New Roman" w:hAnsi="Times New Roman" w:cs="Times New Roman"/>
          <w:sz w:val="24"/>
          <w:szCs w:val="24"/>
        </w:rPr>
      </w:pPr>
      <w:r w:rsidRPr="004759F1">
        <w:rPr>
          <w:rFonts w:ascii="Times New Roman" w:hAnsi="Times New Roman" w:cs="Times New Roman"/>
          <w:sz w:val="24"/>
          <w:szCs w:val="24"/>
        </w:rPr>
        <w:t>Winder</w:t>
      </w:r>
      <w:r w:rsidR="005E5EDC" w:rsidRPr="004759F1">
        <w:rPr>
          <w:rFonts w:ascii="Times New Roman" w:hAnsi="Times New Roman" w:cs="Times New Roman"/>
          <w:sz w:val="24"/>
          <w:szCs w:val="24"/>
        </w:rPr>
        <w:t xml:space="preserve"> M. </w:t>
      </w:r>
      <w:r w:rsidRPr="004759F1">
        <w:rPr>
          <w:rFonts w:ascii="Times New Roman" w:hAnsi="Times New Roman" w:cs="Times New Roman"/>
          <w:sz w:val="24"/>
          <w:szCs w:val="24"/>
        </w:rPr>
        <w:t xml:space="preserve">&amp; </w:t>
      </w:r>
      <w:proofErr w:type="spellStart"/>
      <w:r w:rsidR="005E5EDC" w:rsidRPr="004759F1">
        <w:rPr>
          <w:rFonts w:ascii="Times New Roman" w:hAnsi="Times New Roman" w:cs="Times New Roman"/>
          <w:sz w:val="24"/>
          <w:szCs w:val="24"/>
        </w:rPr>
        <w:t>Cloern</w:t>
      </w:r>
      <w:proofErr w:type="spellEnd"/>
      <w:r w:rsidRPr="004759F1">
        <w:rPr>
          <w:rFonts w:ascii="Times New Roman" w:hAnsi="Times New Roman" w:cs="Times New Roman"/>
          <w:sz w:val="24"/>
          <w:szCs w:val="24"/>
        </w:rPr>
        <w:t xml:space="preserve"> J.E. (2010)</w:t>
      </w:r>
      <w:r w:rsidR="005E5EDC" w:rsidRPr="004759F1">
        <w:rPr>
          <w:rFonts w:ascii="Times New Roman" w:hAnsi="Times New Roman" w:cs="Times New Roman"/>
          <w:sz w:val="24"/>
          <w:szCs w:val="24"/>
        </w:rPr>
        <w:t xml:space="preserve"> The annual cycles of </w:t>
      </w:r>
      <w:r w:rsidRPr="004759F1">
        <w:rPr>
          <w:rFonts w:ascii="Times New Roman" w:hAnsi="Times New Roman" w:cs="Times New Roman"/>
          <w:sz w:val="24"/>
          <w:szCs w:val="24"/>
        </w:rPr>
        <w:t>phytoplankton biomass.</w:t>
      </w:r>
      <w:r w:rsidR="005E5EDC" w:rsidRPr="004759F1">
        <w:rPr>
          <w:rFonts w:ascii="Times New Roman" w:hAnsi="Times New Roman" w:cs="Times New Roman"/>
          <w:sz w:val="24"/>
          <w:szCs w:val="24"/>
        </w:rPr>
        <w:t xml:space="preserve"> </w:t>
      </w:r>
      <w:r w:rsidR="005E5EDC" w:rsidRPr="004759F1">
        <w:rPr>
          <w:rFonts w:ascii="Times New Roman" w:hAnsi="Times New Roman" w:cs="Times New Roman"/>
          <w:i/>
          <w:sz w:val="24"/>
          <w:szCs w:val="24"/>
        </w:rPr>
        <w:t>Philosophical Transactions of the Royal Society</w:t>
      </w:r>
      <w:r w:rsidRPr="004759F1">
        <w:rPr>
          <w:rFonts w:ascii="Times New Roman" w:hAnsi="Times New Roman" w:cs="Times New Roman"/>
          <w:i/>
          <w:sz w:val="24"/>
          <w:szCs w:val="24"/>
        </w:rPr>
        <w:t>,</w:t>
      </w:r>
      <w:r w:rsidR="006469BA" w:rsidRPr="004759F1">
        <w:rPr>
          <w:rFonts w:ascii="Times New Roman" w:hAnsi="Times New Roman" w:cs="Times New Roman"/>
          <w:sz w:val="24"/>
          <w:szCs w:val="24"/>
        </w:rPr>
        <w:t xml:space="preserve"> </w:t>
      </w:r>
      <w:r w:rsidR="006469BA" w:rsidRPr="004759F1">
        <w:rPr>
          <w:rFonts w:ascii="Times New Roman" w:hAnsi="Times New Roman" w:cs="Times New Roman"/>
          <w:sz w:val="24"/>
          <w:szCs w:val="24"/>
          <w:rPrChange w:id="229" w:author="Stelling,Benjamin D" w:date="2018-10-10T14:42:00Z">
            <w:rPr>
              <w:rFonts w:ascii="Times New Roman" w:hAnsi="Times New Roman" w:cs="Times New Roman"/>
              <w:b/>
              <w:sz w:val="24"/>
              <w:szCs w:val="24"/>
            </w:rPr>
          </w:rPrChange>
        </w:rPr>
        <w:t>365</w:t>
      </w:r>
      <w:r w:rsidRPr="004759F1">
        <w:rPr>
          <w:rFonts w:ascii="Times New Roman" w:hAnsi="Times New Roman" w:cs="Times New Roman"/>
          <w:sz w:val="24"/>
          <w:szCs w:val="24"/>
        </w:rPr>
        <w:t>,</w:t>
      </w:r>
      <w:r w:rsidR="005E5EDC" w:rsidRPr="007C7E4B">
        <w:rPr>
          <w:rFonts w:ascii="Times New Roman" w:hAnsi="Times New Roman" w:cs="Times New Roman"/>
          <w:sz w:val="24"/>
          <w:szCs w:val="24"/>
        </w:rPr>
        <w:t xml:space="preserve"> 3215-3226.</w:t>
      </w:r>
    </w:p>
    <w:p w14:paraId="6443D7BD" w14:textId="77777777" w:rsidR="003C61FB" w:rsidRPr="004759F1" w:rsidRDefault="003C61FB" w:rsidP="003C61FB">
      <w:pPr>
        <w:spacing w:line="240" w:lineRule="auto"/>
        <w:ind w:left="720" w:hanging="720"/>
        <w:contextualSpacing/>
        <w:rPr>
          <w:rFonts w:ascii="Times New Roman" w:hAnsi="Times New Roman" w:cs="Times New Roman"/>
          <w:sz w:val="24"/>
          <w:szCs w:val="24"/>
        </w:rPr>
      </w:pPr>
    </w:p>
    <w:p w14:paraId="19B84926" w14:textId="77777777" w:rsidR="00873FEC" w:rsidRPr="007C7E4B" w:rsidRDefault="00EE04CB" w:rsidP="003C61FB">
      <w:pPr>
        <w:spacing w:line="240" w:lineRule="auto"/>
        <w:ind w:left="720" w:hanging="720"/>
        <w:contextualSpacing/>
        <w:rPr>
          <w:rFonts w:ascii="Times New Roman" w:hAnsi="Times New Roman" w:cs="Times New Roman"/>
          <w:sz w:val="24"/>
          <w:szCs w:val="24"/>
        </w:rPr>
      </w:pPr>
      <w:r w:rsidRPr="004759F1">
        <w:rPr>
          <w:rFonts w:ascii="Times New Roman" w:hAnsi="Times New Roman" w:cs="Times New Roman"/>
          <w:sz w:val="24"/>
          <w:szCs w:val="24"/>
        </w:rPr>
        <w:t xml:space="preserve">Work K., </w:t>
      </w:r>
      <w:r w:rsidR="00873FEC" w:rsidRPr="004759F1">
        <w:rPr>
          <w:rFonts w:ascii="Times New Roman" w:hAnsi="Times New Roman" w:cs="Times New Roman"/>
          <w:sz w:val="24"/>
          <w:szCs w:val="24"/>
        </w:rPr>
        <w:t>Havens</w:t>
      </w:r>
      <w:r w:rsidRPr="004759F1">
        <w:rPr>
          <w:rFonts w:ascii="Times New Roman" w:hAnsi="Times New Roman" w:cs="Times New Roman"/>
          <w:sz w:val="24"/>
          <w:szCs w:val="24"/>
        </w:rPr>
        <w:t xml:space="preserve"> K., </w:t>
      </w:r>
      <w:proofErr w:type="spellStart"/>
      <w:r w:rsidR="00873FEC" w:rsidRPr="004759F1">
        <w:rPr>
          <w:rFonts w:ascii="Times New Roman" w:hAnsi="Times New Roman" w:cs="Times New Roman"/>
          <w:sz w:val="24"/>
          <w:szCs w:val="24"/>
        </w:rPr>
        <w:t>Sharfstein</w:t>
      </w:r>
      <w:proofErr w:type="spellEnd"/>
      <w:r w:rsidRPr="004759F1">
        <w:rPr>
          <w:rFonts w:ascii="Times New Roman" w:hAnsi="Times New Roman" w:cs="Times New Roman"/>
          <w:sz w:val="24"/>
          <w:szCs w:val="24"/>
        </w:rPr>
        <w:t xml:space="preserve"> B.</w:t>
      </w:r>
      <w:r w:rsidR="00873FEC" w:rsidRPr="004759F1">
        <w:rPr>
          <w:rFonts w:ascii="Times New Roman" w:hAnsi="Times New Roman" w:cs="Times New Roman"/>
          <w:sz w:val="24"/>
          <w:szCs w:val="24"/>
        </w:rPr>
        <w:t xml:space="preserve"> </w:t>
      </w:r>
      <w:r w:rsidRPr="004759F1">
        <w:rPr>
          <w:rFonts w:ascii="Times New Roman" w:hAnsi="Times New Roman" w:cs="Times New Roman"/>
          <w:sz w:val="24"/>
          <w:szCs w:val="24"/>
        </w:rPr>
        <w:t xml:space="preserve">&amp; </w:t>
      </w:r>
      <w:r w:rsidR="00873FEC" w:rsidRPr="004759F1">
        <w:rPr>
          <w:rFonts w:ascii="Times New Roman" w:hAnsi="Times New Roman" w:cs="Times New Roman"/>
          <w:sz w:val="24"/>
          <w:szCs w:val="24"/>
        </w:rPr>
        <w:t>East</w:t>
      </w:r>
      <w:r w:rsidRPr="004759F1">
        <w:rPr>
          <w:rFonts w:ascii="Times New Roman" w:hAnsi="Times New Roman" w:cs="Times New Roman"/>
          <w:sz w:val="24"/>
          <w:szCs w:val="24"/>
        </w:rPr>
        <w:t xml:space="preserve"> T. (2005)</w:t>
      </w:r>
      <w:r w:rsidR="00873FEC" w:rsidRPr="004759F1">
        <w:rPr>
          <w:rFonts w:ascii="Times New Roman" w:hAnsi="Times New Roman" w:cs="Times New Roman"/>
          <w:sz w:val="24"/>
          <w:szCs w:val="24"/>
        </w:rPr>
        <w:t xml:space="preserve"> How important is carbon to planktonic grazers</w:t>
      </w:r>
      <w:r w:rsidRPr="004759F1">
        <w:rPr>
          <w:rFonts w:ascii="Times New Roman" w:hAnsi="Times New Roman" w:cs="Times New Roman"/>
          <w:sz w:val="24"/>
          <w:szCs w:val="24"/>
        </w:rPr>
        <w:t xml:space="preserve"> in a turbid, subtropical lake?</w:t>
      </w:r>
      <w:r w:rsidR="00873FEC" w:rsidRPr="004759F1">
        <w:rPr>
          <w:rFonts w:ascii="Times New Roman" w:hAnsi="Times New Roman" w:cs="Times New Roman"/>
          <w:sz w:val="24"/>
          <w:szCs w:val="24"/>
        </w:rPr>
        <w:t xml:space="preserve"> </w:t>
      </w:r>
      <w:r w:rsidR="00873FEC" w:rsidRPr="004759F1">
        <w:rPr>
          <w:rFonts w:ascii="Times New Roman" w:hAnsi="Times New Roman" w:cs="Times New Roman"/>
          <w:i/>
          <w:sz w:val="24"/>
          <w:szCs w:val="24"/>
        </w:rPr>
        <w:t>Journal of Plankton Research</w:t>
      </w:r>
      <w:r w:rsidRPr="004759F1">
        <w:rPr>
          <w:rFonts w:ascii="Times New Roman" w:hAnsi="Times New Roman" w:cs="Times New Roman"/>
          <w:i/>
          <w:sz w:val="24"/>
          <w:szCs w:val="24"/>
        </w:rPr>
        <w:t>,</w:t>
      </w:r>
      <w:r w:rsidR="006469BA" w:rsidRPr="004759F1">
        <w:rPr>
          <w:rFonts w:ascii="Times New Roman" w:hAnsi="Times New Roman" w:cs="Times New Roman"/>
          <w:sz w:val="24"/>
          <w:szCs w:val="24"/>
        </w:rPr>
        <w:t xml:space="preserve"> </w:t>
      </w:r>
      <w:r w:rsidR="006469BA" w:rsidRPr="004759F1">
        <w:rPr>
          <w:rFonts w:ascii="Times New Roman" w:hAnsi="Times New Roman" w:cs="Times New Roman"/>
          <w:sz w:val="24"/>
          <w:szCs w:val="24"/>
          <w:rPrChange w:id="230" w:author="Stelling,Benjamin D" w:date="2018-10-10T14:42:00Z">
            <w:rPr>
              <w:rFonts w:ascii="Times New Roman" w:hAnsi="Times New Roman" w:cs="Times New Roman"/>
              <w:b/>
              <w:sz w:val="24"/>
              <w:szCs w:val="24"/>
            </w:rPr>
          </w:rPrChange>
        </w:rPr>
        <w:t>27</w:t>
      </w:r>
      <w:r w:rsidRPr="004759F1">
        <w:rPr>
          <w:rFonts w:ascii="Times New Roman" w:hAnsi="Times New Roman" w:cs="Times New Roman"/>
          <w:sz w:val="24"/>
          <w:szCs w:val="24"/>
        </w:rPr>
        <w:t>,</w:t>
      </w:r>
      <w:r w:rsidR="00873FEC" w:rsidRPr="007C7E4B">
        <w:rPr>
          <w:rFonts w:ascii="Times New Roman" w:hAnsi="Times New Roman" w:cs="Times New Roman"/>
          <w:sz w:val="24"/>
          <w:szCs w:val="24"/>
        </w:rPr>
        <w:t xml:space="preserve"> 357-372.</w:t>
      </w:r>
    </w:p>
    <w:p w14:paraId="4DDB0853" w14:textId="77777777" w:rsidR="003C61FB" w:rsidRPr="004759F1" w:rsidRDefault="003C61FB" w:rsidP="00EE04CB">
      <w:pPr>
        <w:spacing w:line="240" w:lineRule="auto"/>
        <w:contextualSpacing/>
        <w:rPr>
          <w:rFonts w:ascii="Times New Roman" w:hAnsi="Times New Roman" w:cs="Times New Roman"/>
          <w:sz w:val="24"/>
          <w:szCs w:val="24"/>
        </w:rPr>
      </w:pPr>
    </w:p>
    <w:p w14:paraId="66DB49F7" w14:textId="77777777" w:rsidR="00D5267A" w:rsidRPr="007C7E4B" w:rsidRDefault="00EE04CB" w:rsidP="003C61FB">
      <w:pPr>
        <w:spacing w:line="240" w:lineRule="auto"/>
        <w:ind w:left="720" w:hanging="720"/>
        <w:contextualSpacing/>
        <w:rPr>
          <w:rFonts w:ascii="Times New Roman" w:hAnsi="Times New Roman" w:cs="Times New Roman"/>
          <w:sz w:val="24"/>
          <w:szCs w:val="24"/>
        </w:rPr>
      </w:pPr>
      <w:proofErr w:type="spellStart"/>
      <w:r w:rsidRPr="004759F1">
        <w:rPr>
          <w:rFonts w:ascii="Times New Roman" w:hAnsi="Times New Roman" w:cs="Times New Roman"/>
          <w:sz w:val="24"/>
          <w:szCs w:val="24"/>
        </w:rPr>
        <w:t>Xie</w:t>
      </w:r>
      <w:proofErr w:type="spellEnd"/>
      <w:r w:rsidRPr="004759F1">
        <w:rPr>
          <w:rFonts w:ascii="Times New Roman" w:hAnsi="Times New Roman" w:cs="Times New Roman"/>
          <w:sz w:val="24"/>
          <w:szCs w:val="24"/>
        </w:rPr>
        <w:t xml:space="preserve"> L., </w:t>
      </w:r>
      <w:r w:rsidR="00D5267A" w:rsidRPr="004759F1">
        <w:rPr>
          <w:rFonts w:ascii="Times New Roman" w:hAnsi="Times New Roman" w:cs="Times New Roman"/>
          <w:sz w:val="24"/>
          <w:szCs w:val="24"/>
        </w:rPr>
        <w:t>Wu</w:t>
      </w:r>
      <w:r w:rsidRPr="004759F1">
        <w:rPr>
          <w:rFonts w:ascii="Times New Roman" w:hAnsi="Times New Roman" w:cs="Times New Roman"/>
          <w:sz w:val="24"/>
          <w:szCs w:val="24"/>
        </w:rPr>
        <w:t xml:space="preserve"> K., </w:t>
      </w:r>
      <w:proofErr w:type="spellStart"/>
      <w:r w:rsidR="00D5267A" w:rsidRPr="004759F1">
        <w:rPr>
          <w:rFonts w:ascii="Times New Roman" w:hAnsi="Times New Roman" w:cs="Times New Roman"/>
          <w:sz w:val="24"/>
          <w:szCs w:val="24"/>
        </w:rPr>
        <w:t>Pietrafesa</w:t>
      </w:r>
      <w:proofErr w:type="spellEnd"/>
      <w:r w:rsidRPr="004759F1">
        <w:rPr>
          <w:rFonts w:ascii="Times New Roman" w:hAnsi="Times New Roman" w:cs="Times New Roman"/>
          <w:sz w:val="24"/>
          <w:szCs w:val="24"/>
        </w:rPr>
        <w:t xml:space="preserve"> L.</w:t>
      </w:r>
      <w:r w:rsidR="00D5267A" w:rsidRPr="004759F1">
        <w:rPr>
          <w:rFonts w:ascii="Times New Roman" w:hAnsi="Times New Roman" w:cs="Times New Roman"/>
          <w:sz w:val="24"/>
          <w:szCs w:val="24"/>
        </w:rPr>
        <w:t xml:space="preserve"> </w:t>
      </w:r>
      <w:r w:rsidRPr="004759F1">
        <w:rPr>
          <w:rFonts w:ascii="Times New Roman" w:hAnsi="Times New Roman" w:cs="Times New Roman"/>
          <w:sz w:val="24"/>
          <w:szCs w:val="24"/>
        </w:rPr>
        <w:t xml:space="preserve">&amp; </w:t>
      </w:r>
      <w:r w:rsidR="00D5267A" w:rsidRPr="004759F1">
        <w:rPr>
          <w:rFonts w:ascii="Times New Roman" w:hAnsi="Times New Roman" w:cs="Times New Roman"/>
          <w:sz w:val="24"/>
          <w:szCs w:val="24"/>
        </w:rPr>
        <w:t>Zhang</w:t>
      </w:r>
      <w:r w:rsidRPr="004759F1">
        <w:rPr>
          <w:rFonts w:ascii="Times New Roman" w:hAnsi="Times New Roman" w:cs="Times New Roman"/>
          <w:sz w:val="24"/>
          <w:szCs w:val="24"/>
        </w:rPr>
        <w:t xml:space="preserve"> C. (2001)</w:t>
      </w:r>
      <w:r w:rsidR="00D5267A" w:rsidRPr="004759F1">
        <w:rPr>
          <w:rFonts w:ascii="Times New Roman" w:hAnsi="Times New Roman" w:cs="Times New Roman"/>
          <w:sz w:val="24"/>
          <w:szCs w:val="24"/>
        </w:rPr>
        <w:t xml:space="preserve"> A numerical study of wave-current interaction throug</w:t>
      </w:r>
      <w:r w:rsidRPr="004759F1">
        <w:rPr>
          <w:rFonts w:ascii="Times New Roman" w:hAnsi="Times New Roman" w:cs="Times New Roman"/>
          <w:sz w:val="24"/>
          <w:szCs w:val="24"/>
        </w:rPr>
        <w:t>h surface and bottom stresses: w</w:t>
      </w:r>
      <w:r w:rsidR="00D5267A" w:rsidRPr="004759F1">
        <w:rPr>
          <w:rFonts w:ascii="Times New Roman" w:hAnsi="Times New Roman" w:cs="Times New Roman"/>
          <w:sz w:val="24"/>
          <w:szCs w:val="24"/>
        </w:rPr>
        <w:t>ind-driven circulation in the South Atlan</w:t>
      </w:r>
      <w:r w:rsidRPr="004759F1">
        <w:rPr>
          <w:rFonts w:ascii="Times New Roman" w:hAnsi="Times New Roman" w:cs="Times New Roman"/>
          <w:sz w:val="24"/>
          <w:szCs w:val="24"/>
        </w:rPr>
        <w:t xml:space="preserve">tic Bight under uniform winds. </w:t>
      </w:r>
      <w:r w:rsidR="00D5267A" w:rsidRPr="004759F1">
        <w:rPr>
          <w:rFonts w:ascii="Times New Roman" w:hAnsi="Times New Roman" w:cs="Times New Roman"/>
          <w:i/>
          <w:sz w:val="24"/>
          <w:szCs w:val="24"/>
        </w:rPr>
        <w:t>Journal of Geophysical Research</w:t>
      </w:r>
      <w:r w:rsidRPr="004759F1">
        <w:rPr>
          <w:rFonts w:ascii="Times New Roman" w:hAnsi="Times New Roman" w:cs="Times New Roman"/>
          <w:i/>
          <w:sz w:val="24"/>
          <w:szCs w:val="24"/>
        </w:rPr>
        <w:t>,</w:t>
      </w:r>
      <w:r w:rsidR="006469BA" w:rsidRPr="004759F1">
        <w:rPr>
          <w:rFonts w:ascii="Times New Roman" w:hAnsi="Times New Roman" w:cs="Times New Roman"/>
          <w:sz w:val="24"/>
          <w:szCs w:val="24"/>
        </w:rPr>
        <w:t xml:space="preserve"> </w:t>
      </w:r>
      <w:r w:rsidR="006469BA" w:rsidRPr="004759F1">
        <w:rPr>
          <w:rFonts w:ascii="Times New Roman" w:hAnsi="Times New Roman" w:cs="Times New Roman"/>
          <w:sz w:val="24"/>
          <w:szCs w:val="24"/>
          <w:rPrChange w:id="231" w:author="Stelling,Benjamin D" w:date="2018-10-10T14:42:00Z">
            <w:rPr>
              <w:rFonts w:ascii="Times New Roman" w:hAnsi="Times New Roman" w:cs="Times New Roman"/>
              <w:b/>
              <w:sz w:val="24"/>
              <w:szCs w:val="24"/>
            </w:rPr>
          </w:rPrChange>
        </w:rPr>
        <w:t>106</w:t>
      </w:r>
      <w:r w:rsidRPr="004759F1">
        <w:rPr>
          <w:rFonts w:ascii="Times New Roman" w:hAnsi="Times New Roman" w:cs="Times New Roman"/>
          <w:sz w:val="24"/>
          <w:szCs w:val="24"/>
        </w:rPr>
        <w:t>,</w:t>
      </w:r>
      <w:r w:rsidR="00D5267A" w:rsidRPr="007C7E4B">
        <w:rPr>
          <w:rFonts w:ascii="Times New Roman" w:hAnsi="Times New Roman" w:cs="Times New Roman"/>
          <w:sz w:val="24"/>
          <w:szCs w:val="24"/>
        </w:rPr>
        <w:t xml:space="preserve"> 16841-16855.</w:t>
      </w:r>
    </w:p>
    <w:p w14:paraId="05B18591" w14:textId="77777777" w:rsidR="003C61FB" w:rsidRPr="004759F1" w:rsidRDefault="003C61FB" w:rsidP="003C61FB">
      <w:pPr>
        <w:spacing w:line="240" w:lineRule="auto"/>
        <w:ind w:left="720" w:hanging="720"/>
        <w:contextualSpacing/>
        <w:rPr>
          <w:rFonts w:ascii="Times New Roman" w:hAnsi="Times New Roman" w:cs="Times New Roman"/>
          <w:sz w:val="24"/>
          <w:szCs w:val="24"/>
        </w:rPr>
      </w:pPr>
    </w:p>
    <w:p w14:paraId="065DB052" w14:textId="77777777" w:rsidR="004E071D" w:rsidRPr="007C7E4B" w:rsidRDefault="00EE04CB" w:rsidP="003C61FB">
      <w:pPr>
        <w:spacing w:line="240" w:lineRule="auto"/>
        <w:ind w:left="720" w:hanging="720"/>
        <w:contextualSpacing/>
        <w:rPr>
          <w:rFonts w:ascii="Times New Roman" w:hAnsi="Times New Roman" w:cs="Times New Roman"/>
          <w:sz w:val="24"/>
          <w:szCs w:val="24"/>
        </w:rPr>
      </w:pPr>
      <w:r w:rsidRPr="004759F1">
        <w:rPr>
          <w:rFonts w:ascii="Times New Roman" w:hAnsi="Times New Roman" w:cs="Times New Roman"/>
          <w:sz w:val="24"/>
          <w:szCs w:val="24"/>
        </w:rPr>
        <w:t xml:space="preserve">Yoder J.A., </w:t>
      </w:r>
      <w:r w:rsidR="004E071D" w:rsidRPr="004759F1">
        <w:rPr>
          <w:rFonts w:ascii="Times New Roman" w:hAnsi="Times New Roman" w:cs="Times New Roman"/>
          <w:sz w:val="24"/>
          <w:szCs w:val="24"/>
        </w:rPr>
        <w:t>Atkinson</w:t>
      </w:r>
      <w:r w:rsidRPr="004759F1">
        <w:rPr>
          <w:rFonts w:ascii="Times New Roman" w:hAnsi="Times New Roman" w:cs="Times New Roman"/>
          <w:sz w:val="24"/>
          <w:szCs w:val="24"/>
        </w:rPr>
        <w:t xml:space="preserve"> L.P., </w:t>
      </w:r>
      <w:r w:rsidR="004E071D" w:rsidRPr="004759F1">
        <w:rPr>
          <w:rFonts w:ascii="Times New Roman" w:hAnsi="Times New Roman" w:cs="Times New Roman"/>
          <w:sz w:val="24"/>
          <w:szCs w:val="24"/>
        </w:rPr>
        <w:t>Lee</w:t>
      </w:r>
      <w:r w:rsidRPr="004759F1">
        <w:rPr>
          <w:rFonts w:ascii="Times New Roman" w:hAnsi="Times New Roman" w:cs="Times New Roman"/>
          <w:sz w:val="24"/>
          <w:szCs w:val="24"/>
        </w:rPr>
        <w:t xml:space="preserve"> T.N., </w:t>
      </w:r>
      <w:r w:rsidR="004E071D" w:rsidRPr="004759F1">
        <w:rPr>
          <w:rFonts w:ascii="Times New Roman" w:hAnsi="Times New Roman" w:cs="Times New Roman"/>
          <w:sz w:val="24"/>
          <w:szCs w:val="24"/>
        </w:rPr>
        <w:t>Kim</w:t>
      </w:r>
      <w:r w:rsidRPr="004759F1">
        <w:rPr>
          <w:rFonts w:ascii="Times New Roman" w:hAnsi="Times New Roman" w:cs="Times New Roman"/>
          <w:sz w:val="24"/>
          <w:szCs w:val="24"/>
        </w:rPr>
        <w:t xml:space="preserve"> H.H.</w:t>
      </w:r>
      <w:r w:rsidR="004E071D" w:rsidRPr="004759F1">
        <w:rPr>
          <w:rFonts w:ascii="Times New Roman" w:hAnsi="Times New Roman" w:cs="Times New Roman"/>
          <w:sz w:val="24"/>
          <w:szCs w:val="24"/>
        </w:rPr>
        <w:t xml:space="preserve"> </w:t>
      </w:r>
      <w:r w:rsidRPr="004759F1">
        <w:rPr>
          <w:rFonts w:ascii="Times New Roman" w:hAnsi="Times New Roman" w:cs="Times New Roman"/>
          <w:sz w:val="24"/>
          <w:szCs w:val="24"/>
        </w:rPr>
        <w:t xml:space="preserve">&amp; </w:t>
      </w:r>
      <w:r w:rsidR="004E071D" w:rsidRPr="004759F1">
        <w:rPr>
          <w:rFonts w:ascii="Times New Roman" w:hAnsi="Times New Roman" w:cs="Times New Roman"/>
          <w:sz w:val="24"/>
          <w:szCs w:val="24"/>
        </w:rPr>
        <w:t>McClain</w:t>
      </w:r>
      <w:r w:rsidRPr="004759F1">
        <w:rPr>
          <w:rFonts w:ascii="Times New Roman" w:hAnsi="Times New Roman" w:cs="Times New Roman"/>
          <w:sz w:val="24"/>
          <w:szCs w:val="24"/>
        </w:rPr>
        <w:t xml:space="preserve"> C.R. (1981)</w:t>
      </w:r>
      <w:r w:rsidR="004E071D" w:rsidRPr="004759F1">
        <w:rPr>
          <w:rFonts w:ascii="Times New Roman" w:hAnsi="Times New Roman" w:cs="Times New Roman"/>
          <w:sz w:val="24"/>
          <w:szCs w:val="24"/>
        </w:rPr>
        <w:t xml:space="preserve"> Role of Gulf Stream frontal eddies in forming phytoplankton patches on</w:t>
      </w:r>
      <w:r w:rsidRPr="004759F1">
        <w:rPr>
          <w:rFonts w:ascii="Times New Roman" w:hAnsi="Times New Roman" w:cs="Times New Roman"/>
          <w:sz w:val="24"/>
          <w:szCs w:val="24"/>
        </w:rPr>
        <w:t xml:space="preserve"> the outer southeastern shelf. </w:t>
      </w:r>
      <w:r w:rsidR="004E071D" w:rsidRPr="004759F1">
        <w:rPr>
          <w:rFonts w:ascii="Times New Roman" w:hAnsi="Times New Roman" w:cs="Times New Roman"/>
          <w:i/>
          <w:sz w:val="24"/>
          <w:szCs w:val="24"/>
        </w:rPr>
        <w:t>Limnology and Oceanography</w:t>
      </w:r>
      <w:r w:rsidRPr="004759F1">
        <w:rPr>
          <w:rFonts w:ascii="Times New Roman" w:hAnsi="Times New Roman" w:cs="Times New Roman"/>
          <w:i/>
          <w:sz w:val="24"/>
          <w:szCs w:val="24"/>
        </w:rPr>
        <w:t>,</w:t>
      </w:r>
      <w:r w:rsidR="006469BA" w:rsidRPr="004759F1">
        <w:rPr>
          <w:rFonts w:ascii="Times New Roman" w:hAnsi="Times New Roman" w:cs="Times New Roman"/>
          <w:sz w:val="24"/>
          <w:szCs w:val="24"/>
        </w:rPr>
        <w:t xml:space="preserve"> </w:t>
      </w:r>
      <w:r w:rsidR="006469BA" w:rsidRPr="004759F1">
        <w:rPr>
          <w:rFonts w:ascii="Times New Roman" w:hAnsi="Times New Roman" w:cs="Times New Roman"/>
          <w:sz w:val="24"/>
          <w:szCs w:val="24"/>
          <w:rPrChange w:id="232" w:author="Stelling,Benjamin D" w:date="2018-10-10T14:42:00Z">
            <w:rPr>
              <w:rFonts w:ascii="Times New Roman" w:hAnsi="Times New Roman" w:cs="Times New Roman"/>
              <w:b/>
              <w:sz w:val="24"/>
              <w:szCs w:val="24"/>
            </w:rPr>
          </w:rPrChange>
        </w:rPr>
        <w:t>26</w:t>
      </w:r>
      <w:r w:rsidRPr="004759F1">
        <w:rPr>
          <w:rFonts w:ascii="Times New Roman" w:hAnsi="Times New Roman" w:cs="Times New Roman"/>
          <w:sz w:val="24"/>
          <w:szCs w:val="24"/>
        </w:rPr>
        <w:t>,</w:t>
      </w:r>
      <w:r w:rsidR="004E071D" w:rsidRPr="007C7E4B">
        <w:rPr>
          <w:rFonts w:ascii="Times New Roman" w:hAnsi="Times New Roman" w:cs="Times New Roman"/>
          <w:sz w:val="24"/>
          <w:szCs w:val="24"/>
        </w:rPr>
        <w:t xml:space="preserve"> 1103-1110.</w:t>
      </w:r>
    </w:p>
    <w:p w14:paraId="5341E672" w14:textId="77777777" w:rsidR="003C61FB" w:rsidRPr="004759F1" w:rsidRDefault="003C61FB" w:rsidP="003C61FB">
      <w:pPr>
        <w:spacing w:line="240" w:lineRule="auto"/>
        <w:ind w:left="720" w:hanging="720"/>
        <w:contextualSpacing/>
        <w:rPr>
          <w:rFonts w:ascii="Times New Roman" w:hAnsi="Times New Roman" w:cs="Times New Roman"/>
          <w:sz w:val="24"/>
          <w:szCs w:val="24"/>
        </w:rPr>
      </w:pPr>
    </w:p>
    <w:p w14:paraId="22328725" w14:textId="77777777" w:rsidR="003C61FB" w:rsidRPr="004759F1" w:rsidRDefault="00EE04CB" w:rsidP="003C61FB">
      <w:pPr>
        <w:spacing w:line="240" w:lineRule="auto"/>
        <w:ind w:left="720" w:hanging="720"/>
        <w:contextualSpacing/>
        <w:rPr>
          <w:rFonts w:ascii="Times New Roman" w:hAnsi="Times New Roman" w:cs="Times New Roman"/>
          <w:sz w:val="24"/>
          <w:szCs w:val="24"/>
        </w:rPr>
      </w:pPr>
      <w:r w:rsidRPr="004759F1">
        <w:rPr>
          <w:rFonts w:ascii="Times New Roman" w:hAnsi="Times New Roman" w:cs="Times New Roman"/>
          <w:sz w:val="24"/>
          <w:szCs w:val="24"/>
        </w:rPr>
        <w:t xml:space="preserve">Yoder J.A., </w:t>
      </w:r>
      <w:proofErr w:type="spellStart"/>
      <w:r w:rsidR="00FE4A31" w:rsidRPr="004759F1">
        <w:rPr>
          <w:rFonts w:ascii="Times New Roman" w:hAnsi="Times New Roman" w:cs="Times New Roman"/>
          <w:sz w:val="24"/>
          <w:szCs w:val="24"/>
        </w:rPr>
        <w:t>Schollaert</w:t>
      </w:r>
      <w:proofErr w:type="spellEnd"/>
      <w:r w:rsidRPr="004759F1">
        <w:rPr>
          <w:rFonts w:ascii="Times New Roman" w:hAnsi="Times New Roman" w:cs="Times New Roman"/>
          <w:sz w:val="24"/>
          <w:szCs w:val="24"/>
        </w:rPr>
        <w:t xml:space="preserve"> S.E.</w:t>
      </w:r>
      <w:r w:rsidR="00FE4A31" w:rsidRPr="004759F1">
        <w:rPr>
          <w:rFonts w:ascii="Times New Roman" w:hAnsi="Times New Roman" w:cs="Times New Roman"/>
          <w:sz w:val="24"/>
          <w:szCs w:val="24"/>
        </w:rPr>
        <w:t xml:space="preserve"> </w:t>
      </w:r>
      <w:r w:rsidRPr="004759F1">
        <w:rPr>
          <w:rFonts w:ascii="Times New Roman" w:hAnsi="Times New Roman" w:cs="Times New Roman"/>
          <w:sz w:val="24"/>
          <w:szCs w:val="24"/>
        </w:rPr>
        <w:t xml:space="preserve">&amp; </w:t>
      </w:r>
      <w:proofErr w:type="spellStart"/>
      <w:r w:rsidR="00FE4A31" w:rsidRPr="004759F1">
        <w:rPr>
          <w:rFonts w:ascii="Times New Roman" w:hAnsi="Times New Roman" w:cs="Times New Roman"/>
          <w:sz w:val="24"/>
          <w:szCs w:val="24"/>
        </w:rPr>
        <w:t>O’Rielly</w:t>
      </w:r>
      <w:proofErr w:type="spellEnd"/>
      <w:r w:rsidRPr="004759F1">
        <w:rPr>
          <w:rFonts w:ascii="Times New Roman" w:hAnsi="Times New Roman" w:cs="Times New Roman"/>
          <w:sz w:val="24"/>
          <w:szCs w:val="24"/>
        </w:rPr>
        <w:t xml:space="preserve"> J.E. (2002)</w:t>
      </w:r>
      <w:r w:rsidR="00FE4A31" w:rsidRPr="004759F1">
        <w:rPr>
          <w:rFonts w:ascii="Times New Roman" w:hAnsi="Times New Roman" w:cs="Times New Roman"/>
          <w:sz w:val="24"/>
          <w:szCs w:val="24"/>
        </w:rPr>
        <w:t xml:space="preserve"> Climatological phytoplankton chlorophyll and sea surface temperature patterns in continental shelf and slope water</w:t>
      </w:r>
      <w:r w:rsidRPr="004759F1">
        <w:rPr>
          <w:rFonts w:ascii="Times New Roman" w:hAnsi="Times New Roman" w:cs="Times New Roman"/>
          <w:sz w:val="24"/>
          <w:szCs w:val="24"/>
        </w:rPr>
        <w:t>s off the northeast U.S. coast.</w:t>
      </w:r>
      <w:r w:rsidR="00FE4A31" w:rsidRPr="004759F1">
        <w:rPr>
          <w:rFonts w:ascii="Times New Roman" w:hAnsi="Times New Roman" w:cs="Times New Roman"/>
          <w:sz w:val="24"/>
          <w:szCs w:val="24"/>
        </w:rPr>
        <w:t xml:space="preserve"> </w:t>
      </w:r>
      <w:r w:rsidR="00FE4A31" w:rsidRPr="004759F1">
        <w:rPr>
          <w:rFonts w:ascii="Times New Roman" w:hAnsi="Times New Roman" w:cs="Times New Roman"/>
          <w:i/>
          <w:sz w:val="24"/>
          <w:szCs w:val="24"/>
        </w:rPr>
        <w:t>Limnology and Oceanography</w:t>
      </w:r>
      <w:r w:rsidRPr="004759F1">
        <w:rPr>
          <w:rFonts w:ascii="Times New Roman" w:hAnsi="Times New Roman" w:cs="Times New Roman"/>
          <w:i/>
          <w:sz w:val="24"/>
          <w:szCs w:val="24"/>
        </w:rPr>
        <w:t>,</w:t>
      </w:r>
      <w:r w:rsidR="006469BA" w:rsidRPr="004759F1">
        <w:rPr>
          <w:rFonts w:ascii="Times New Roman" w:hAnsi="Times New Roman" w:cs="Times New Roman"/>
          <w:sz w:val="24"/>
          <w:szCs w:val="24"/>
        </w:rPr>
        <w:t xml:space="preserve"> </w:t>
      </w:r>
      <w:r w:rsidR="006469BA" w:rsidRPr="004759F1">
        <w:rPr>
          <w:rFonts w:ascii="Times New Roman" w:hAnsi="Times New Roman" w:cs="Times New Roman"/>
          <w:sz w:val="24"/>
          <w:szCs w:val="24"/>
          <w:rPrChange w:id="233" w:author="Stelling,Benjamin D" w:date="2018-10-10T14:42:00Z">
            <w:rPr>
              <w:rFonts w:ascii="Times New Roman" w:hAnsi="Times New Roman" w:cs="Times New Roman"/>
              <w:b/>
              <w:sz w:val="24"/>
              <w:szCs w:val="24"/>
            </w:rPr>
          </w:rPrChange>
        </w:rPr>
        <w:t>47</w:t>
      </w:r>
      <w:r w:rsidRPr="004759F1">
        <w:rPr>
          <w:rFonts w:ascii="Times New Roman" w:hAnsi="Times New Roman" w:cs="Times New Roman"/>
          <w:sz w:val="24"/>
          <w:szCs w:val="24"/>
        </w:rPr>
        <w:t>,</w:t>
      </w:r>
      <w:r w:rsidR="00FE4A31" w:rsidRPr="007C7E4B">
        <w:rPr>
          <w:rFonts w:ascii="Times New Roman" w:hAnsi="Times New Roman" w:cs="Times New Roman"/>
          <w:sz w:val="24"/>
          <w:szCs w:val="24"/>
        </w:rPr>
        <w:t xml:space="preserve"> 672-682.</w:t>
      </w:r>
      <w:bookmarkEnd w:id="125"/>
    </w:p>
    <w:p w14:paraId="07776738" w14:textId="77777777" w:rsidR="003C61FB" w:rsidRPr="004759F1" w:rsidRDefault="003C61FB">
      <w:pPr>
        <w:rPr>
          <w:rFonts w:ascii="Times New Roman" w:hAnsi="Times New Roman" w:cs="Times New Roman"/>
          <w:sz w:val="24"/>
          <w:szCs w:val="24"/>
        </w:rPr>
      </w:pPr>
    </w:p>
    <w:sectPr w:rsidR="003C61FB" w:rsidRPr="004759F1" w:rsidSect="00635625">
      <w:headerReference w:type="default" r:id="rId17"/>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7" w:author="Stelling,Benjamin D" w:date="2018-10-11T11:01:00Z" w:initials="SD">
    <w:p w14:paraId="36236689" w14:textId="41D98F7C" w:rsidR="00B9575F" w:rsidRDefault="00B9575F">
      <w:pPr>
        <w:pStyle w:val="CommentText"/>
      </w:pPr>
      <w:r>
        <w:rPr>
          <w:rStyle w:val="CommentReference"/>
        </w:rPr>
        <w:annotationRef/>
      </w:r>
      <w:r>
        <w:t>Lee 1991 make sure these are the same citation—then we can remove one of them</w:t>
      </w:r>
    </w:p>
  </w:comment>
  <w:comment w:id="70" w:author="Stelling,Benjamin D" w:date="2018-10-11T11:08:00Z" w:initials="SD">
    <w:p w14:paraId="295BE655" w14:textId="6E14D4EB" w:rsidR="00B9575F" w:rsidRDefault="00B9575F">
      <w:pPr>
        <w:pStyle w:val="CommentText"/>
      </w:pPr>
      <w:r>
        <w:rPr>
          <w:rStyle w:val="CommentReference"/>
        </w:rPr>
        <w:annotationRef/>
      </w:r>
      <w:r>
        <w:t>Don’t know if we need this, your call.</w:t>
      </w:r>
    </w:p>
  </w:comment>
  <w:comment w:id="104" w:author="Stelling,Benjamin D" w:date="2018-10-11T11:41:00Z" w:initials="SD">
    <w:p w14:paraId="1BF25944" w14:textId="3937645B" w:rsidR="00B83FE6" w:rsidRDefault="00B83FE6">
      <w:pPr>
        <w:pStyle w:val="CommentText"/>
      </w:pPr>
      <w:r>
        <w:rPr>
          <w:rStyle w:val="CommentReference"/>
        </w:rPr>
        <w:annotationRef/>
      </w:r>
      <w:r>
        <w:t>Should we restate the results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236689" w15:done="0"/>
  <w15:commentEx w15:paraId="295BE655" w15:done="0"/>
  <w15:commentEx w15:paraId="1BF259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236689" w16cid:durableId="1F69ABFA"/>
  <w16cid:commentId w16cid:paraId="295BE655" w16cid:durableId="1F69ADC7"/>
  <w16cid:commentId w16cid:paraId="1BF25944" w16cid:durableId="1F69B5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B4A5C" w14:textId="77777777" w:rsidR="00EF3803" w:rsidRDefault="00EF3803" w:rsidP="004D1960">
      <w:pPr>
        <w:spacing w:after="0" w:line="240" w:lineRule="auto"/>
      </w:pPr>
      <w:r>
        <w:separator/>
      </w:r>
    </w:p>
  </w:endnote>
  <w:endnote w:type="continuationSeparator" w:id="0">
    <w:p w14:paraId="4A90E268" w14:textId="77777777" w:rsidR="00EF3803" w:rsidRDefault="00EF3803" w:rsidP="004D1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4420170"/>
      <w:docPartObj>
        <w:docPartGallery w:val="Page Numbers (Bottom of Page)"/>
        <w:docPartUnique/>
      </w:docPartObj>
    </w:sdtPr>
    <w:sdtEndPr>
      <w:rPr>
        <w:noProof/>
      </w:rPr>
    </w:sdtEndPr>
    <w:sdtContent>
      <w:p w14:paraId="2017EB94" w14:textId="510F03AB" w:rsidR="00F941AB" w:rsidRDefault="00F941AB">
        <w:pPr>
          <w:pStyle w:val="Footer"/>
          <w:jc w:val="center"/>
        </w:pPr>
        <w:r w:rsidRPr="008967D5">
          <w:rPr>
            <w:rFonts w:ascii="Times New Roman" w:hAnsi="Times New Roman"/>
            <w:sz w:val="24"/>
          </w:rPr>
          <w:fldChar w:fldCharType="begin"/>
        </w:r>
        <w:r w:rsidRPr="008967D5">
          <w:rPr>
            <w:rFonts w:ascii="Times New Roman" w:hAnsi="Times New Roman"/>
            <w:sz w:val="24"/>
          </w:rPr>
          <w:instrText xml:space="preserve"> PAGE   \* MERGEFORMAT </w:instrText>
        </w:r>
        <w:r w:rsidRPr="008967D5">
          <w:rPr>
            <w:rFonts w:ascii="Times New Roman" w:hAnsi="Times New Roman"/>
            <w:sz w:val="24"/>
          </w:rPr>
          <w:fldChar w:fldCharType="separate"/>
        </w:r>
        <w:r>
          <w:rPr>
            <w:rFonts w:ascii="Times New Roman" w:hAnsi="Times New Roman"/>
            <w:noProof/>
            <w:sz w:val="24"/>
          </w:rPr>
          <w:t>20</w:t>
        </w:r>
        <w:r w:rsidRPr="008967D5">
          <w:rPr>
            <w:rFonts w:ascii="Times New Roman" w:hAnsi="Times New Roman"/>
            <w:noProof/>
            <w:sz w:val="24"/>
          </w:rPr>
          <w:fldChar w:fldCharType="end"/>
        </w:r>
      </w:p>
    </w:sdtContent>
  </w:sdt>
  <w:p w14:paraId="50B56315" w14:textId="77777777" w:rsidR="00F941AB" w:rsidRDefault="00F941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8DF31" w14:textId="77777777" w:rsidR="00EF3803" w:rsidRDefault="00EF3803" w:rsidP="004D1960">
      <w:pPr>
        <w:spacing w:after="0" w:line="240" w:lineRule="auto"/>
      </w:pPr>
      <w:r>
        <w:separator/>
      </w:r>
    </w:p>
  </w:footnote>
  <w:footnote w:type="continuationSeparator" w:id="0">
    <w:p w14:paraId="177FD613" w14:textId="77777777" w:rsidR="00EF3803" w:rsidRDefault="00EF3803" w:rsidP="004D19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9CB1B" w14:textId="77777777" w:rsidR="00F941AB" w:rsidRDefault="00F941AB" w:rsidP="002451EF">
    <w:pPr>
      <w:pStyle w:val="Header"/>
    </w:pPr>
  </w:p>
  <w:p w14:paraId="5E21725F" w14:textId="77777777" w:rsidR="00F941AB" w:rsidRDefault="00F941AB">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lling,Benjamin D">
    <w15:presenceInfo w15:providerId="AD" w15:userId="S::bds4513@ufl.edu::8885bba3-d743-4df8-b624-c0afdafb90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114"/>
    <w:rsid w:val="0000059C"/>
    <w:rsid w:val="00001227"/>
    <w:rsid w:val="00001325"/>
    <w:rsid w:val="00002EF3"/>
    <w:rsid w:val="00004487"/>
    <w:rsid w:val="000051BF"/>
    <w:rsid w:val="00005494"/>
    <w:rsid w:val="00007465"/>
    <w:rsid w:val="00007767"/>
    <w:rsid w:val="000112B7"/>
    <w:rsid w:val="00011DB9"/>
    <w:rsid w:val="0001296A"/>
    <w:rsid w:val="00014E1F"/>
    <w:rsid w:val="00016A9D"/>
    <w:rsid w:val="00021332"/>
    <w:rsid w:val="000222CE"/>
    <w:rsid w:val="00024419"/>
    <w:rsid w:val="00024DCE"/>
    <w:rsid w:val="000251A5"/>
    <w:rsid w:val="00030687"/>
    <w:rsid w:val="00032888"/>
    <w:rsid w:val="00032E5C"/>
    <w:rsid w:val="00033FE8"/>
    <w:rsid w:val="0003429F"/>
    <w:rsid w:val="0003567C"/>
    <w:rsid w:val="00036E9A"/>
    <w:rsid w:val="00037612"/>
    <w:rsid w:val="00037BA9"/>
    <w:rsid w:val="00040E64"/>
    <w:rsid w:val="000420EE"/>
    <w:rsid w:val="0004240C"/>
    <w:rsid w:val="0004274D"/>
    <w:rsid w:val="0004561F"/>
    <w:rsid w:val="00046B1F"/>
    <w:rsid w:val="000479CC"/>
    <w:rsid w:val="00047DEC"/>
    <w:rsid w:val="00050410"/>
    <w:rsid w:val="000528CB"/>
    <w:rsid w:val="00053564"/>
    <w:rsid w:val="00053E22"/>
    <w:rsid w:val="00056D05"/>
    <w:rsid w:val="00056F74"/>
    <w:rsid w:val="00057946"/>
    <w:rsid w:val="00060BC4"/>
    <w:rsid w:val="00061234"/>
    <w:rsid w:val="00061A37"/>
    <w:rsid w:val="000657C8"/>
    <w:rsid w:val="00066748"/>
    <w:rsid w:val="000667E7"/>
    <w:rsid w:val="00067219"/>
    <w:rsid w:val="00071430"/>
    <w:rsid w:val="0007197D"/>
    <w:rsid w:val="0007251F"/>
    <w:rsid w:val="00073D26"/>
    <w:rsid w:val="000753E0"/>
    <w:rsid w:val="00075EAC"/>
    <w:rsid w:val="00077016"/>
    <w:rsid w:val="00080116"/>
    <w:rsid w:val="00081DB4"/>
    <w:rsid w:val="000822D1"/>
    <w:rsid w:val="00084048"/>
    <w:rsid w:val="00084FE9"/>
    <w:rsid w:val="00085CC2"/>
    <w:rsid w:val="000861D0"/>
    <w:rsid w:val="000861E9"/>
    <w:rsid w:val="00086EB5"/>
    <w:rsid w:val="0008701E"/>
    <w:rsid w:val="000879F0"/>
    <w:rsid w:val="00087E12"/>
    <w:rsid w:val="00091D78"/>
    <w:rsid w:val="00092B32"/>
    <w:rsid w:val="00092C4C"/>
    <w:rsid w:val="00092C6A"/>
    <w:rsid w:val="000931F6"/>
    <w:rsid w:val="00093319"/>
    <w:rsid w:val="00093449"/>
    <w:rsid w:val="00094144"/>
    <w:rsid w:val="00094ED4"/>
    <w:rsid w:val="00094F8C"/>
    <w:rsid w:val="00096389"/>
    <w:rsid w:val="00096797"/>
    <w:rsid w:val="000973D5"/>
    <w:rsid w:val="000A0585"/>
    <w:rsid w:val="000A1025"/>
    <w:rsid w:val="000A3789"/>
    <w:rsid w:val="000A4CFD"/>
    <w:rsid w:val="000A625F"/>
    <w:rsid w:val="000A793F"/>
    <w:rsid w:val="000A7F11"/>
    <w:rsid w:val="000B0E32"/>
    <w:rsid w:val="000B0EEB"/>
    <w:rsid w:val="000B1383"/>
    <w:rsid w:val="000B293E"/>
    <w:rsid w:val="000B7C84"/>
    <w:rsid w:val="000C0E70"/>
    <w:rsid w:val="000C37BA"/>
    <w:rsid w:val="000C3F4B"/>
    <w:rsid w:val="000C42B4"/>
    <w:rsid w:val="000C47CB"/>
    <w:rsid w:val="000C530F"/>
    <w:rsid w:val="000C5B5E"/>
    <w:rsid w:val="000C61F5"/>
    <w:rsid w:val="000C6B92"/>
    <w:rsid w:val="000D0867"/>
    <w:rsid w:val="000D11F2"/>
    <w:rsid w:val="000D26D3"/>
    <w:rsid w:val="000D563F"/>
    <w:rsid w:val="000D6BF0"/>
    <w:rsid w:val="000D700D"/>
    <w:rsid w:val="000D7AFC"/>
    <w:rsid w:val="000E0C51"/>
    <w:rsid w:val="000E12B1"/>
    <w:rsid w:val="000E146F"/>
    <w:rsid w:val="000E2B5F"/>
    <w:rsid w:val="000E2E9B"/>
    <w:rsid w:val="000E50D3"/>
    <w:rsid w:val="000E56C3"/>
    <w:rsid w:val="000E6CFC"/>
    <w:rsid w:val="000F109B"/>
    <w:rsid w:val="000F2F63"/>
    <w:rsid w:val="000F322E"/>
    <w:rsid w:val="000F3238"/>
    <w:rsid w:val="000F4663"/>
    <w:rsid w:val="000F57AA"/>
    <w:rsid w:val="000F6740"/>
    <w:rsid w:val="00100DFD"/>
    <w:rsid w:val="001036C2"/>
    <w:rsid w:val="00106A0E"/>
    <w:rsid w:val="00107DF3"/>
    <w:rsid w:val="00113111"/>
    <w:rsid w:val="00113155"/>
    <w:rsid w:val="00113489"/>
    <w:rsid w:val="00116D7B"/>
    <w:rsid w:val="001172DC"/>
    <w:rsid w:val="00117C79"/>
    <w:rsid w:val="001208E8"/>
    <w:rsid w:val="001209D5"/>
    <w:rsid w:val="001227BD"/>
    <w:rsid w:val="00122BC5"/>
    <w:rsid w:val="00125389"/>
    <w:rsid w:val="00127E56"/>
    <w:rsid w:val="00131A20"/>
    <w:rsid w:val="00132C2B"/>
    <w:rsid w:val="00132D77"/>
    <w:rsid w:val="00132EF1"/>
    <w:rsid w:val="001337BA"/>
    <w:rsid w:val="00134646"/>
    <w:rsid w:val="00136265"/>
    <w:rsid w:val="00137058"/>
    <w:rsid w:val="00137205"/>
    <w:rsid w:val="001377F3"/>
    <w:rsid w:val="001408F6"/>
    <w:rsid w:val="0014090B"/>
    <w:rsid w:val="0014185C"/>
    <w:rsid w:val="00141E5D"/>
    <w:rsid w:val="00143B18"/>
    <w:rsid w:val="001521AC"/>
    <w:rsid w:val="00153794"/>
    <w:rsid w:val="001542F8"/>
    <w:rsid w:val="00154A12"/>
    <w:rsid w:val="00155C75"/>
    <w:rsid w:val="001561B2"/>
    <w:rsid w:val="00156270"/>
    <w:rsid w:val="00156B8A"/>
    <w:rsid w:val="00156B93"/>
    <w:rsid w:val="00156C56"/>
    <w:rsid w:val="00157900"/>
    <w:rsid w:val="001579FB"/>
    <w:rsid w:val="00160C6B"/>
    <w:rsid w:val="00161D49"/>
    <w:rsid w:val="001625C5"/>
    <w:rsid w:val="00163427"/>
    <w:rsid w:val="0016381F"/>
    <w:rsid w:val="00167859"/>
    <w:rsid w:val="00170667"/>
    <w:rsid w:val="00170A06"/>
    <w:rsid w:val="00170D36"/>
    <w:rsid w:val="00171E33"/>
    <w:rsid w:val="001732B5"/>
    <w:rsid w:val="001733A0"/>
    <w:rsid w:val="00174AA4"/>
    <w:rsid w:val="00174D03"/>
    <w:rsid w:val="00176E26"/>
    <w:rsid w:val="00177872"/>
    <w:rsid w:val="00177A6C"/>
    <w:rsid w:val="00186168"/>
    <w:rsid w:val="00193EA5"/>
    <w:rsid w:val="001946DF"/>
    <w:rsid w:val="001947C7"/>
    <w:rsid w:val="00194DB4"/>
    <w:rsid w:val="00194FDC"/>
    <w:rsid w:val="00197DB6"/>
    <w:rsid w:val="001A0575"/>
    <w:rsid w:val="001A1068"/>
    <w:rsid w:val="001A11FA"/>
    <w:rsid w:val="001A27E7"/>
    <w:rsid w:val="001A3853"/>
    <w:rsid w:val="001A4E83"/>
    <w:rsid w:val="001A606B"/>
    <w:rsid w:val="001A6309"/>
    <w:rsid w:val="001A635A"/>
    <w:rsid w:val="001A6D5F"/>
    <w:rsid w:val="001B0C71"/>
    <w:rsid w:val="001B0D48"/>
    <w:rsid w:val="001B39F6"/>
    <w:rsid w:val="001B52B7"/>
    <w:rsid w:val="001B59AA"/>
    <w:rsid w:val="001B5AC5"/>
    <w:rsid w:val="001B5C27"/>
    <w:rsid w:val="001C08BF"/>
    <w:rsid w:val="001C0FB1"/>
    <w:rsid w:val="001C103C"/>
    <w:rsid w:val="001C1458"/>
    <w:rsid w:val="001C3E94"/>
    <w:rsid w:val="001C6EA4"/>
    <w:rsid w:val="001C7C52"/>
    <w:rsid w:val="001D02C4"/>
    <w:rsid w:val="001D04E6"/>
    <w:rsid w:val="001D2C0E"/>
    <w:rsid w:val="001D5B3F"/>
    <w:rsid w:val="001E0B67"/>
    <w:rsid w:val="001E30CE"/>
    <w:rsid w:val="001E3417"/>
    <w:rsid w:val="001E4455"/>
    <w:rsid w:val="001E4646"/>
    <w:rsid w:val="001E51B4"/>
    <w:rsid w:val="001E530D"/>
    <w:rsid w:val="001E570D"/>
    <w:rsid w:val="001F0A33"/>
    <w:rsid w:val="001F203B"/>
    <w:rsid w:val="001F54AB"/>
    <w:rsid w:val="001F6CE8"/>
    <w:rsid w:val="00200469"/>
    <w:rsid w:val="00201369"/>
    <w:rsid w:val="0020226B"/>
    <w:rsid w:val="00202548"/>
    <w:rsid w:val="00202BA2"/>
    <w:rsid w:val="0020332E"/>
    <w:rsid w:val="00203B6B"/>
    <w:rsid w:val="00203DCC"/>
    <w:rsid w:val="00203F6A"/>
    <w:rsid w:val="00205436"/>
    <w:rsid w:val="00205E07"/>
    <w:rsid w:val="002064AE"/>
    <w:rsid w:val="002075B3"/>
    <w:rsid w:val="00211C57"/>
    <w:rsid w:val="002121FC"/>
    <w:rsid w:val="0021236C"/>
    <w:rsid w:val="002136F6"/>
    <w:rsid w:val="00214624"/>
    <w:rsid w:val="00215E1B"/>
    <w:rsid w:val="0021730A"/>
    <w:rsid w:val="00221439"/>
    <w:rsid w:val="00224449"/>
    <w:rsid w:val="00224466"/>
    <w:rsid w:val="0022485A"/>
    <w:rsid w:val="002248F2"/>
    <w:rsid w:val="00224A56"/>
    <w:rsid w:val="0022759A"/>
    <w:rsid w:val="00227EEE"/>
    <w:rsid w:val="0023044B"/>
    <w:rsid w:val="00230EFE"/>
    <w:rsid w:val="00231AAD"/>
    <w:rsid w:val="002323B8"/>
    <w:rsid w:val="00232608"/>
    <w:rsid w:val="00232D51"/>
    <w:rsid w:val="002357CE"/>
    <w:rsid w:val="00236D7E"/>
    <w:rsid w:val="002370E9"/>
    <w:rsid w:val="00237747"/>
    <w:rsid w:val="00241ABE"/>
    <w:rsid w:val="002444BC"/>
    <w:rsid w:val="002451EF"/>
    <w:rsid w:val="00245E03"/>
    <w:rsid w:val="00245F05"/>
    <w:rsid w:val="00251BBD"/>
    <w:rsid w:val="00251DDF"/>
    <w:rsid w:val="00252B97"/>
    <w:rsid w:val="002530D4"/>
    <w:rsid w:val="0025393F"/>
    <w:rsid w:val="00254682"/>
    <w:rsid w:val="00254C46"/>
    <w:rsid w:val="00256123"/>
    <w:rsid w:val="00257B57"/>
    <w:rsid w:val="002629DD"/>
    <w:rsid w:val="00262B2D"/>
    <w:rsid w:val="002653A7"/>
    <w:rsid w:val="002656AC"/>
    <w:rsid w:val="00266A2B"/>
    <w:rsid w:val="002673F8"/>
    <w:rsid w:val="0027109B"/>
    <w:rsid w:val="00271344"/>
    <w:rsid w:val="00271D10"/>
    <w:rsid w:val="002728B5"/>
    <w:rsid w:val="002743A3"/>
    <w:rsid w:val="00274A72"/>
    <w:rsid w:val="00274D60"/>
    <w:rsid w:val="00275ECA"/>
    <w:rsid w:val="00275F93"/>
    <w:rsid w:val="002769CE"/>
    <w:rsid w:val="00277667"/>
    <w:rsid w:val="00280D3A"/>
    <w:rsid w:val="0028102D"/>
    <w:rsid w:val="00281B33"/>
    <w:rsid w:val="002854B2"/>
    <w:rsid w:val="00287E73"/>
    <w:rsid w:val="00291371"/>
    <w:rsid w:val="00292678"/>
    <w:rsid w:val="002961F3"/>
    <w:rsid w:val="00296A45"/>
    <w:rsid w:val="00296DEA"/>
    <w:rsid w:val="00297FD8"/>
    <w:rsid w:val="002A0D02"/>
    <w:rsid w:val="002A24B0"/>
    <w:rsid w:val="002A2754"/>
    <w:rsid w:val="002A3014"/>
    <w:rsid w:val="002A37D6"/>
    <w:rsid w:val="002A3C9B"/>
    <w:rsid w:val="002A7B8C"/>
    <w:rsid w:val="002B09E8"/>
    <w:rsid w:val="002B13D3"/>
    <w:rsid w:val="002B25FC"/>
    <w:rsid w:val="002B31BD"/>
    <w:rsid w:val="002B4D62"/>
    <w:rsid w:val="002B561D"/>
    <w:rsid w:val="002B6349"/>
    <w:rsid w:val="002B6AF8"/>
    <w:rsid w:val="002C12C7"/>
    <w:rsid w:val="002C200F"/>
    <w:rsid w:val="002C20A8"/>
    <w:rsid w:val="002C269D"/>
    <w:rsid w:val="002C58E3"/>
    <w:rsid w:val="002C6408"/>
    <w:rsid w:val="002C7695"/>
    <w:rsid w:val="002D1E1C"/>
    <w:rsid w:val="002D1EA5"/>
    <w:rsid w:val="002D1F4C"/>
    <w:rsid w:val="002D22BD"/>
    <w:rsid w:val="002D2A8D"/>
    <w:rsid w:val="002D3198"/>
    <w:rsid w:val="002D75AB"/>
    <w:rsid w:val="002E0ADB"/>
    <w:rsid w:val="002E0D36"/>
    <w:rsid w:val="002E1F0A"/>
    <w:rsid w:val="002E2423"/>
    <w:rsid w:val="002E4192"/>
    <w:rsid w:val="002E4EAF"/>
    <w:rsid w:val="002E5193"/>
    <w:rsid w:val="002E5F61"/>
    <w:rsid w:val="002E76F7"/>
    <w:rsid w:val="002E7B3F"/>
    <w:rsid w:val="002F02CA"/>
    <w:rsid w:val="002F09E0"/>
    <w:rsid w:val="002F2CBA"/>
    <w:rsid w:val="002F6763"/>
    <w:rsid w:val="0030022F"/>
    <w:rsid w:val="00300D42"/>
    <w:rsid w:val="00301FFD"/>
    <w:rsid w:val="00302282"/>
    <w:rsid w:val="003039B2"/>
    <w:rsid w:val="00304696"/>
    <w:rsid w:val="003055B3"/>
    <w:rsid w:val="00305AC0"/>
    <w:rsid w:val="0030697A"/>
    <w:rsid w:val="00307789"/>
    <w:rsid w:val="00307C00"/>
    <w:rsid w:val="00310263"/>
    <w:rsid w:val="00311655"/>
    <w:rsid w:val="003116CB"/>
    <w:rsid w:val="003149EA"/>
    <w:rsid w:val="00321282"/>
    <w:rsid w:val="0032374B"/>
    <w:rsid w:val="0032434D"/>
    <w:rsid w:val="00324B42"/>
    <w:rsid w:val="003266EF"/>
    <w:rsid w:val="00326BFB"/>
    <w:rsid w:val="0033064C"/>
    <w:rsid w:val="00330C78"/>
    <w:rsid w:val="00330D2C"/>
    <w:rsid w:val="003325B2"/>
    <w:rsid w:val="00333149"/>
    <w:rsid w:val="00334477"/>
    <w:rsid w:val="00334C21"/>
    <w:rsid w:val="00336A3A"/>
    <w:rsid w:val="00337739"/>
    <w:rsid w:val="00341427"/>
    <w:rsid w:val="0034318D"/>
    <w:rsid w:val="0034485D"/>
    <w:rsid w:val="00345034"/>
    <w:rsid w:val="003459BD"/>
    <w:rsid w:val="003465D0"/>
    <w:rsid w:val="00347E7B"/>
    <w:rsid w:val="003502DC"/>
    <w:rsid w:val="00350F96"/>
    <w:rsid w:val="00351CBA"/>
    <w:rsid w:val="00353FB4"/>
    <w:rsid w:val="00353FB7"/>
    <w:rsid w:val="00353FD1"/>
    <w:rsid w:val="0035465D"/>
    <w:rsid w:val="0035515D"/>
    <w:rsid w:val="00355D16"/>
    <w:rsid w:val="00356323"/>
    <w:rsid w:val="0035661A"/>
    <w:rsid w:val="00361B64"/>
    <w:rsid w:val="00361DBE"/>
    <w:rsid w:val="00362336"/>
    <w:rsid w:val="00363A1B"/>
    <w:rsid w:val="00366CBB"/>
    <w:rsid w:val="003700C8"/>
    <w:rsid w:val="00371DA7"/>
    <w:rsid w:val="0037219C"/>
    <w:rsid w:val="00372881"/>
    <w:rsid w:val="00373183"/>
    <w:rsid w:val="00373DD1"/>
    <w:rsid w:val="00376F7C"/>
    <w:rsid w:val="00377094"/>
    <w:rsid w:val="00380210"/>
    <w:rsid w:val="00380F58"/>
    <w:rsid w:val="00381B83"/>
    <w:rsid w:val="00383D15"/>
    <w:rsid w:val="00385144"/>
    <w:rsid w:val="003856C1"/>
    <w:rsid w:val="00386E59"/>
    <w:rsid w:val="0039014D"/>
    <w:rsid w:val="003906AB"/>
    <w:rsid w:val="003933DC"/>
    <w:rsid w:val="003A0407"/>
    <w:rsid w:val="003A04A9"/>
    <w:rsid w:val="003A45FD"/>
    <w:rsid w:val="003A6A4A"/>
    <w:rsid w:val="003A6ADE"/>
    <w:rsid w:val="003A6BD5"/>
    <w:rsid w:val="003A7534"/>
    <w:rsid w:val="003B06D3"/>
    <w:rsid w:val="003B0B97"/>
    <w:rsid w:val="003B1CE4"/>
    <w:rsid w:val="003B3BFC"/>
    <w:rsid w:val="003B515C"/>
    <w:rsid w:val="003B7852"/>
    <w:rsid w:val="003B7B21"/>
    <w:rsid w:val="003C1607"/>
    <w:rsid w:val="003C1F1A"/>
    <w:rsid w:val="003C340A"/>
    <w:rsid w:val="003C3DA6"/>
    <w:rsid w:val="003C3DBA"/>
    <w:rsid w:val="003C499F"/>
    <w:rsid w:val="003C61FB"/>
    <w:rsid w:val="003C6C06"/>
    <w:rsid w:val="003D038B"/>
    <w:rsid w:val="003D1289"/>
    <w:rsid w:val="003D1FB8"/>
    <w:rsid w:val="003D4D97"/>
    <w:rsid w:val="003D4E93"/>
    <w:rsid w:val="003D67C4"/>
    <w:rsid w:val="003D6AB8"/>
    <w:rsid w:val="003E1180"/>
    <w:rsid w:val="003E16BA"/>
    <w:rsid w:val="003E1E6E"/>
    <w:rsid w:val="003E2806"/>
    <w:rsid w:val="003E2A4C"/>
    <w:rsid w:val="003E3A82"/>
    <w:rsid w:val="003E4A7E"/>
    <w:rsid w:val="003E6D33"/>
    <w:rsid w:val="003E74A9"/>
    <w:rsid w:val="003F1382"/>
    <w:rsid w:val="003F14B8"/>
    <w:rsid w:val="003F3CAF"/>
    <w:rsid w:val="003F4CF9"/>
    <w:rsid w:val="003F5445"/>
    <w:rsid w:val="003F6C37"/>
    <w:rsid w:val="003F6E0C"/>
    <w:rsid w:val="00402B45"/>
    <w:rsid w:val="004056F7"/>
    <w:rsid w:val="00405741"/>
    <w:rsid w:val="00406FCE"/>
    <w:rsid w:val="004146E6"/>
    <w:rsid w:val="00415C05"/>
    <w:rsid w:val="00416519"/>
    <w:rsid w:val="00417745"/>
    <w:rsid w:val="00417F4A"/>
    <w:rsid w:val="0042014E"/>
    <w:rsid w:val="00420255"/>
    <w:rsid w:val="00420807"/>
    <w:rsid w:val="00421740"/>
    <w:rsid w:val="00422E3F"/>
    <w:rsid w:val="00423650"/>
    <w:rsid w:val="004236B2"/>
    <w:rsid w:val="00423CA4"/>
    <w:rsid w:val="004257B3"/>
    <w:rsid w:val="00425A73"/>
    <w:rsid w:val="00425CFC"/>
    <w:rsid w:val="00426802"/>
    <w:rsid w:val="00430E46"/>
    <w:rsid w:val="00433AC1"/>
    <w:rsid w:val="00434F95"/>
    <w:rsid w:val="0043542E"/>
    <w:rsid w:val="004354A2"/>
    <w:rsid w:val="00440D09"/>
    <w:rsid w:val="004419D9"/>
    <w:rsid w:val="00441D81"/>
    <w:rsid w:val="00442C3E"/>
    <w:rsid w:val="00443D02"/>
    <w:rsid w:val="00444700"/>
    <w:rsid w:val="00444AAA"/>
    <w:rsid w:val="00446B90"/>
    <w:rsid w:val="00446DD2"/>
    <w:rsid w:val="00447CDF"/>
    <w:rsid w:val="0045168B"/>
    <w:rsid w:val="004534EE"/>
    <w:rsid w:val="00453A95"/>
    <w:rsid w:val="00453CD7"/>
    <w:rsid w:val="00454E1D"/>
    <w:rsid w:val="00456C72"/>
    <w:rsid w:val="0045785A"/>
    <w:rsid w:val="004604CA"/>
    <w:rsid w:val="00461142"/>
    <w:rsid w:val="00461A37"/>
    <w:rsid w:val="00463129"/>
    <w:rsid w:val="0046420D"/>
    <w:rsid w:val="00464809"/>
    <w:rsid w:val="00464E73"/>
    <w:rsid w:val="004659A0"/>
    <w:rsid w:val="00465D47"/>
    <w:rsid w:val="00466289"/>
    <w:rsid w:val="00466409"/>
    <w:rsid w:val="0046744A"/>
    <w:rsid w:val="00467587"/>
    <w:rsid w:val="0047070F"/>
    <w:rsid w:val="004714AD"/>
    <w:rsid w:val="004716B0"/>
    <w:rsid w:val="00472250"/>
    <w:rsid w:val="00472564"/>
    <w:rsid w:val="00473090"/>
    <w:rsid w:val="004737F2"/>
    <w:rsid w:val="004759F1"/>
    <w:rsid w:val="00477290"/>
    <w:rsid w:val="0047766D"/>
    <w:rsid w:val="00477A04"/>
    <w:rsid w:val="00477AAB"/>
    <w:rsid w:val="00477F5F"/>
    <w:rsid w:val="00480252"/>
    <w:rsid w:val="00480735"/>
    <w:rsid w:val="00481857"/>
    <w:rsid w:val="00481F5E"/>
    <w:rsid w:val="0048280A"/>
    <w:rsid w:val="004832B0"/>
    <w:rsid w:val="0048349D"/>
    <w:rsid w:val="00483B99"/>
    <w:rsid w:val="0048464C"/>
    <w:rsid w:val="00485E27"/>
    <w:rsid w:val="004871E6"/>
    <w:rsid w:val="0048772E"/>
    <w:rsid w:val="00487AF1"/>
    <w:rsid w:val="00487BCD"/>
    <w:rsid w:val="00490567"/>
    <w:rsid w:val="00490A38"/>
    <w:rsid w:val="00493D43"/>
    <w:rsid w:val="00493DDA"/>
    <w:rsid w:val="004947D7"/>
    <w:rsid w:val="00495527"/>
    <w:rsid w:val="00495C08"/>
    <w:rsid w:val="004965DB"/>
    <w:rsid w:val="0049721F"/>
    <w:rsid w:val="00497D3D"/>
    <w:rsid w:val="00497E5A"/>
    <w:rsid w:val="004A03A1"/>
    <w:rsid w:val="004A1493"/>
    <w:rsid w:val="004A1FC2"/>
    <w:rsid w:val="004A2870"/>
    <w:rsid w:val="004A3EAC"/>
    <w:rsid w:val="004A45C1"/>
    <w:rsid w:val="004A5BC2"/>
    <w:rsid w:val="004A7E62"/>
    <w:rsid w:val="004B06F0"/>
    <w:rsid w:val="004B1AFC"/>
    <w:rsid w:val="004B2287"/>
    <w:rsid w:val="004B2775"/>
    <w:rsid w:val="004B3972"/>
    <w:rsid w:val="004B4D8A"/>
    <w:rsid w:val="004B5BEE"/>
    <w:rsid w:val="004B62D0"/>
    <w:rsid w:val="004B7A78"/>
    <w:rsid w:val="004C1966"/>
    <w:rsid w:val="004C1A91"/>
    <w:rsid w:val="004C1C4F"/>
    <w:rsid w:val="004C30DC"/>
    <w:rsid w:val="004C351E"/>
    <w:rsid w:val="004C51BB"/>
    <w:rsid w:val="004C63AE"/>
    <w:rsid w:val="004C6AE0"/>
    <w:rsid w:val="004C6B0D"/>
    <w:rsid w:val="004C73A5"/>
    <w:rsid w:val="004C7BE4"/>
    <w:rsid w:val="004D0B40"/>
    <w:rsid w:val="004D0F4E"/>
    <w:rsid w:val="004D1960"/>
    <w:rsid w:val="004D24BC"/>
    <w:rsid w:val="004D372F"/>
    <w:rsid w:val="004D4370"/>
    <w:rsid w:val="004D43C4"/>
    <w:rsid w:val="004D512A"/>
    <w:rsid w:val="004D5AFC"/>
    <w:rsid w:val="004D5F56"/>
    <w:rsid w:val="004D6A80"/>
    <w:rsid w:val="004D6AB5"/>
    <w:rsid w:val="004E0610"/>
    <w:rsid w:val="004E071D"/>
    <w:rsid w:val="004E1004"/>
    <w:rsid w:val="004E2C44"/>
    <w:rsid w:val="004E2D47"/>
    <w:rsid w:val="004E30DE"/>
    <w:rsid w:val="004E73C4"/>
    <w:rsid w:val="004E75C9"/>
    <w:rsid w:val="004F1637"/>
    <w:rsid w:val="004F420E"/>
    <w:rsid w:val="004F4C24"/>
    <w:rsid w:val="004F4DD5"/>
    <w:rsid w:val="004F50CC"/>
    <w:rsid w:val="004F6E45"/>
    <w:rsid w:val="004F7079"/>
    <w:rsid w:val="004F7B42"/>
    <w:rsid w:val="004F7CFA"/>
    <w:rsid w:val="00500EC5"/>
    <w:rsid w:val="00504817"/>
    <w:rsid w:val="005078DD"/>
    <w:rsid w:val="00507FBC"/>
    <w:rsid w:val="00510765"/>
    <w:rsid w:val="00511AA7"/>
    <w:rsid w:val="005141CF"/>
    <w:rsid w:val="00514FBC"/>
    <w:rsid w:val="00516569"/>
    <w:rsid w:val="005210E3"/>
    <w:rsid w:val="00523734"/>
    <w:rsid w:val="00524AA9"/>
    <w:rsid w:val="00524BF9"/>
    <w:rsid w:val="00526162"/>
    <w:rsid w:val="005306B4"/>
    <w:rsid w:val="00530A80"/>
    <w:rsid w:val="00532C34"/>
    <w:rsid w:val="00534650"/>
    <w:rsid w:val="005357EC"/>
    <w:rsid w:val="0053616D"/>
    <w:rsid w:val="00536950"/>
    <w:rsid w:val="00537FC3"/>
    <w:rsid w:val="0054046F"/>
    <w:rsid w:val="00540591"/>
    <w:rsid w:val="00540969"/>
    <w:rsid w:val="005410AB"/>
    <w:rsid w:val="005413A7"/>
    <w:rsid w:val="00541ADD"/>
    <w:rsid w:val="00541DE0"/>
    <w:rsid w:val="005431B3"/>
    <w:rsid w:val="005446E6"/>
    <w:rsid w:val="00544C1A"/>
    <w:rsid w:val="00545D25"/>
    <w:rsid w:val="00546E80"/>
    <w:rsid w:val="00547575"/>
    <w:rsid w:val="00547938"/>
    <w:rsid w:val="00547EA3"/>
    <w:rsid w:val="005520A8"/>
    <w:rsid w:val="00552C8C"/>
    <w:rsid w:val="005546A6"/>
    <w:rsid w:val="00554E3E"/>
    <w:rsid w:val="005565D3"/>
    <w:rsid w:val="005571D5"/>
    <w:rsid w:val="005572FB"/>
    <w:rsid w:val="005577E6"/>
    <w:rsid w:val="00564A79"/>
    <w:rsid w:val="005651A1"/>
    <w:rsid w:val="00565C5F"/>
    <w:rsid w:val="005663A0"/>
    <w:rsid w:val="00566780"/>
    <w:rsid w:val="00566A22"/>
    <w:rsid w:val="00572777"/>
    <w:rsid w:val="005770C8"/>
    <w:rsid w:val="00577594"/>
    <w:rsid w:val="0057780C"/>
    <w:rsid w:val="00577ACF"/>
    <w:rsid w:val="00577D68"/>
    <w:rsid w:val="00580465"/>
    <w:rsid w:val="00580981"/>
    <w:rsid w:val="00581493"/>
    <w:rsid w:val="00582B45"/>
    <w:rsid w:val="00586293"/>
    <w:rsid w:val="005911CB"/>
    <w:rsid w:val="0059163B"/>
    <w:rsid w:val="00591D8E"/>
    <w:rsid w:val="00591F6C"/>
    <w:rsid w:val="005923B8"/>
    <w:rsid w:val="0059391A"/>
    <w:rsid w:val="00593CA8"/>
    <w:rsid w:val="00594273"/>
    <w:rsid w:val="0059438C"/>
    <w:rsid w:val="005953B6"/>
    <w:rsid w:val="00595A35"/>
    <w:rsid w:val="00595E3C"/>
    <w:rsid w:val="005974EC"/>
    <w:rsid w:val="005A1775"/>
    <w:rsid w:val="005A1842"/>
    <w:rsid w:val="005A2844"/>
    <w:rsid w:val="005A2A04"/>
    <w:rsid w:val="005A3FE9"/>
    <w:rsid w:val="005A4F17"/>
    <w:rsid w:val="005A602A"/>
    <w:rsid w:val="005A794E"/>
    <w:rsid w:val="005A79DE"/>
    <w:rsid w:val="005B0ADC"/>
    <w:rsid w:val="005B123B"/>
    <w:rsid w:val="005B1ECF"/>
    <w:rsid w:val="005B2018"/>
    <w:rsid w:val="005B2C19"/>
    <w:rsid w:val="005B2C94"/>
    <w:rsid w:val="005B37FB"/>
    <w:rsid w:val="005B4773"/>
    <w:rsid w:val="005B4797"/>
    <w:rsid w:val="005B532A"/>
    <w:rsid w:val="005B6469"/>
    <w:rsid w:val="005B6EEA"/>
    <w:rsid w:val="005B71EC"/>
    <w:rsid w:val="005B7910"/>
    <w:rsid w:val="005C09B4"/>
    <w:rsid w:val="005C270E"/>
    <w:rsid w:val="005C37BD"/>
    <w:rsid w:val="005C3C67"/>
    <w:rsid w:val="005C4485"/>
    <w:rsid w:val="005C48C2"/>
    <w:rsid w:val="005C4F17"/>
    <w:rsid w:val="005C559B"/>
    <w:rsid w:val="005D0670"/>
    <w:rsid w:val="005D0C5D"/>
    <w:rsid w:val="005D149F"/>
    <w:rsid w:val="005D3D69"/>
    <w:rsid w:val="005D49ED"/>
    <w:rsid w:val="005D528C"/>
    <w:rsid w:val="005D5A75"/>
    <w:rsid w:val="005D5EBC"/>
    <w:rsid w:val="005D6B1A"/>
    <w:rsid w:val="005E0338"/>
    <w:rsid w:val="005E16C1"/>
    <w:rsid w:val="005E1974"/>
    <w:rsid w:val="005E434E"/>
    <w:rsid w:val="005E4A25"/>
    <w:rsid w:val="005E5EDC"/>
    <w:rsid w:val="005E633D"/>
    <w:rsid w:val="005E6F0D"/>
    <w:rsid w:val="005E6F26"/>
    <w:rsid w:val="005F23D5"/>
    <w:rsid w:val="005F24FD"/>
    <w:rsid w:val="005F2D27"/>
    <w:rsid w:val="005F4607"/>
    <w:rsid w:val="005F4B2E"/>
    <w:rsid w:val="005F6515"/>
    <w:rsid w:val="005F7002"/>
    <w:rsid w:val="005F7660"/>
    <w:rsid w:val="005F7905"/>
    <w:rsid w:val="006002A9"/>
    <w:rsid w:val="006011E1"/>
    <w:rsid w:val="0060173E"/>
    <w:rsid w:val="00602548"/>
    <w:rsid w:val="00603694"/>
    <w:rsid w:val="00603729"/>
    <w:rsid w:val="00604720"/>
    <w:rsid w:val="00604F71"/>
    <w:rsid w:val="00605057"/>
    <w:rsid w:val="00605E06"/>
    <w:rsid w:val="0060687D"/>
    <w:rsid w:val="006100A2"/>
    <w:rsid w:val="00611D51"/>
    <w:rsid w:val="00613FE8"/>
    <w:rsid w:val="00614426"/>
    <w:rsid w:val="0061699F"/>
    <w:rsid w:val="00617A38"/>
    <w:rsid w:val="0062054F"/>
    <w:rsid w:val="006212B7"/>
    <w:rsid w:val="00621D22"/>
    <w:rsid w:val="00622A0E"/>
    <w:rsid w:val="006256B2"/>
    <w:rsid w:val="00625768"/>
    <w:rsid w:val="00625CE4"/>
    <w:rsid w:val="00626907"/>
    <w:rsid w:val="006277CF"/>
    <w:rsid w:val="00627B70"/>
    <w:rsid w:val="00627D67"/>
    <w:rsid w:val="00633E8A"/>
    <w:rsid w:val="00635625"/>
    <w:rsid w:val="006370AB"/>
    <w:rsid w:val="00640044"/>
    <w:rsid w:val="00640270"/>
    <w:rsid w:val="0064053F"/>
    <w:rsid w:val="00640AEF"/>
    <w:rsid w:val="006423D5"/>
    <w:rsid w:val="006427B6"/>
    <w:rsid w:val="006436D2"/>
    <w:rsid w:val="0064391C"/>
    <w:rsid w:val="00646171"/>
    <w:rsid w:val="006469BA"/>
    <w:rsid w:val="00647B8C"/>
    <w:rsid w:val="00647F47"/>
    <w:rsid w:val="0065097D"/>
    <w:rsid w:val="006514E8"/>
    <w:rsid w:val="0065166F"/>
    <w:rsid w:val="0065210E"/>
    <w:rsid w:val="006522F0"/>
    <w:rsid w:val="006527DF"/>
    <w:rsid w:val="00652E17"/>
    <w:rsid w:val="0065388D"/>
    <w:rsid w:val="006575B6"/>
    <w:rsid w:val="006575BD"/>
    <w:rsid w:val="006601EE"/>
    <w:rsid w:val="00660A45"/>
    <w:rsid w:val="00660CDC"/>
    <w:rsid w:val="006628EE"/>
    <w:rsid w:val="00663EED"/>
    <w:rsid w:val="00665C7C"/>
    <w:rsid w:val="00667075"/>
    <w:rsid w:val="006670DE"/>
    <w:rsid w:val="00667305"/>
    <w:rsid w:val="0067067D"/>
    <w:rsid w:val="006707B9"/>
    <w:rsid w:val="0067305E"/>
    <w:rsid w:val="00673694"/>
    <w:rsid w:val="00673D2C"/>
    <w:rsid w:val="00674B33"/>
    <w:rsid w:val="00674CF5"/>
    <w:rsid w:val="006760E8"/>
    <w:rsid w:val="006823CC"/>
    <w:rsid w:val="00683480"/>
    <w:rsid w:val="0068348C"/>
    <w:rsid w:val="00683924"/>
    <w:rsid w:val="00683C3C"/>
    <w:rsid w:val="00683C69"/>
    <w:rsid w:val="00683C90"/>
    <w:rsid w:val="00683E33"/>
    <w:rsid w:val="0068575B"/>
    <w:rsid w:val="00685EA4"/>
    <w:rsid w:val="006860F4"/>
    <w:rsid w:val="006871D4"/>
    <w:rsid w:val="00690EAB"/>
    <w:rsid w:val="00691116"/>
    <w:rsid w:val="00691289"/>
    <w:rsid w:val="0069263B"/>
    <w:rsid w:val="00692DC5"/>
    <w:rsid w:val="006949BF"/>
    <w:rsid w:val="006958B7"/>
    <w:rsid w:val="00695A19"/>
    <w:rsid w:val="00696284"/>
    <w:rsid w:val="006974C0"/>
    <w:rsid w:val="006A2406"/>
    <w:rsid w:val="006A3B28"/>
    <w:rsid w:val="006A3DE2"/>
    <w:rsid w:val="006A46E8"/>
    <w:rsid w:val="006A534B"/>
    <w:rsid w:val="006A6BDD"/>
    <w:rsid w:val="006A75B2"/>
    <w:rsid w:val="006A7EC5"/>
    <w:rsid w:val="006B0AE9"/>
    <w:rsid w:val="006B1D63"/>
    <w:rsid w:val="006B2C26"/>
    <w:rsid w:val="006B518D"/>
    <w:rsid w:val="006B61CB"/>
    <w:rsid w:val="006C05D1"/>
    <w:rsid w:val="006C15D5"/>
    <w:rsid w:val="006C2177"/>
    <w:rsid w:val="006C29A3"/>
    <w:rsid w:val="006C4C38"/>
    <w:rsid w:val="006C5C62"/>
    <w:rsid w:val="006C7634"/>
    <w:rsid w:val="006D1256"/>
    <w:rsid w:val="006D1DAA"/>
    <w:rsid w:val="006D3924"/>
    <w:rsid w:val="006D396F"/>
    <w:rsid w:val="006D4AA3"/>
    <w:rsid w:val="006D5BD2"/>
    <w:rsid w:val="006D6465"/>
    <w:rsid w:val="006D7886"/>
    <w:rsid w:val="006E0409"/>
    <w:rsid w:val="006E2354"/>
    <w:rsid w:val="006E2A3B"/>
    <w:rsid w:val="006E5BEE"/>
    <w:rsid w:val="006E6363"/>
    <w:rsid w:val="006E75F5"/>
    <w:rsid w:val="006F138C"/>
    <w:rsid w:val="006F1D2A"/>
    <w:rsid w:val="006F2FF1"/>
    <w:rsid w:val="006F33BD"/>
    <w:rsid w:val="006F3526"/>
    <w:rsid w:val="006F3AE7"/>
    <w:rsid w:val="006F4A18"/>
    <w:rsid w:val="006F6295"/>
    <w:rsid w:val="006F686C"/>
    <w:rsid w:val="00700FA0"/>
    <w:rsid w:val="0070564B"/>
    <w:rsid w:val="00706D5B"/>
    <w:rsid w:val="007072E6"/>
    <w:rsid w:val="00707A7C"/>
    <w:rsid w:val="007102E6"/>
    <w:rsid w:val="007106C6"/>
    <w:rsid w:val="007111C9"/>
    <w:rsid w:val="00711AE2"/>
    <w:rsid w:val="007120AB"/>
    <w:rsid w:val="00713DE9"/>
    <w:rsid w:val="00714F95"/>
    <w:rsid w:val="00716D65"/>
    <w:rsid w:val="00717B18"/>
    <w:rsid w:val="00721CB5"/>
    <w:rsid w:val="0072515F"/>
    <w:rsid w:val="00726A2C"/>
    <w:rsid w:val="00727498"/>
    <w:rsid w:val="0073217C"/>
    <w:rsid w:val="00732C66"/>
    <w:rsid w:val="00734C85"/>
    <w:rsid w:val="00735374"/>
    <w:rsid w:val="00735D30"/>
    <w:rsid w:val="00735EB4"/>
    <w:rsid w:val="00737FD9"/>
    <w:rsid w:val="007417DC"/>
    <w:rsid w:val="00741F75"/>
    <w:rsid w:val="00742451"/>
    <w:rsid w:val="007451A0"/>
    <w:rsid w:val="00745830"/>
    <w:rsid w:val="00745881"/>
    <w:rsid w:val="00745F28"/>
    <w:rsid w:val="0074709B"/>
    <w:rsid w:val="007471A2"/>
    <w:rsid w:val="00752691"/>
    <w:rsid w:val="00753B03"/>
    <w:rsid w:val="007546D0"/>
    <w:rsid w:val="00754EC8"/>
    <w:rsid w:val="00755EA8"/>
    <w:rsid w:val="007573D7"/>
    <w:rsid w:val="00757C4B"/>
    <w:rsid w:val="00761097"/>
    <w:rsid w:val="00762CE6"/>
    <w:rsid w:val="007641D9"/>
    <w:rsid w:val="00766627"/>
    <w:rsid w:val="00770620"/>
    <w:rsid w:val="00771262"/>
    <w:rsid w:val="007714A3"/>
    <w:rsid w:val="007715E4"/>
    <w:rsid w:val="00773B32"/>
    <w:rsid w:val="00774C0D"/>
    <w:rsid w:val="0077663C"/>
    <w:rsid w:val="00776C65"/>
    <w:rsid w:val="00780136"/>
    <w:rsid w:val="0078206C"/>
    <w:rsid w:val="0078208A"/>
    <w:rsid w:val="00782476"/>
    <w:rsid w:val="00785D4E"/>
    <w:rsid w:val="00786FE0"/>
    <w:rsid w:val="007926C2"/>
    <w:rsid w:val="00792F5C"/>
    <w:rsid w:val="00795340"/>
    <w:rsid w:val="007956C7"/>
    <w:rsid w:val="00796BA8"/>
    <w:rsid w:val="00796BC8"/>
    <w:rsid w:val="007A00D2"/>
    <w:rsid w:val="007A0F0B"/>
    <w:rsid w:val="007A1564"/>
    <w:rsid w:val="007A16C9"/>
    <w:rsid w:val="007A32E6"/>
    <w:rsid w:val="007A37A3"/>
    <w:rsid w:val="007A3A0B"/>
    <w:rsid w:val="007A7E7A"/>
    <w:rsid w:val="007B020E"/>
    <w:rsid w:val="007B098F"/>
    <w:rsid w:val="007B179D"/>
    <w:rsid w:val="007B1E63"/>
    <w:rsid w:val="007B33AB"/>
    <w:rsid w:val="007B3894"/>
    <w:rsid w:val="007B57C8"/>
    <w:rsid w:val="007B72DA"/>
    <w:rsid w:val="007B7C65"/>
    <w:rsid w:val="007C42DB"/>
    <w:rsid w:val="007C60B3"/>
    <w:rsid w:val="007C7E4B"/>
    <w:rsid w:val="007D039D"/>
    <w:rsid w:val="007D181B"/>
    <w:rsid w:val="007D2BB5"/>
    <w:rsid w:val="007D442D"/>
    <w:rsid w:val="007D48A3"/>
    <w:rsid w:val="007D4947"/>
    <w:rsid w:val="007D4D04"/>
    <w:rsid w:val="007D508E"/>
    <w:rsid w:val="007D522A"/>
    <w:rsid w:val="007E0466"/>
    <w:rsid w:val="007E1E96"/>
    <w:rsid w:val="007E236B"/>
    <w:rsid w:val="007E2885"/>
    <w:rsid w:val="007E32CF"/>
    <w:rsid w:val="007E3BC2"/>
    <w:rsid w:val="007E5946"/>
    <w:rsid w:val="007E6398"/>
    <w:rsid w:val="007E7DB4"/>
    <w:rsid w:val="007F0180"/>
    <w:rsid w:val="007F1CFB"/>
    <w:rsid w:val="007F1FDC"/>
    <w:rsid w:val="007F25BD"/>
    <w:rsid w:val="007F3D05"/>
    <w:rsid w:val="007F3D7A"/>
    <w:rsid w:val="007F5134"/>
    <w:rsid w:val="008001C4"/>
    <w:rsid w:val="00800772"/>
    <w:rsid w:val="00801359"/>
    <w:rsid w:val="00801976"/>
    <w:rsid w:val="00801A04"/>
    <w:rsid w:val="00803D28"/>
    <w:rsid w:val="00803FC2"/>
    <w:rsid w:val="00805920"/>
    <w:rsid w:val="00807215"/>
    <w:rsid w:val="008075E0"/>
    <w:rsid w:val="00807C7E"/>
    <w:rsid w:val="00811608"/>
    <w:rsid w:val="00811678"/>
    <w:rsid w:val="00813982"/>
    <w:rsid w:val="00814323"/>
    <w:rsid w:val="00816ADA"/>
    <w:rsid w:val="00817ECB"/>
    <w:rsid w:val="008213C3"/>
    <w:rsid w:val="00821C32"/>
    <w:rsid w:val="00822B09"/>
    <w:rsid w:val="00822C3C"/>
    <w:rsid w:val="008235D5"/>
    <w:rsid w:val="00824029"/>
    <w:rsid w:val="0082426C"/>
    <w:rsid w:val="0082594F"/>
    <w:rsid w:val="0082602A"/>
    <w:rsid w:val="008265DC"/>
    <w:rsid w:val="00827356"/>
    <w:rsid w:val="00827484"/>
    <w:rsid w:val="00827CA6"/>
    <w:rsid w:val="008332CD"/>
    <w:rsid w:val="008332E1"/>
    <w:rsid w:val="00835D0B"/>
    <w:rsid w:val="0083699B"/>
    <w:rsid w:val="00837AEE"/>
    <w:rsid w:val="008408DB"/>
    <w:rsid w:val="00842057"/>
    <w:rsid w:val="00842E5E"/>
    <w:rsid w:val="0084333B"/>
    <w:rsid w:val="00843F7C"/>
    <w:rsid w:val="00845A9E"/>
    <w:rsid w:val="00851542"/>
    <w:rsid w:val="00851E57"/>
    <w:rsid w:val="008533D9"/>
    <w:rsid w:val="0085415A"/>
    <w:rsid w:val="0085495A"/>
    <w:rsid w:val="00854D85"/>
    <w:rsid w:val="00854FA0"/>
    <w:rsid w:val="00855797"/>
    <w:rsid w:val="008560DD"/>
    <w:rsid w:val="00860B59"/>
    <w:rsid w:val="008612B9"/>
    <w:rsid w:val="00862C3A"/>
    <w:rsid w:val="00864424"/>
    <w:rsid w:val="00866547"/>
    <w:rsid w:val="008701E0"/>
    <w:rsid w:val="00871B2E"/>
    <w:rsid w:val="00871C91"/>
    <w:rsid w:val="0087268F"/>
    <w:rsid w:val="00872ED8"/>
    <w:rsid w:val="00873FEC"/>
    <w:rsid w:val="0087423B"/>
    <w:rsid w:val="008759BE"/>
    <w:rsid w:val="0087618C"/>
    <w:rsid w:val="008766F5"/>
    <w:rsid w:val="0087697F"/>
    <w:rsid w:val="00880211"/>
    <w:rsid w:val="00881834"/>
    <w:rsid w:val="008832FB"/>
    <w:rsid w:val="008839A4"/>
    <w:rsid w:val="00884B65"/>
    <w:rsid w:val="00885F0A"/>
    <w:rsid w:val="0088692B"/>
    <w:rsid w:val="00887552"/>
    <w:rsid w:val="00890F5F"/>
    <w:rsid w:val="00890FD2"/>
    <w:rsid w:val="008910C5"/>
    <w:rsid w:val="00894F9B"/>
    <w:rsid w:val="008963CD"/>
    <w:rsid w:val="008967D5"/>
    <w:rsid w:val="00896F85"/>
    <w:rsid w:val="008A13C6"/>
    <w:rsid w:val="008A4D1A"/>
    <w:rsid w:val="008A7C1E"/>
    <w:rsid w:val="008B2638"/>
    <w:rsid w:val="008B636D"/>
    <w:rsid w:val="008B63D0"/>
    <w:rsid w:val="008B7964"/>
    <w:rsid w:val="008C056D"/>
    <w:rsid w:val="008C13DA"/>
    <w:rsid w:val="008C2371"/>
    <w:rsid w:val="008C3C68"/>
    <w:rsid w:val="008C4454"/>
    <w:rsid w:val="008C631D"/>
    <w:rsid w:val="008C7163"/>
    <w:rsid w:val="008D15A3"/>
    <w:rsid w:val="008D3DAE"/>
    <w:rsid w:val="008D54E7"/>
    <w:rsid w:val="008D65CA"/>
    <w:rsid w:val="008D76D5"/>
    <w:rsid w:val="008D7EC2"/>
    <w:rsid w:val="008E000C"/>
    <w:rsid w:val="008E0534"/>
    <w:rsid w:val="008E1912"/>
    <w:rsid w:val="008E375E"/>
    <w:rsid w:val="008E5F52"/>
    <w:rsid w:val="008E70C8"/>
    <w:rsid w:val="008F25FB"/>
    <w:rsid w:val="008F2723"/>
    <w:rsid w:val="008F31EF"/>
    <w:rsid w:val="008F3A55"/>
    <w:rsid w:val="008F4249"/>
    <w:rsid w:val="008F517E"/>
    <w:rsid w:val="008F6812"/>
    <w:rsid w:val="008F68B5"/>
    <w:rsid w:val="00901270"/>
    <w:rsid w:val="00901574"/>
    <w:rsid w:val="00901838"/>
    <w:rsid w:val="00903DDA"/>
    <w:rsid w:val="00904231"/>
    <w:rsid w:val="00904899"/>
    <w:rsid w:val="00905892"/>
    <w:rsid w:val="0090659E"/>
    <w:rsid w:val="009101B7"/>
    <w:rsid w:val="0091041C"/>
    <w:rsid w:val="009129FE"/>
    <w:rsid w:val="00913705"/>
    <w:rsid w:val="009144D8"/>
    <w:rsid w:val="00917F40"/>
    <w:rsid w:val="0092033D"/>
    <w:rsid w:val="0092130D"/>
    <w:rsid w:val="00921AB6"/>
    <w:rsid w:val="009257C4"/>
    <w:rsid w:val="00927183"/>
    <w:rsid w:val="009276BF"/>
    <w:rsid w:val="009319ED"/>
    <w:rsid w:val="00932833"/>
    <w:rsid w:val="00932969"/>
    <w:rsid w:val="0093370B"/>
    <w:rsid w:val="00933C16"/>
    <w:rsid w:val="00934932"/>
    <w:rsid w:val="009360B3"/>
    <w:rsid w:val="00943282"/>
    <w:rsid w:val="00945123"/>
    <w:rsid w:val="00945B2E"/>
    <w:rsid w:val="00946037"/>
    <w:rsid w:val="009466B3"/>
    <w:rsid w:val="00946891"/>
    <w:rsid w:val="00946C53"/>
    <w:rsid w:val="00947EC1"/>
    <w:rsid w:val="009504D3"/>
    <w:rsid w:val="0095085D"/>
    <w:rsid w:val="00950F2D"/>
    <w:rsid w:val="0095141F"/>
    <w:rsid w:val="00951EA0"/>
    <w:rsid w:val="009522C8"/>
    <w:rsid w:val="009532EA"/>
    <w:rsid w:val="0095363F"/>
    <w:rsid w:val="009542A2"/>
    <w:rsid w:val="00955DC2"/>
    <w:rsid w:val="00955F16"/>
    <w:rsid w:val="00956DD7"/>
    <w:rsid w:val="00957049"/>
    <w:rsid w:val="00957BF2"/>
    <w:rsid w:val="00957E1A"/>
    <w:rsid w:val="00957F0F"/>
    <w:rsid w:val="0096141C"/>
    <w:rsid w:val="00961C9F"/>
    <w:rsid w:val="00963334"/>
    <w:rsid w:val="0096388A"/>
    <w:rsid w:val="0096397F"/>
    <w:rsid w:val="00965B35"/>
    <w:rsid w:val="00965F78"/>
    <w:rsid w:val="00972D5D"/>
    <w:rsid w:val="009731D7"/>
    <w:rsid w:val="0097351E"/>
    <w:rsid w:val="00981254"/>
    <w:rsid w:val="00982E44"/>
    <w:rsid w:val="00982F6B"/>
    <w:rsid w:val="00983C6D"/>
    <w:rsid w:val="00983E3E"/>
    <w:rsid w:val="00984A13"/>
    <w:rsid w:val="00984C5C"/>
    <w:rsid w:val="00984E32"/>
    <w:rsid w:val="00986AD0"/>
    <w:rsid w:val="00987FBE"/>
    <w:rsid w:val="009905FB"/>
    <w:rsid w:val="00990FA4"/>
    <w:rsid w:val="0099188C"/>
    <w:rsid w:val="00992159"/>
    <w:rsid w:val="00992A32"/>
    <w:rsid w:val="0099343E"/>
    <w:rsid w:val="0099448E"/>
    <w:rsid w:val="00995A71"/>
    <w:rsid w:val="00997456"/>
    <w:rsid w:val="009A505F"/>
    <w:rsid w:val="009A5D5F"/>
    <w:rsid w:val="009A5DA8"/>
    <w:rsid w:val="009A79E5"/>
    <w:rsid w:val="009B222A"/>
    <w:rsid w:val="009B22A6"/>
    <w:rsid w:val="009B3671"/>
    <w:rsid w:val="009B462D"/>
    <w:rsid w:val="009B516A"/>
    <w:rsid w:val="009B6418"/>
    <w:rsid w:val="009B7F94"/>
    <w:rsid w:val="009C0E85"/>
    <w:rsid w:val="009C1674"/>
    <w:rsid w:val="009C21A6"/>
    <w:rsid w:val="009C2C4B"/>
    <w:rsid w:val="009C5858"/>
    <w:rsid w:val="009C6973"/>
    <w:rsid w:val="009D13F9"/>
    <w:rsid w:val="009D1A55"/>
    <w:rsid w:val="009D27F9"/>
    <w:rsid w:val="009D2E33"/>
    <w:rsid w:val="009D315B"/>
    <w:rsid w:val="009D3D92"/>
    <w:rsid w:val="009D5236"/>
    <w:rsid w:val="009D5CFE"/>
    <w:rsid w:val="009D76D5"/>
    <w:rsid w:val="009E29C9"/>
    <w:rsid w:val="009E5ED1"/>
    <w:rsid w:val="009E7D43"/>
    <w:rsid w:val="009F29AF"/>
    <w:rsid w:val="00A00452"/>
    <w:rsid w:val="00A0078B"/>
    <w:rsid w:val="00A049E5"/>
    <w:rsid w:val="00A05248"/>
    <w:rsid w:val="00A06EFF"/>
    <w:rsid w:val="00A0769C"/>
    <w:rsid w:val="00A11A61"/>
    <w:rsid w:val="00A11C3D"/>
    <w:rsid w:val="00A13680"/>
    <w:rsid w:val="00A13985"/>
    <w:rsid w:val="00A14E42"/>
    <w:rsid w:val="00A1602B"/>
    <w:rsid w:val="00A20B59"/>
    <w:rsid w:val="00A20B94"/>
    <w:rsid w:val="00A22955"/>
    <w:rsid w:val="00A247A9"/>
    <w:rsid w:val="00A25470"/>
    <w:rsid w:val="00A25777"/>
    <w:rsid w:val="00A30B8C"/>
    <w:rsid w:val="00A31947"/>
    <w:rsid w:val="00A325A2"/>
    <w:rsid w:val="00A33B67"/>
    <w:rsid w:val="00A3436C"/>
    <w:rsid w:val="00A350C4"/>
    <w:rsid w:val="00A36BF2"/>
    <w:rsid w:val="00A370B6"/>
    <w:rsid w:val="00A405F2"/>
    <w:rsid w:val="00A407EA"/>
    <w:rsid w:val="00A40E71"/>
    <w:rsid w:val="00A41DDB"/>
    <w:rsid w:val="00A43CF8"/>
    <w:rsid w:val="00A44465"/>
    <w:rsid w:val="00A4562E"/>
    <w:rsid w:val="00A4590B"/>
    <w:rsid w:val="00A4734E"/>
    <w:rsid w:val="00A52FEB"/>
    <w:rsid w:val="00A53031"/>
    <w:rsid w:val="00A54BA9"/>
    <w:rsid w:val="00A550DB"/>
    <w:rsid w:val="00A56283"/>
    <w:rsid w:val="00A563CA"/>
    <w:rsid w:val="00A565A1"/>
    <w:rsid w:val="00A56EAB"/>
    <w:rsid w:val="00A56ED5"/>
    <w:rsid w:val="00A570A9"/>
    <w:rsid w:val="00A572BD"/>
    <w:rsid w:val="00A57874"/>
    <w:rsid w:val="00A57F2D"/>
    <w:rsid w:val="00A61AB6"/>
    <w:rsid w:val="00A6576B"/>
    <w:rsid w:val="00A677BF"/>
    <w:rsid w:val="00A721EE"/>
    <w:rsid w:val="00A72B27"/>
    <w:rsid w:val="00A74FAD"/>
    <w:rsid w:val="00A75CD0"/>
    <w:rsid w:val="00A768A7"/>
    <w:rsid w:val="00A76EA8"/>
    <w:rsid w:val="00A80A91"/>
    <w:rsid w:val="00A8144A"/>
    <w:rsid w:val="00A81CBD"/>
    <w:rsid w:val="00A83985"/>
    <w:rsid w:val="00A84293"/>
    <w:rsid w:val="00A87BE0"/>
    <w:rsid w:val="00A9035B"/>
    <w:rsid w:val="00A93AFE"/>
    <w:rsid w:val="00A95969"/>
    <w:rsid w:val="00A95E20"/>
    <w:rsid w:val="00AA0EFB"/>
    <w:rsid w:val="00AA1387"/>
    <w:rsid w:val="00AA1EBA"/>
    <w:rsid w:val="00AA5995"/>
    <w:rsid w:val="00AA694C"/>
    <w:rsid w:val="00AA6B19"/>
    <w:rsid w:val="00AA7694"/>
    <w:rsid w:val="00AA7A2B"/>
    <w:rsid w:val="00AA7AC3"/>
    <w:rsid w:val="00AB2CAC"/>
    <w:rsid w:val="00AB2F0E"/>
    <w:rsid w:val="00AB452C"/>
    <w:rsid w:val="00AB557F"/>
    <w:rsid w:val="00AB5F2D"/>
    <w:rsid w:val="00AC0005"/>
    <w:rsid w:val="00AC0846"/>
    <w:rsid w:val="00AC0D04"/>
    <w:rsid w:val="00AC0E83"/>
    <w:rsid w:val="00AC1D3F"/>
    <w:rsid w:val="00AC1E55"/>
    <w:rsid w:val="00AC48DF"/>
    <w:rsid w:val="00AC5A07"/>
    <w:rsid w:val="00AC6FAD"/>
    <w:rsid w:val="00AD0DC4"/>
    <w:rsid w:val="00AD0F98"/>
    <w:rsid w:val="00AD23A0"/>
    <w:rsid w:val="00AD3537"/>
    <w:rsid w:val="00AD4335"/>
    <w:rsid w:val="00AD479C"/>
    <w:rsid w:val="00AD61F4"/>
    <w:rsid w:val="00AD7C1D"/>
    <w:rsid w:val="00AD7E03"/>
    <w:rsid w:val="00AE1722"/>
    <w:rsid w:val="00AE35DD"/>
    <w:rsid w:val="00AE3F31"/>
    <w:rsid w:val="00AE41E2"/>
    <w:rsid w:val="00AE525C"/>
    <w:rsid w:val="00AE555F"/>
    <w:rsid w:val="00AE6210"/>
    <w:rsid w:val="00AE6B72"/>
    <w:rsid w:val="00AE72FF"/>
    <w:rsid w:val="00AF1C7E"/>
    <w:rsid w:val="00AF3080"/>
    <w:rsid w:val="00AF36F5"/>
    <w:rsid w:val="00AF459A"/>
    <w:rsid w:val="00AF49DF"/>
    <w:rsid w:val="00AF56E2"/>
    <w:rsid w:val="00AF576C"/>
    <w:rsid w:val="00AF64AD"/>
    <w:rsid w:val="00B011A1"/>
    <w:rsid w:val="00B01BC2"/>
    <w:rsid w:val="00B0537B"/>
    <w:rsid w:val="00B0568B"/>
    <w:rsid w:val="00B05A34"/>
    <w:rsid w:val="00B11F62"/>
    <w:rsid w:val="00B13BF5"/>
    <w:rsid w:val="00B144FE"/>
    <w:rsid w:val="00B15DE0"/>
    <w:rsid w:val="00B16175"/>
    <w:rsid w:val="00B1727E"/>
    <w:rsid w:val="00B17C69"/>
    <w:rsid w:val="00B17F9A"/>
    <w:rsid w:val="00B21129"/>
    <w:rsid w:val="00B215D0"/>
    <w:rsid w:val="00B218E4"/>
    <w:rsid w:val="00B21AD5"/>
    <w:rsid w:val="00B22F22"/>
    <w:rsid w:val="00B239AA"/>
    <w:rsid w:val="00B23B5D"/>
    <w:rsid w:val="00B240BD"/>
    <w:rsid w:val="00B27159"/>
    <w:rsid w:val="00B309E1"/>
    <w:rsid w:val="00B3187A"/>
    <w:rsid w:val="00B342C2"/>
    <w:rsid w:val="00B3436A"/>
    <w:rsid w:val="00B35980"/>
    <w:rsid w:val="00B35A2F"/>
    <w:rsid w:val="00B3799B"/>
    <w:rsid w:val="00B41BEF"/>
    <w:rsid w:val="00B41F76"/>
    <w:rsid w:val="00B42EF7"/>
    <w:rsid w:val="00B44541"/>
    <w:rsid w:val="00B46318"/>
    <w:rsid w:val="00B46711"/>
    <w:rsid w:val="00B470FD"/>
    <w:rsid w:val="00B510B6"/>
    <w:rsid w:val="00B512B8"/>
    <w:rsid w:val="00B515BB"/>
    <w:rsid w:val="00B527E7"/>
    <w:rsid w:val="00B54779"/>
    <w:rsid w:val="00B5495F"/>
    <w:rsid w:val="00B55619"/>
    <w:rsid w:val="00B556D0"/>
    <w:rsid w:val="00B56533"/>
    <w:rsid w:val="00B5695B"/>
    <w:rsid w:val="00B56F71"/>
    <w:rsid w:val="00B5754D"/>
    <w:rsid w:val="00B57A41"/>
    <w:rsid w:val="00B602FE"/>
    <w:rsid w:val="00B60653"/>
    <w:rsid w:val="00B613DB"/>
    <w:rsid w:val="00B61948"/>
    <w:rsid w:val="00B63D23"/>
    <w:rsid w:val="00B643E1"/>
    <w:rsid w:val="00B64DB2"/>
    <w:rsid w:val="00B67C1C"/>
    <w:rsid w:val="00B67C3C"/>
    <w:rsid w:val="00B7068A"/>
    <w:rsid w:val="00B7175B"/>
    <w:rsid w:val="00B723AB"/>
    <w:rsid w:val="00B73766"/>
    <w:rsid w:val="00B737CF"/>
    <w:rsid w:val="00B74D95"/>
    <w:rsid w:val="00B75D77"/>
    <w:rsid w:val="00B7624A"/>
    <w:rsid w:val="00B76E1B"/>
    <w:rsid w:val="00B774D4"/>
    <w:rsid w:val="00B80DA6"/>
    <w:rsid w:val="00B81AFA"/>
    <w:rsid w:val="00B81D21"/>
    <w:rsid w:val="00B82BDB"/>
    <w:rsid w:val="00B82D85"/>
    <w:rsid w:val="00B83E8D"/>
    <w:rsid w:val="00B83FE6"/>
    <w:rsid w:val="00B84CA9"/>
    <w:rsid w:val="00B86348"/>
    <w:rsid w:val="00B864BE"/>
    <w:rsid w:val="00B864CD"/>
    <w:rsid w:val="00B864E9"/>
    <w:rsid w:val="00B87305"/>
    <w:rsid w:val="00B900E3"/>
    <w:rsid w:val="00B91024"/>
    <w:rsid w:val="00B92C84"/>
    <w:rsid w:val="00B92D1B"/>
    <w:rsid w:val="00B93040"/>
    <w:rsid w:val="00B937EA"/>
    <w:rsid w:val="00B9575F"/>
    <w:rsid w:val="00B96B27"/>
    <w:rsid w:val="00B96FFA"/>
    <w:rsid w:val="00B9743E"/>
    <w:rsid w:val="00B978D3"/>
    <w:rsid w:val="00B97A62"/>
    <w:rsid w:val="00B97C46"/>
    <w:rsid w:val="00B97D25"/>
    <w:rsid w:val="00BA1635"/>
    <w:rsid w:val="00BA1B5D"/>
    <w:rsid w:val="00BA1E02"/>
    <w:rsid w:val="00BA2135"/>
    <w:rsid w:val="00BA5959"/>
    <w:rsid w:val="00BA5C95"/>
    <w:rsid w:val="00BA62E5"/>
    <w:rsid w:val="00BA6404"/>
    <w:rsid w:val="00BA7815"/>
    <w:rsid w:val="00BB0DCE"/>
    <w:rsid w:val="00BB1BEE"/>
    <w:rsid w:val="00BB5777"/>
    <w:rsid w:val="00BB6DED"/>
    <w:rsid w:val="00BB702B"/>
    <w:rsid w:val="00BB7054"/>
    <w:rsid w:val="00BB770B"/>
    <w:rsid w:val="00BC0A6B"/>
    <w:rsid w:val="00BC297B"/>
    <w:rsid w:val="00BC3274"/>
    <w:rsid w:val="00BC3F06"/>
    <w:rsid w:val="00BC42D3"/>
    <w:rsid w:val="00BC4953"/>
    <w:rsid w:val="00BC4E5D"/>
    <w:rsid w:val="00BC5029"/>
    <w:rsid w:val="00BC5991"/>
    <w:rsid w:val="00BC60B5"/>
    <w:rsid w:val="00BC64BD"/>
    <w:rsid w:val="00BC6FC5"/>
    <w:rsid w:val="00BD1547"/>
    <w:rsid w:val="00BD174C"/>
    <w:rsid w:val="00BD5183"/>
    <w:rsid w:val="00BD55D3"/>
    <w:rsid w:val="00BD5992"/>
    <w:rsid w:val="00BD6031"/>
    <w:rsid w:val="00BD6036"/>
    <w:rsid w:val="00BE0EC5"/>
    <w:rsid w:val="00BE3762"/>
    <w:rsid w:val="00BE3A80"/>
    <w:rsid w:val="00BE3B7C"/>
    <w:rsid w:val="00BF0A15"/>
    <w:rsid w:val="00BF10DD"/>
    <w:rsid w:val="00BF1F8F"/>
    <w:rsid w:val="00BF229B"/>
    <w:rsid w:val="00BF2A75"/>
    <w:rsid w:val="00BF2B3D"/>
    <w:rsid w:val="00BF62A7"/>
    <w:rsid w:val="00BF7E81"/>
    <w:rsid w:val="00C01A61"/>
    <w:rsid w:val="00C01C7B"/>
    <w:rsid w:val="00C02E01"/>
    <w:rsid w:val="00C02E9D"/>
    <w:rsid w:val="00C03B10"/>
    <w:rsid w:val="00C03B3C"/>
    <w:rsid w:val="00C04C1A"/>
    <w:rsid w:val="00C04C9C"/>
    <w:rsid w:val="00C058DD"/>
    <w:rsid w:val="00C05DBD"/>
    <w:rsid w:val="00C06169"/>
    <w:rsid w:val="00C06EAE"/>
    <w:rsid w:val="00C077A3"/>
    <w:rsid w:val="00C07DB4"/>
    <w:rsid w:val="00C10895"/>
    <w:rsid w:val="00C108BC"/>
    <w:rsid w:val="00C118DA"/>
    <w:rsid w:val="00C13CAD"/>
    <w:rsid w:val="00C13D20"/>
    <w:rsid w:val="00C14440"/>
    <w:rsid w:val="00C14B99"/>
    <w:rsid w:val="00C15B73"/>
    <w:rsid w:val="00C17809"/>
    <w:rsid w:val="00C17D61"/>
    <w:rsid w:val="00C208B6"/>
    <w:rsid w:val="00C20E25"/>
    <w:rsid w:val="00C20F72"/>
    <w:rsid w:val="00C21356"/>
    <w:rsid w:val="00C216E4"/>
    <w:rsid w:val="00C2284B"/>
    <w:rsid w:val="00C2566F"/>
    <w:rsid w:val="00C25AA3"/>
    <w:rsid w:val="00C27CE6"/>
    <w:rsid w:val="00C30CC7"/>
    <w:rsid w:val="00C31F13"/>
    <w:rsid w:val="00C31F41"/>
    <w:rsid w:val="00C3344F"/>
    <w:rsid w:val="00C34220"/>
    <w:rsid w:val="00C343C9"/>
    <w:rsid w:val="00C358B0"/>
    <w:rsid w:val="00C3625A"/>
    <w:rsid w:val="00C379F7"/>
    <w:rsid w:val="00C37AB9"/>
    <w:rsid w:val="00C4057B"/>
    <w:rsid w:val="00C41C78"/>
    <w:rsid w:val="00C428EB"/>
    <w:rsid w:val="00C43590"/>
    <w:rsid w:val="00C437D5"/>
    <w:rsid w:val="00C43988"/>
    <w:rsid w:val="00C44456"/>
    <w:rsid w:val="00C44A1A"/>
    <w:rsid w:val="00C45581"/>
    <w:rsid w:val="00C47555"/>
    <w:rsid w:val="00C475B8"/>
    <w:rsid w:val="00C4766F"/>
    <w:rsid w:val="00C47F61"/>
    <w:rsid w:val="00C47F8F"/>
    <w:rsid w:val="00C501E8"/>
    <w:rsid w:val="00C534E1"/>
    <w:rsid w:val="00C53CDF"/>
    <w:rsid w:val="00C54DC6"/>
    <w:rsid w:val="00C54F27"/>
    <w:rsid w:val="00C55F3F"/>
    <w:rsid w:val="00C57AB0"/>
    <w:rsid w:val="00C602E7"/>
    <w:rsid w:val="00C60C52"/>
    <w:rsid w:val="00C618DD"/>
    <w:rsid w:val="00C6251D"/>
    <w:rsid w:val="00C6273B"/>
    <w:rsid w:val="00C62D63"/>
    <w:rsid w:val="00C6380F"/>
    <w:rsid w:val="00C63C9B"/>
    <w:rsid w:val="00C65691"/>
    <w:rsid w:val="00C661F6"/>
    <w:rsid w:val="00C66D76"/>
    <w:rsid w:val="00C67F77"/>
    <w:rsid w:val="00C7144B"/>
    <w:rsid w:val="00C72622"/>
    <w:rsid w:val="00C728D8"/>
    <w:rsid w:val="00C7333F"/>
    <w:rsid w:val="00C73C74"/>
    <w:rsid w:val="00C76A84"/>
    <w:rsid w:val="00C805AA"/>
    <w:rsid w:val="00C80BE5"/>
    <w:rsid w:val="00C8154B"/>
    <w:rsid w:val="00C815B7"/>
    <w:rsid w:val="00C81CD8"/>
    <w:rsid w:val="00C82F8E"/>
    <w:rsid w:val="00C83926"/>
    <w:rsid w:val="00C847AE"/>
    <w:rsid w:val="00C85A59"/>
    <w:rsid w:val="00C90204"/>
    <w:rsid w:val="00C915BD"/>
    <w:rsid w:val="00C93574"/>
    <w:rsid w:val="00C96F72"/>
    <w:rsid w:val="00CA039D"/>
    <w:rsid w:val="00CA046B"/>
    <w:rsid w:val="00CA0585"/>
    <w:rsid w:val="00CA0780"/>
    <w:rsid w:val="00CA0AB5"/>
    <w:rsid w:val="00CA2F39"/>
    <w:rsid w:val="00CA2F7E"/>
    <w:rsid w:val="00CA31D7"/>
    <w:rsid w:val="00CA34DE"/>
    <w:rsid w:val="00CA39B2"/>
    <w:rsid w:val="00CA66EA"/>
    <w:rsid w:val="00CA72AE"/>
    <w:rsid w:val="00CB2629"/>
    <w:rsid w:val="00CB4637"/>
    <w:rsid w:val="00CB56D5"/>
    <w:rsid w:val="00CB67D1"/>
    <w:rsid w:val="00CB67DE"/>
    <w:rsid w:val="00CB6C59"/>
    <w:rsid w:val="00CC0C95"/>
    <w:rsid w:val="00CC173A"/>
    <w:rsid w:val="00CC275C"/>
    <w:rsid w:val="00CC3DF9"/>
    <w:rsid w:val="00CC3E52"/>
    <w:rsid w:val="00CC43A2"/>
    <w:rsid w:val="00CC4566"/>
    <w:rsid w:val="00CC74CC"/>
    <w:rsid w:val="00CC782A"/>
    <w:rsid w:val="00CC791A"/>
    <w:rsid w:val="00CD0E7C"/>
    <w:rsid w:val="00CD294D"/>
    <w:rsid w:val="00CD2CEA"/>
    <w:rsid w:val="00CD3FA4"/>
    <w:rsid w:val="00CD5311"/>
    <w:rsid w:val="00CD5856"/>
    <w:rsid w:val="00CD5D40"/>
    <w:rsid w:val="00CE2B51"/>
    <w:rsid w:val="00CE30E9"/>
    <w:rsid w:val="00CE362D"/>
    <w:rsid w:val="00CE38BD"/>
    <w:rsid w:val="00CE431E"/>
    <w:rsid w:val="00CE450D"/>
    <w:rsid w:val="00CE5202"/>
    <w:rsid w:val="00CE6D88"/>
    <w:rsid w:val="00CE705E"/>
    <w:rsid w:val="00CE72CC"/>
    <w:rsid w:val="00CF0BC9"/>
    <w:rsid w:val="00CF0C1B"/>
    <w:rsid w:val="00CF0CAF"/>
    <w:rsid w:val="00CF1D59"/>
    <w:rsid w:val="00CF2F26"/>
    <w:rsid w:val="00CF37CD"/>
    <w:rsid w:val="00CF500D"/>
    <w:rsid w:val="00CF683A"/>
    <w:rsid w:val="00CF6E67"/>
    <w:rsid w:val="00CF776F"/>
    <w:rsid w:val="00D01652"/>
    <w:rsid w:val="00D01914"/>
    <w:rsid w:val="00D062BD"/>
    <w:rsid w:val="00D133C3"/>
    <w:rsid w:val="00D13C71"/>
    <w:rsid w:val="00D141EF"/>
    <w:rsid w:val="00D142FB"/>
    <w:rsid w:val="00D146A2"/>
    <w:rsid w:val="00D16AA3"/>
    <w:rsid w:val="00D1724A"/>
    <w:rsid w:val="00D17546"/>
    <w:rsid w:val="00D203E7"/>
    <w:rsid w:val="00D21CA2"/>
    <w:rsid w:val="00D21FDB"/>
    <w:rsid w:val="00D23783"/>
    <w:rsid w:val="00D25C45"/>
    <w:rsid w:val="00D274DB"/>
    <w:rsid w:val="00D31031"/>
    <w:rsid w:val="00D31A6E"/>
    <w:rsid w:val="00D327D5"/>
    <w:rsid w:val="00D32DD3"/>
    <w:rsid w:val="00D3407C"/>
    <w:rsid w:val="00D341BD"/>
    <w:rsid w:val="00D34F1C"/>
    <w:rsid w:val="00D35AD7"/>
    <w:rsid w:val="00D35BE7"/>
    <w:rsid w:val="00D35E2A"/>
    <w:rsid w:val="00D37CE5"/>
    <w:rsid w:val="00D40F04"/>
    <w:rsid w:val="00D41114"/>
    <w:rsid w:val="00D42A2A"/>
    <w:rsid w:val="00D44CFB"/>
    <w:rsid w:val="00D455A1"/>
    <w:rsid w:val="00D46BA8"/>
    <w:rsid w:val="00D47545"/>
    <w:rsid w:val="00D50012"/>
    <w:rsid w:val="00D50A1A"/>
    <w:rsid w:val="00D513B2"/>
    <w:rsid w:val="00D52004"/>
    <w:rsid w:val="00D523AF"/>
    <w:rsid w:val="00D5267A"/>
    <w:rsid w:val="00D53595"/>
    <w:rsid w:val="00D55540"/>
    <w:rsid w:val="00D56671"/>
    <w:rsid w:val="00D57039"/>
    <w:rsid w:val="00D6076E"/>
    <w:rsid w:val="00D60C68"/>
    <w:rsid w:val="00D62090"/>
    <w:rsid w:val="00D62F37"/>
    <w:rsid w:val="00D6313F"/>
    <w:rsid w:val="00D63F9A"/>
    <w:rsid w:val="00D671A0"/>
    <w:rsid w:val="00D67F98"/>
    <w:rsid w:val="00D70828"/>
    <w:rsid w:val="00D70C1B"/>
    <w:rsid w:val="00D71808"/>
    <w:rsid w:val="00D72DB3"/>
    <w:rsid w:val="00D74761"/>
    <w:rsid w:val="00D7601B"/>
    <w:rsid w:val="00D76882"/>
    <w:rsid w:val="00D768A6"/>
    <w:rsid w:val="00D7738C"/>
    <w:rsid w:val="00D7779D"/>
    <w:rsid w:val="00D84108"/>
    <w:rsid w:val="00D8418C"/>
    <w:rsid w:val="00D843E9"/>
    <w:rsid w:val="00D84E84"/>
    <w:rsid w:val="00D8597C"/>
    <w:rsid w:val="00D8620D"/>
    <w:rsid w:val="00D869AB"/>
    <w:rsid w:val="00D87B42"/>
    <w:rsid w:val="00D90052"/>
    <w:rsid w:val="00D90A2A"/>
    <w:rsid w:val="00D90EEE"/>
    <w:rsid w:val="00D914CD"/>
    <w:rsid w:val="00D91713"/>
    <w:rsid w:val="00D91F61"/>
    <w:rsid w:val="00D921AA"/>
    <w:rsid w:val="00D93E05"/>
    <w:rsid w:val="00D9449D"/>
    <w:rsid w:val="00D94DAC"/>
    <w:rsid w:val="00D96C66"/>
    <w:rsid w:val="00DA09BB"/>
    <w:rsid w:val="00DA16EF"/>
    <w:rsid w:val="00DA2ACB"/>
    <w:rsid w:val="00DA3E46"/>
    <w:rsid w:val="00DA44ED"/>
    <w:rsid w:val="00DB06EF"/>
    <w:rsid w:val="00DB0AB7"/>
    <w:rsid w:val="00DB2067"/>
    <w:rsid w:val="00DB22D0"/>
    <w:rsid w:val="00DB233B"/>
    <w:rsid w:val="00DB28D8"/>
    <w:rsid w:val="00DB3450"/>
    <w:rsid w:val="00DB3B59"/>
    <w:rsid w:val="00DB3B64"/>
    <w:rsid w:val="00DB3FA5"/>
    <w:rsid w:val="00DB7582"/>
    <w:rsid w:val="00DC0E59"/>
    <w:rsid w:val="00DC1DB9"/>
    <w:rsid w:val="00DC2761"/>
    <w:rsid w:val="00DC3DED"/>
    <w:rsid w:val="00DC42B4"/>
    <w:rsid w:val="00DC4515"/>
    <w:rsid w:val="00DC5679"/>
    <w:rsid w:val="00DC712D"/>
    <w:rsid w:val="00DC7F41"/>
    <w:rsid w:val="00DD0181"/>
    <w:rsid w:val="00DD11EB"/>
    <w:rsid w:val="00DD2DE8"/>
    <w:rsid w:val="00DD438B"/>
    <w:rsid w:val="00DD4D42"/>
    <w:rsid w:val="00DD4E10"/>
    <w:rsid w:val="00DD4E19"/>
    <w:rsid w:val="00DD4EB6"/>
    <w:rsid w:val="00DD73FD"/>
    <w:rsid w:val="00DE27BD"/>
    <w:rsid w:val="00DE2A7E"/>
    <w:rsid w:val="00DE4B28"/>
    <w:rsid w:val="00DE4C81"/>
    <w:rsid w:val="00DE4FB6"/>
    <w:rsid w:val="00DE505A"/>
    <w:rsid w:val="00DE6B0A"/>
    <w:rsid w:val="00DE73B5"/>
    <w:rsid w:val="00DF00B8"/>
    <w:rsid w:val="00DF044D"/>
    <w:rsid w:val="00DF0B2F"/>
    <w:rsid w:val="00DF343E"/>
    <w:rsid w:val="00DF36D4"/>
    <w:rsid w:val="00DF374B"/>
    <w:rsid w:val="00DF44E2"/>
    <w:rsid w:val="00DF4A32"/>
    <w:rsid w:val="00DF539E"/>
    <w:rsid w:val="00E01937"/>
    <w:rsid w:val="00E03C20"/>
    <w:rsid w:val="00E049C2"/>
    <w:rsid w:val="00E053DE"/>
    <w:rsid w:val="00E06AD7"/>
    <w:rsid w:val="00E06E79"/>
    <w:rsid w:val="00E10C2F"/>
    <w:rsid w:val="00E12F0F"/>
    <w:rsid w:val="00E142E9"/>
    <w:rsid w:val="00E145FC"/>
    <w:rsid w:val="00E162FB"/>
    <w:rsid w:val="00E16953"/>
    <w:rsid w:val="00E179CC"/>
    <w:rsid w:val="00E20E25"/>
    <w:rsid w:val="00E214A5"/>
    <w:rsid w:val="00E21711"/>
    <w:rsid w:val="00E220F6"/>
    <w:rsid w:val="00E231D0"/>
    <w:rsid w:val="00E23F84"/>
    <w:rsid w:val="00E2455F"/>
    <w:rsid w:val="00E25E30"/>
    <w:rsid w:val="00E265D2"/>
    <w:rsid w:val="00E26A26"/>
    <w:rsid w:val="00E30B04"/>
    <w:rsid w:val="00E3196F"/>
    <w:rsid w:val="00E31B27"/>
    <w:rsid w:val="00E31CB0"/>
    <w:rsid w:val="00E32344"/>
    <w:rsid w:val="00E324DC"/>
    <w:rsid w:val="00E32B25"/>
    <w:rsid w:val="00E32F73"/>
    <w:rsid w:val="00E33680"/>
    <w:rsid w:val="00E3469E"/>
    <w:rsid w:val="00E350D7"/>
    <w:rsid w:val="00E401B1"/>
    <w:rsid w:val="00E4306F"/>
    <w:rsid w:val="00E43359"/>
    <w:rsid w:val="00E4387E"/>
    <w:rsid w:val="00E447B3"/>
    <w:rsid w:val="00E45604"/>
    <w:rsid w:val="00E466AF"/>
    <w:rsid w:val="00E47E82"/>
    <w:rsid w:val="00E50056"/>
    <w:rsid w:val="00E51AC4"/>
    <w:rsid w:val="00E52663"/>
    <w:rsid w:val="00E53BFA"/>
    <w:rsid w:val="00E615EA"/>
    <w:rsid w:val="00E623F7"/>
    <w:rsid w:val="00E62B1D"/>
    <w:rsid w:val="00E62BFE"/>
    <w:rsid w:val="00E632E6"/>
    <w:rsid w:val="00E6352B"/>
    <w:rsid w:val="00E63D6E"/>
    <w:rsid w:val="00E64405"/>
    <w:rsid w:val="00E64754"/>
    <w:rsid w:val="00E64F9E"/>
    <w:rsid w:val="00E65975"/>
    <w:rsid w:val="00E65D5B"/>
    <w:rsid w:val="00E6678F"/>
    <w:rsid w:val="00E6736F"/>
    <w:rsid w:val="00E710F1"/>
    <w:rsid w:val="00E7137D"/>
    <w:rsid w:val="00E7141F"/>
    <w:rsid w:val="00E726A5"/>
    <w:rsid w:val="00E72F5D"/>
    <w:rsid w:val="00E73815"/>
    <w:rsid w:val="00E74292"/>
    <w:rsid w:val="00E75FEE"/>
    <w:rsid w:val="00E76B7A"/>
    <w:rsid w:val="00E77764"/>
    <w:rsid w:val="00E804E5"/>
    <w:rsid w:val="00E80BB2"/>
    <w:rsid w:val="00E819C7"/>
    <w:rsid w:val="00E81B4C"/>
    <w:rsid w:val="00E86303"/>
    <w:rsid w:val="00E867DA"/>
    <w:rsid w:val="00E86CEE"/>
    <w:rsid w:val="00E86DF9"/>
    <w:rsid w:val="00E86F0C"/>
    <w:rsid w:val="00E87789"/>
    <w:rsid w:val="00E90A2F"/>
    <w:rsid w:val="00E91878"/>
    <w:rsid w:val="00E96290"/>
    <w:rsid w:val="00E964F5"/>
    <w:rsid w:val="00E97210"/>
    <w:rsid w:val="00EA10EC"/>
    <w:rsid w:val="00EA21BE"/>
    <w:rsid w:val="00EA28FD"/>
    <w:rsid w:val="00EA3CB8"/>
    <w:rsid w:val="00EA4158"/>
    <w:rsid w:val="00EA41FF"/>
    <w:rsid w:val="00EA55BE"/>
    <w:rsid w:val="00EA6315"/>
    <w:rsid w:val="00EA6CF6"/>
    <w:rsid w:val="00EB1ACA"/>
    <w:rsid w:val="00EB21E7"/>
    <w:rsid w:val="00EB2866"/>
    <w:rsid w:val="00EB2B47"/>
    <w:rsid w:val="00EB5E7F"/>
    <w:rsid w:val="00EB6475"/>
    <w:rsid w:val="00EB7159"/>
    <w:rsid w:val="00EB751D"/>
    <w:rsid w:val="00EB7D1D"/>
    <w:rsid w:val="00EC16A9"/>
    <w:rsid w:val="00EC1F1F"/>
    <w:rsid w:val="00EC2C1C"/>
    <w:rsid w:val="00EC4BE7"/>
    <w:rsid w:val="00EC569E"/>
    <w:rsid w:val="00EC5F44"/>
    <w:rsid w:val="00EC6B4A"/>
    <w:rsid w:val="00EC6D1B"/>
    <w:rsid w:val="00EC731D"/>
    <w:rsid w:val="00ED07BA"/>
    <w:rsid w:val="00ED0A86"/>
    <w:rsid w:val="00ED0E10"/>
    <w:rsid w:val="00ED1B31"/>
    <w:rsid w:val="00ED21E2"/>
    <w:rsid w:val="00ED2C78"/>
    <w:rsid w:val="00ED4808"/>
    <w:rsid w:val="00ED6CB6"/>
    <w:rsid w:val="00ED79D5"/>
    <w:rsid w:val="00EE04CB"/>
    <w:rsid w:val="00EE0B52"/>
    <w:rsid w:val="00EE0D62"/>
    <w:rsid w:val="00EE1C0C"/>
    <w:rsid w:val="00EE41D9"/>
    <w:rsid w:val="00EE4885"/>
    <w:rsid w:val="00EE4925"/>
    <w:rsid w:val="00EE5DAC"/>
    <w:rsid w:val="00EE657A"/>
    <w:rsid w:val="00EE6776"/>
    <w:rsid w:val="00EF0150"/>
    <w:rsid w:val="00EF05ED"/>
    <w:rsid w:val="00EF30D3"/>
    <w:rsid w:val="00EF3803"/>
    <w:rsid w:val="00EF3C32"/>
    <w:rsid w:val="00EF457D"/>
    <w:rsid w:val="00EF54CC"/>
    <w:rsid w:val="00EF6D2A"/>
    <w:rsid w:val="00F00FB4"/>
    <w:rsid w:val="00F01A18"/>
    <w:rsid w:val="00F02960"/>
    <w:rsid w:val="00F052C0"/>
    <w:rsid w:val="00F10171"/>
    <w:rsid w:val="00F11FAC"/>
    <w:rsid w:val="00F1204E"/>
    <w:rsid w:val="00F14EA7"/>
    <w:rsid w:val="00F15ED2"/>
    <w:rsid w:val="00F16111"/>
    <w:rsid w:val="00F1628E"/>
    <w:rsid w:val="00F16AEE"/>
    <w:rsid w:val="00F22645"/>
    <w:rsid w:val="00F229EE"/>
    <w:rsid w:val="00F22EDE"/>
    <w:rsid w:val="00F2370F"/>
    <w:rsid w:val="00F3083B"/>
    <w:rsid w:val="00F31FCE"/>
    <w:rsid w:val="00F3225D"/>
    <w:rsid w:val="00F32C87"/>
    <w:rsid w:val="00F33804"/>
    <w:rsid w:val="00F34F77"/>
    <w:rsid w:val="00F3552E"/>
    <w:rsid w:val="00F35AC7"/>
    <w:rsid w:val="00F35E15"/>
    <w:rsid w:val="00F3628D"/>
    <w:rsid w:val="00F36F01"/>
    <w:rsid w:val="00F36F98"/>
    <w:rsid w:val="00F375ED"/>
    <w:rsid w:val="00F37CCA"/>
    <w:rsid w:val="00F4137A"/>
    <w:rsid w:val="00F42A76"/>
    <w:rsid w:val="00F43E7B"/>
    <w:rsid w:val="00F441CD"/>
    <w:rsid w:val="00F4455E"/>
    <w:rsid w:val="00F45197"/>
    <w:rsid w:val="00F46124"/>
    <w:rsid w:val="00F46D6B"/>
    <w:rsid w:val="00F47558"/>
    <w:rsid w:val="00F510C2"/>
    <w:rsid w:val="00F54911"/>
    <w:rsid w:val="00F56304"/>
    <w:rsid w:val="00F56D2A"/>
    <w:rsid w:val="00F60EF7"/>
    <w:rsid w:val="00F614AC"/>
    <w:rsid w:val="00F631C1"/>
    <w:rsid w:val="00F64475"/>
    <w:rsid w:val="00F64DB3"/>
    <w:rsid w:val="00F676B3"/>
    <w:rsid w:val="00F67E2C"/>
    <w:rsid w:val="00F709EB"/>
    <w:rsid w:val="00F7103C"/>
    <w:rsid w:val="00F72DD3"/>
    <w:rsid w:val="00F75E78"/>
    <w:rsid w:val="00F779CC"/>
    <w:rsid w:val="00F80493"/>
    <w:rsid w:val="00F80535"/>
    <w:rsid w:val="00F82D74"/>
    <w:rsid w:val="00F82FF1"/>
    <w:rsid w:val="00F8339B"/>
    <w:rsid w:val="00F848A5"/>
    <w:rsid w:val="00F857DA"/>
    <w:rsid w:val="00F900A4"/>
    <w:rsid w:val="00F925B0"/>
    <w:rsid w:val="00F92DBD"/>
    <w:rsid w:val="00F941AB"/>
    <w:rsid w:val="00F958DF"/>
    <w:rsid w:val="00F96EAA"/>
    <w:rsid w:val="00FA250E"/>
    <w:rsid w:val="00FA2CB5"/>
    <w:rsid w:val="00FA396E"/>
    <w:rsid w:val="00FA4FE5"/>
    <w:rsid w:val="00FA5345"/>
    <w:rsid w:val="00FB18D3"/>
    <w:rsid w:val="00FB191F"/>
    <w:rsid w:val="00FB34FA"/>
    <w:rsid w:val="00FB49A2"/>
    <w:rsid w:val="00FB540F"/>
    <w:rsid w:val="00FB6501"/>
    <w:rsid w:val="00FB73D6"/>
    <w:rsid w:val="00FB7E01"/>
    <w:rsid w:val="00FC0C65"/>
    <w:rsid w:val="00FC1021"/>
    <w:rsid w:val="00FC2798"/>
    <w:rsid w:val="00FC2EBF"/>
    <w:rsid w:val="00FC5508"/>
    <w:rsid w:val="00FC585E"/>
    <w:rsid w:val="00FC5C65"/>
    <w:rsid w:val="00FC6C0A"/>
    <w:rsid w:val="00FD266D"/>
    <w:rsid w:val="00FD30C3"/>
    <w:rsid w:val="00FD644D"/>
    <w:rsid w:val="00FD68AD"/>
    <w:rsid w:val="00FD7661"/>
    <w:rsid w:val="00FD798A"/>
    <w:rsid w:val="00FE08A1"/>
    <w:rsid w:val="00FE259B"/>
    <w:rsid w:val="00FE32DA"/>
    <w:rsid w:val="00FE380D"/>
    <w:rsid w:val="00FE3BF5"/>
    <w:rsid w:val="00FE4A31"/>
    <w:rsid w:val="00FE5784"/>
    <w:rsid w:val="00FE6ABA"/>
    <w:rsid w:val="00FE6ACD"/>
    <w:rsid w:val="00FE7A2F"/>
    <w:rsid w:val="00FE7D52"/>
    <w:rsid w:val="00FF0056"/>
    <w:rsid w:val="00FF0979"/>
    <w:rsid w:val="00FF1458"/>
    <w:rsid w:val="00FF1FB8"/>
    <w:rsid w:val="00FF27EF"/>
    <w:rsid w:val="00FF2FD2"/>
    <w:rsid w:val="00FF3B55"/>
    <w:rsid w:val="00FF3EF0"/>
    <w:rsid w:val="00FF48F1"/>
    <w:rsid w:val="00FF4E4F"/>
    <w:rsid w:val="00FF5565"/>
    <w:rsid w:val="00FF7033"/>
    <w:rsid w:val="00FF74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DE5F8"/>
  <w15:chartTrackingRefBased/>
  <w15:docId w15:val="{7AD1622C-5427-481C-B026-302B67E8E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48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2B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56533"/>
    <w:rPr>
      <w:color w:val="0000FF"/>
      <w:u w:val="single"/>
    </w:rPr>
  </w:style>
  <w:style w:type="paragraph" w:styleId="Header">
    <w:name w:val="header"/>
    <w:basedOn w:val="Normal"/>
    <w:link w:val="HeaderChar"/>
    <w:uiPriority w:val="99"/>
    <w:unhideWhenUsed/>
    <w:rsid w:val="004D19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960"/>
  </w:style>
  <w:style w:type="paragraph" w:styleId="Footer">
    <w:name w:val="footer"/>
    <w:basedOn w:val="Normal"/>
    <w:link w:val="FooterChar"/>
    <w:uiPriority w:val="99"/>
    <w:unhideWhenUsed/>
    <w:rsid w:val="004D19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960"/>
  </w:style>
  <w:style w:type="character" w:styleId="Emphasis">
    <w:name w:val="Emphasis"/>
    <w:basedOn w:val="DefaultParagraphFont"/>
    <w:uiPriority w:val="20"/>
    <w:qFormat/>
    <w:rsid w:val="004659A0"/>
    <w:rPr>
      <w:i/>
      <w:iCs/>
    </w:rPr>
  </w:style>
  <w:style w:type="character" w:customStyle="1" w:styleId="apple-converted-space">
    <w:name w:val="apple-converted-space"/>
    <w:basedOn w:val="DefaultParagraphFont"/>
    <w:rsid w:val="004659A0"/>
  </w:style>
  <w:style w:type="character" w:styleId="PlaceholderText">
    <w:name w:val="Placeholder Text"/>
    <w:basedOn w:val="DefaultParagraphFont"/>
    <w:uiPriority w:val="99"/>
    <w:semiHidden/>
    <w:rsid w:val="0099343E"/>
    <w:rPr>
      <w:color w:val="808080"/>
    </w:rPr>
  </w:style>
  <w:style w:type="character" w:customStyle="1" w:styleId="font101">
    <w:name w:val="font101"/>
    <w:basedOn w:val="DefaultParagraphFont"/>
    <w:rsid w:val="00D142FB"/>
    <w:rPr>
      <w:rFonts w:ascii="Times New Roman" w:hAnsi="Times New Roman" w:cs="Times New Roman" w:hint="default"/>
      <w:b w:val="0"/>
      <w:bCs w:val="0"/>
      <w:i w:val="0"/>
      <w:iCs w:val="0"/>
      <w:strike w:val="0"/>
      <w:dstrike w:val="0"/>
      <w:color w:val="000000"/>
      <w:sz w:val="24"/>
      <w:szCs w:val="24"/>
      <w:u w:val="none"/>
      <w:effect w:val="none"/>
    </w:rPr>
  </w:style>
  <w:style w:type="paragraph" w:styleId="BalloonText">
    <w:name w:val="Balloon Text"/>
    <w:basedOn w:val="Normal"/>
    <w:link w:val="BalloonTextChar"/>
    <w:uiPriority w:val="99"/>
    <w:semiHidden/>
    <w:unhideWhenUsed/>
    <w:rsid w:val="00E324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24DC"/>
    <w:rPr>
      <w:rFonts w:ascii="Segoe UI" w:hAnsi="Segoe UI" w:cs="Segoe UI"/>
      <w:sz w:val="18"/>
      <w:szCs w:val="18"/>
    </w:rPr>
  </w:style>
  <w:style w:type="character" w:customStyle="1" w:styleId="UnresolvedMention1">
    <w:name w:val="Unresolved Mention1"/>
    <w:basedOn w:val="DefaultParagraphFont"/>
    <w:uiPriority w:val="99"/>
    <w:semiHidden/>
    <w:unhideWhenUsed/>
    <w:rsid w:val="00497E5A"/>
    <w:rPr>
      <w:color w:val="808080"/>
      <w:shd w:val="clear" w:color="auto" w:fill="E6E6E6"/>
    </w:rPr>
  </w:style>
  <w:style w:type="character" w:styleId="FollowedHyperlink">
    <w:name w:val="FollowedHyperlink"/>
    <w:basedOn w:val="DefaultParagraphFont"/>
    <w:uiPriority w:val="99"/>
    <w:semiHidden/>
    <w:unhideWhenUsed/>
    <w:rsid w:val="003325B2"/>
    <w:rPr>
      <w:color w:val="0000FF"/>
      <w:u w:val="none"/>
    </w:rPr>
  </w:style>
  <w:style w:type="character" w:styleId="CommentReference">
    <w:name w:val="annotation reference"/>
    <w:basedOn w:val="DefaultParagraphFont"/>
    <w:uiPriority w:val="99"/>
    <w:semiHidden/>
    <w:unhideWhenUsed/>
    <w:rsid w:val="001A4E83"/>
    <w:rPr>
      <w:sz w:val="16"/>
      <w:szCs w:val="16"/>
    </w:rPr>
  </w:style>
  <w:style w:type="paragraph" w:styleId="CommentText">
    <w:name w:val="annotation text"/>
    <w:basedOn w:val="Normal"/>
    <w:link w:val="CommentTextChar"/>
    <w:uiPriority w:val="99"/>
    <w:semiHidden/>
    <w:unhideWhenUsed/>
    <w:rsid w:val="001A4E83"/>
    <w:pPr>
      <w:spacing w:line="240" w:lineRule="auto"/>
    </w:pPr>
    <w:rPr>
      <w:sz w:val="20"/>
      <w:szCs w:val="20"/>
    </w:rPr>
  </w:style>
  <w:style w:type="character" w:customStyle="1" w:styleId="CommentTextChar">
    <w:name w:val="Comment Text Char"/>
    <w:basedOn w:val="DefaultParagraphFont"/>
    <w:link w:val="CommentText"/>
    <w:uiPriority w:val="99"/>
    <w:semiHidden/>
    <w:rsid w:val="001A4E83"/>
    <w:rPr>
      <w:sz w:val="20"/>
      <w:szCs w:val="20"/>
    </w:rPr>
  </w:style>
  <w:style w:type="paragraph" w:styleId="CommentSubject">
    <w:name w:val="annotation subject"/>
    <w:basedOn w:val="CommentText"/>
    <w:next w:val="CommentText"/>
    <w:link w:val="CommentSubjectChar"/>
    <w:uiPriority w:val="99"/>
    <w:semiHidden/>
    <w:unhideWhenUsed/>
    <w:rsid w:val="001A4E83"/>
    <w:rPr>
      <w:b/>
      <w:bCs/>
    </w:rPr>
  </w:style>
  <w:style w:type="character" w:customStyle="1" w:styleId="CommentSubjectChar">
    <w:name w:val="Comment Subject Char"/>
    <w:basedOn w:val="CommentTextChar"/>
    <w:link w:val="CommentSubject"/>
    <w:uiPriority w:val="99"/>
    <w:semiHidden/>
    <w:rsid w:val="001A4E8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405">
      <w:bodyDiv w:val="1"/>
      <w:marLeft w:val="0"/>
      <w:marRight w:val="0"/>
      <w:marTop w:val="0"/>
      <w:marBottom w:val="0"/>
      <w:divBdr>
        <w:top w:val="none" w:sz="0" w:space="0" w:color="auto"/>
        <w:left w:val="none" w:sz="0" w:space="0" w:color="auto"/>
        <w:bottom w:val="none" w:sz="0" w:space="0" w:color="auto"/>
        <w:right w:val="none" w:sz="0" w:space="0" w:color="auto"/>
      </w:divBdr>
    </w:div>
    <w:div w:id="102922970">
      <w:bodyDiv w:val="1"/>
      <w:marLeft w:val="0"/>
      <w:marRight w:val="0"/>
      <w:marTop w:val="0"/>
      <w:marBottom w:val="0"/>
      <w:divBdr>
        <w:top w:val="none" w:sz="0" w:space="0" w:color="auto"/>
        <w:left w:val="none" w:sz="0" w:space="0" w:color="auto"/>
        <w:bottom w:val="none" w:sz="0" w:space="0" w:color="auto"/>
        <w:right w:val="none" w:sz="0" w:space="0" w:color="auto"/>
      </w:divBdr>
    </w:div>
    <w:div w:id="146169588">
      <w:bodyDiv w:val="1"/>
      <w:marLeft w:val="0"/>
      <w:marRight w:val="0"/>
      <w:marTop w:val="0"/>
      <w:marBottom w:val="0"/>
      <w:divBdr>
        <w:top w:val="none" w:sz="0" w:space="0" w:color="auto"/>
        <w:left w:val="none" w:sz="0" w:space="0" w:color="auto"/>
        <w:bottom w:val="none" w:sz="0" w:space="0" w:color="auto"/>
        <w:right w:val="none" w:sz="0" w:space="0" w:color="auto"/>
      </w:divBdr>
    </w:div>
    <w:div w:id="148595502">
      <w:bodyDiv w:val="1"/>
      <w:marLeft w:val="0"/>
      <w:marRight w:val="0"/>
      <w:marTop w:val="0"/>
      <w:marBottom w:val="0"/>
      <w:divBdr>
        <w:top w:val="none" w:sz="0" w:space="0" w:color="auto"/>
        <w:left w:val="none" w:sz="0" w:space="0" w:color="auto"/>
        <w:bottom w:val="none" w:sz="0" w:space="0" w:color="auto"/>
        <w:right w:val="none" w:sz="0" w:space="0" w:color="auto"/>
      </w:divBdr>
    </w:div>
    <w:div w:id="229195047">
      <w:bodyDiv w:val="1"/>
      <w:marLeft w:val="0"/>
      <w:marRight w:val="0"/>
      <w:marTop w:val="0"/>
      <w:marBottom w:val="0"/>
      <w:divBdr>
        <w:top w:val="none" w:sz="0" w:space="0" w:color="auto"/>
        <w:left w:val="none" w:sz="0" w:space="0" w:color="auto"/>
        <w:bottom w:val="none" w:sz="0" w:space="0" w:color="auto"/>
        <w:right w:val="none" w:sz="0" w:space="0" w:color="auto"/>
      </w:divBdr>
    </w:div>
    <w:div w:id="246696915">
      <w:bodyDiv w:val="1"/>
      <w:marLeft w:val="0"/>
      <w:marRight w:val="0"/>
      <w:marTop w:val="0"/>
      <w:marBottom w:val="0"/>
      <w:divBdr>
        <w:top w:val="none" w:sz="0" w:space="0" w:color="auto"/>
        <w:left w:val="none" w:sz="0" w:space="0" w:color="auto"/>
        <w:bottom w:val="none" w:sz="0" w:space="0" w:color="auto"/>
        <w:right w:val="none" w:sz="0" w:space="0" w:color="auto"/>
      </w:divBdr>
    </w:div>
    <w:div w:id="263419941">
      <w:bodyDiv w:val="1"/>
      <w:marLeft w:val="0"/>
      <w:marRight w:val="0"/>
      <w:marTop w:val="0"/>
      <w:marBottom w:val="0"/>
      <w:divBdr>
        <w:top w:val="none" w:sz="0" w:space="0" w:color="auto"/>
        <w:left w:val="none" w:sz="0" w:space="0" w:color="auto"/>
        <w:bottom w:val="none" w:sz="0" w:space="0" w:color="auto"/>
        <w:right w:val="none" w:sz="0" w:space="0" w:color="auto"/>
      </w:divBdr>
    </w:div>
    <w:div w:id="309286239">
      <w:bodyDiv w:val="1"/>
      <w:marLeft w:val="0"/>
      <w:marRight w:val="0"/>
      <w:marTop w:val="0"/>
      <w:marBottom w:val="0"/>
      <w:divBdr>
        <w:top w:val="none" w:sz="0" w:space="0" w:color="auto"/>
        <w:left w:val="none" w:sz="0" w:space="0" w:color="auto"/>
        <w:bottom w:val="none" w:sz="0" w:space="0" w:color="auto"/>
        <w:right w:val="none" w:sz="0" w:space="0" w:color="auto"/>
      </w:divBdr>
    </w:div>
    <w:div w:id="338629888">
      <w:bodyDiv w:val="1"/>
      <w:marLeft w:val="0"/>
      <w:marRight w:val="0"/>
      <w:marTop w:val="0"/>
      <w:marBottom w:val="0"/>
      <w:divBdr>
        <w:top w:val="none" w:sz="0" w:space="0" w:color="auto"/>
        <w:left w:val="none" w:sz="0" w:space="0" w:color="auto"/>
        <w:bottom w:val="none" w:sz="0" w:space="0" w:color="auto"/>
        <w:right w:val="none" w:sz="0" w:space="0" w:color="auto"/>
      </w:divBdr>
    </w:div>
    <w:div w:id="361905045">
      <w:bodyDiv w:val="1"/>
      <w:marLeft w:val="0"/>
      <w:marRight w:val="0"/>
      <w:marTop w:val="0"/>
      <w:marBottom w:val="0"/>
      <w:divBdr>
        <w:top w:val="none" w:sz="0" w:space="0" w:color="auto"/>
        <w:left w:val="none" w:sz="0" w:space="0" w:color="auto"/>
        <w:bottom w:val="none" w:sz="0" w:space="0" w:color="auto"/>
        <w:right w:val="none" w:sz="0" w:space="0" w:color="auto"/>
      </w:divBdr>
    </w:div>
    <w:div w:id="377126013">
      <w:bodyDiv w:val="1"/>
      <w:marLeft w:val="0"/>
      <w:marRight w:val="0"/>
      <w:marTop w:val="0"/>
      <w:marBottom w:val="0"/>
      <w:divBdr>
        <w:top w:val="none" w:sz="0" w:space="0" w:color="auto"/>
        <w:left w:val="none" w:sz="0" w:space="0" w:color="auto"/>
        <w:bottom w:val="none" w:sz="0" w:space="0" w:color="auto"/>
        <w:right w:val="none" w:sz="0" w:space="0" w:color="auto"/>
      </w:divBdr>
    </w:div>
    <w:div w:id="395319903">
      <w:bodyDiv w:val="1"/>
      <w:marLeft w:val="0"/>
      <w:marRight w:val="0"/>
      <w:marTop w:val="0"/>
      <w:marBottom w:val="0"/>
      <w:divBdr>
        <w:top w:val="none" w:sz="0" w:space="0" w:color="auto"/>
        <w:left w:val="none" w:sz="0" w:space="0" w:color="auto"/>
        <w:bottom w:val="none" w:sz="0" w:space="0" w:color="auto"/>
        <w:right w:val="none" w:sz="0" w:space="0" w:color="auto"/>
      </w:divBdr>
    </w:div>
    <w:div w:id="599879407">
      <w:bodyDiv w:val="1"/>
      <w:marLeft w:val="0"/>
      <w:marRight w:val="0"/>
      <w:marTop w:val="0"/>
      <w:marBottom w:val="0"/>
      <w:divBdr>
        <w:top w:val="none" w:sz="0" w:space="0" w:color="auto"/>
        <w:left w:val="none" w:sz="0" w:space="0" w:color="auto"/>
        <w:bottom w:val="none" w:sz="0" w:space="0" w:color="auto"/>
        <w:right w:val="none" w:sz="0" w:space="0" w:color="auto"/>
      </w:divBdr>
    </w:div>
    <w:div w:id="641663175">
      <w:bodyDiv w:val="1"/>
      <w:marLeft w:val="0"/>
      <w:marRight w:val="0"/>
      <w:marTop w:val="0"/>
      <w:marBottom w:val="0"/>
      <w:divBdr>
        <w:top w:val="none" w:sz="0" w:space="0" w:color="auto"/>
        <w:left w:val="none" w:sz="0" w:space="0" w:color="auto"/>
        <w:bottom w:val="none" w:sz="0" w:space="0" w:color="auto"/>
        <w:right w:val="none" w:sz="0" w:space="0" w:color="auto"/>
      </w:divBdr>
    </w:div>
    <w:div w:id="797337735">
      <w:bodyDiv w:val="1"/>
      <w:marLeft w:val="0"/>
      <w:marRight w:val="0"/>
      <w:marTop w:val="0"/>
      <w:marBottom w:val="0"/>
      <w:divBdr>
        <w:top w:val="none" w:sz="0" w:space="0" w:color="auto"/>
        <w:left w:val="none" w:sz="0" w:space="0" w:color="auto"/>
        <w:bottom w:val="none" w:sz="0" w:space="0" w:color="auto"/>
        <w:right w:val="none" w:sz="0" w:space="0" w:color="auto"/>
      </w:divBdr>
    </w:div>
    <w:div w:id="978075495">
      <w:bodyDiv w:val="1"/>
      <w:marLeft w:val="0"/>
      <w:marRight w:val="0"/>
      <w:marTop w:val="0"/>
      <w:marBottom w:val="0"/>
      <w:divBdr>
        <w:top w:val="none" w:sz="0" w:space="0" w:color="auto"/>
        <w:left w:val="none" w:sz="0" w:space="0" w:color="auto"/>
        <w:bottom w:val="none" w:sz="0" w:space="0" w:color="auto"/>
        <w:right w:val="none" w:sz="0" w:space="0" w:color="auto"/>
      </w:divBdr>
    </w:div>
    <w:div w:id="1027943825">
      <w:bodyDiv w:val="1"/>
      <w:marLeft w:val="0"/>
      <w:marRight w:val="0"/>
      <w:marTop w:val="0"/>
      <w:marBottom w:val="0"/>
      <w:divBdr>
        <w:top w:val="none" w:sz="0" w:space="0" w:color="auto"/>
        <w:left w:val="none" w:sz="0" w:space="0" w:color="auto"/>
        <w:bottom w:val="none" w:sz="0" w:space="0" w:color="auto"/>
        <w:right w:val="none" w:sz="0" w:space="0" w:color="auto"/>
      </w:divBdr>
    </w:div>
    <w:div w:id="1061830025">
      <w:bodyDiv w:val="1"/>
      <w:marLeft w:val="0"/>
      <w:marRight w:val="0"/>
      <w:marTop w:val="0"/>
      <w:marBottom w:val="0"/>
      <w:divBdr>
        <w:top w:val="none" w:sz="0" w:space="0" w:color="auto"/>
        <w:left w:val="none" w:sz="0" w:space="0" w:color="auto"/>
        <w:bottom w:val="none" w:sz="0" w:space="0" w:color="auto"/>
        <w:right w:val="none" w:sz="0" w:space="0" w:color="auto"/>
      </w:divBdr>
    </w:div>
    <w:div w:id="1089622855">
      <w:bodyDiv w:val="1"/>
      <w:marLeft w:val="0"/>
      <w:marRight w:val="0"/>
      <w:marTop w:val="0"/>
      <w:marBottom w:val="0"/>
      <w:divBdr>
        <w:top w:val="none" w:sz="0" w:space="0" w:color="auto"/>
        <w:left w:val="none" w:sz="0" w:space="0" w:color="auto"/>
        <w:bottom w:val="none" w:sz="0" w:space="0" w:color="auto"/>
        <w:right w:val="none" w:sz="0" w:space="0" w:color="auto"/>
      </w:divBdr>
    </w:div>
    <w:div w:id="1158306580">
      <w:bodyDiv w:val="1"/>
      <w:marLeft w:val="0"/>
      <w:marRight w:val="0"/>
      <w:marTop w:val="0"/>
      <w:marBottom w:val="0"/>
      <w:divBdr>
        <w:top w:val="none" w:sz="0" w:space="0" w:color="auto"/>
        <w:left w:val="none" w:sz="0" w:space="0" w:color="auto"/>
        <w:bottom w:val="none" w:sz="0" w:space="0" w:color="auto"/>
        <w:right w:val="none" w:sz="0" w:space="0" w:color="auto"/>
      </w:divBdr>
    </w:div>
    <w:div w:id="1186363773">
      <w:bodyDiv w:val="1"/>
      <w:marLeft w:val="0"/>
      <w:marRight w:val="0"/>
      <w:marTop w:val="0"/>
      <w:marBottom w:val="0"/>
      <w:divBdr>
        <w:top w:val="none" w:sz="0" w:space="0" w:color="auto"/>
        <w:left w:val="none" w:sz="0" w:space="0" w:color="auto"/>
        <w:bottom w:val="none" w:sz="0" w:space="0" w:color="auto"/>
        <w:right w:val="none" w:sz="0" w:space="0" w:color="auto"/>
      </w:divBdr>
    </w:div>
    <w:div w:id="1255434787">
      <w:bodyDiv w:val="1"/>
      <w:marLeft w:val="0"/>
      <w:marRight w:val="0"/>
      <w:marTop w:val="0"/>
      <w:marBottom w:val="0"/>
      <w:divBdr>
        <w:top w:val="none" w:sz="0" w:space="0" w:color="auto"/>
        <w:left w:val="none" w:sz="0" w:space="0" w:color="auto"/>
        <w:bottom w:val="none" w:sz="0" w:space="0" w:color="auto"/>
        <w:right w:val="none" w:sz="0" w:space="0" w:color="auto"/>
      </w:divBdr>
    </w:div>
    <w:div w:id="1270434949">
      <w:bodyDiv w:val="1"/>
      <w:marLeft w:val="0"/>
      <w:marRight w:val="0"/>
      <w:marTop w:val="0"/>
      <w:marBottom w:val="0"/>
      <w:divBdr>
        <w:top w:val="none" w:sz="0" w:space="0" w:color="auto"/>
        <w:left w:val="none" w:sz="0" w:space="0" w:color="auto"/>
        <w:bottom w:val="none" w:sz="0" w:space="0" w:color="auto"/>
        <w:right w:val="none" w:sz="0" w:space="0" w:color="auto"/>
      </w:divBdr>
    </w:div>
    <w:div w:id="1321734305">
      <w:bodyDiv w:val="1"/>
      <w:marLeft w:val="0"/>
      <w:marRight w:val="0"/>
      <w:marTop w:val="0"/>
      <w:marBottom w:val="0"/>
      <w:divBdr>
        <w:top w:val="none" w:sz="0" w:space="0" w:color="auto"/>
        <w:left w:val="none" w:sz="0" w:space="0" w:color="auto"/>
        <w:bottom w:val="none" w:sz="0" w:space="0" w:color="auto"/>
        <w:right w:val="none" w:sz="0" w:space="0" w:color="auto"/>
      </w:divBdr>
    </w:div>
    <w:div w:id="1334717861">
      <w:bodyDiv w:val="1"/>
      <w:marLeft w:val="0"/>
      <w:marRight w:val="0"/>
      <w:marTop w:val="0"/>
      <w:marBottom w:val="0"/>
      <w:divBdr>
        <w:top w:val="none" w:sz="0" w:space="0" w:color="auto"/>
        <w:left w:val="none" w:sz="0" w:space="0" w:color="auto"/>
        <w:bottom w:val="none" w:sz="0" w:space="0" w:color="auto"/>
        <w:right w:val="none" w:sz="0" w:space="0" w:color="auto"/>
      </w:divBdr>
    </w:div>
    <w:div w:id="1349328403">
      <w:bodyDiv w:val="1"/>
      <w:marLeft w:val="0"/>
      <w:marRight w:val="0"/>
      <w:marTop w:val="0"/>
      <w:marBottom w:val="0"/>
      <w:divBdr>
        <w:top w:val="none" w:sz="0" w:space="0" w:color="auto"/>
        <w:left w:val="none" w:sz="0" w:space="0" w:color="auto"/>
        <w:bottom w:val="none" w:sz="0" w:space="0" w:color="auto"/>
        <w:right w:val="none" w:sz="0" w:space="0" w:color="auto"/>
      </w:divBdr>
    </w:div>
    <w:div w:id="1412775897">
      <w:bodyDiv w:val="1"/>
      <w:marLeft w:val="0"/>
      <w:marRight w:val="0"/>
      <w:marTop w:val="0"/>
      <w:marBottom w:val="0"/>
      <w:divBdr>
        <w:top w:val="none" w:sz="0" w:space="0" w:color="auto"/>
        <w:left w:val="none" w:sz="0" w:space="0" w:color="auto"/>
        <w:bottom w:val="none" w:sz="0" w:space="0" w:color="auto"/>
        <w:right w:val="none" w:sz="0" w:space="0" w:color="auto"/>
      </w:divBdr>
    </w:div>
    <w:div w:id="1415399756">
      <w:bodyDiv w:val="1"/>
      <w:marLeft w:val="0"/>
      <w:marRight w:val="0"/>
      <w:marTop w:val="0"/>
      <w:marBottom w:val="0"/>
      <w:divBdr>
        <w:top w:val="none" w:sz="0" w:space="0" w:color="auto"/>
        <w:left w:val="none" w:sz="0" w:space="0" w:color="auto"/>
        <w:bottom w:val="none" w:sz="0" w:space="0" w:color="auto"/>
        <w:right w:val="none" w:sz="0" w:space="0" w:color="auto"/>
      </w:divBdr>
    </w:div>
    <w:div w:id="1442610151">
      <w:bodyDiv w:val="1"/>
      <w:marLeft w:val="0"/>
      <w:marRight w:val="0"/>
      <w:marTop w:val="0"/>
      <w:marBottom w:val="0"/>
      <w:divBdr>
        <w:top w:val="none" w:sz="0" w:space="0" w:color="auto"/>
        <w:left w:val="none" w:sz="0" w:space="0" w:color="auto"/>
        <w:bottom w:val="none" w:sz="0" w:space="0" w:color="auto"/>
        <w:right w:val="none" w:sz="0" w:space="0" w:color="auto"/>
      </w:divBdr>
    </w:div>
    <w:div w:id="1444424646">
      <w:bodyDiv w:val="1"/>
      <w:marLeft w:val="0"/>
      <w:marRight w:val="0"/>
      <w:marTop w:val="0"/>
      <w:marBottom w:val="0"/>
      <w:divBdr>
        <w:top w:val="none" w:sz="0" w:space="0" w:color="auto"/>
        <w:left w:val="none" w:sz="0" w:space="0" w:color="auto"/>
        <w:bottom w:val="none" w:sz="0" w:space="0" w:color="auto"/>
        <w:right w:val="none" w:sz="0" w:space="0" w:color="auto"/>
      </w:divBdr>
    </w:div>
    <w:div w:id="1456295347">
      <w:bodyDiv w:val="1"/>
      <w:marLeft w:val="0"/>
      <w:marRight w:val="0"/>
      <w:marTop w:val="0"/>
      <w:marBottom w:val="0"/>
      <w:divBdr>
        <w:top w:val="none" w:sz="0" w:space="0" w:color="auto"/>
        <w:left w:val="none" w:sz="0" w:space="0" w:color="auto"/>
        <w:bottom w:val="none" w:sz="0" w:space="0" w:color="auto"/>
        <w:right w:val="none" w:sz="0" w:space="0" w:color="auto"/>
      </w:divBdr>
    </w:div>
    <w:div w:id="1485853150">
      <w:bodyDiv w:val="1"/>
      <w:marLeft w:val="0"/>
      <w:marRight w:val="0"/>
      <w:marTop w:val="0"/>
      <w:marBottom w:val="0"/>
      <w:divBdr>
        <w:top w:val="none" w:sz="0" w:space="0" w:color="auto"/>
        <w:left w:val="none" w:sz="0" w:space="0" w:color="auto"/>
        <w:bottom w:val="none" w:sz="0" w:space="0" w:color="auto"/>
        <w:right w:val="none" w:sz="0" w:space="0" w:color="auto"/>
      </w:divBdr>
    </w:div>
    <w:div w:id="1498232115">
      <w:bodyDiv w:val="1"/>
      <w:marLeft w:val="0"/>
      <w:marRight w:val="0"/>
      <w:marTop w:val="0"/>
      <w:marBottom w:val="0"/>
      <w:divBdr>
        <w:top w:val="none" w:sz="0" w:space="0" w:color="auto"/>
        <w:left w:val="none" w:sz="0" w:space="0" w:color="auto"/>
        <w:bottom w:val="none" w:sz="0" w:space="0" w:color="auto"/>
        <w:right w:val="none" w:sz="0" w:space="0" w:color="auto"/>
      </w:divBdr>
    </w:div>
    <w:div w:id="1555852942">
      <w:bodyDiv w:val="1"/>
      <w:marLeft w:val="0"/>
      <w:marRight w:val="0"/>
      <w:marTop w:val="0"/>
      <w:marBottom w:val="0"/>
      <w:divBdr>
        <w:top w:val="none" w:sz="0" w:space="0" w:color="auto"/>
        <w:left w:val="none" w:sz="0" w:space="0" w:color="auto"/>
        <w:bottom w:val="none" w:sz="0" w:space="0" w:color="auto"/>
        <w:right w:val="none" w:sz="0" w:space="0" w:color="auto"/>
      </w:divBdr>
    </w:div>
    <w:div w:id="1700085851">
      <w:bodyDiv w:val="1"/>
      <w:marLeft w:val="0"/>
      <w:marRight w:val="0"/>
      <w:marTop w:val="0"/>
      <w:marBottom w:val="0"/>
      <w:divBdr>
        <w:top w:val="none" w:sz="0" w:space="0" w:color="auto"/>
        <w:left w:val="none" w:sz="0" w:space="0" w:color="auto"/>
        <w:bottom w:val="none" w:sz="0" w:space="0" w:color="auto"/>
        <w:right w:val="none" w:sz="0" w:space="0" w:color="auto"/>
      </w:divBdr>
    </w:div>
    <w:div w:id="1723945958">
      <w:bodyDiv w:val="1"/>
      <w:marLeft w:val="0"/>
      <w:marRight w:val="0"/>
      <w:marTop w:val="0"/>
      <w:marBottom w:val="0"/>
      <w:divBdr>
        <w:top w:val="none" w:sz="0" w:space="0" w:color="auto"/>
        <w:left w:val="none" w:sz="0" w:space="0" w:color="auto"/>
        <w:bottom w:val="none" w:sz="0" w:space="0" w:color="auto"/>
        <w:right w:val="none" w:sz="0" w:space="0" w:color="auto"/>
      </w:divBdr>
    </w:div>
    <w:div w:id="1829662660">
      <w:bodyDiv w:val="1"/>
      <w:marLeft w:val="0"/>
      <w:marRight w:val="0"/>
      <w:marTop w:val="0"/>
      <w:marBottom w:val="0"/>
      <w:divBdr>
        <w:top w:val="none" w:sz="0" w:space="0" w:color="auto"/>
        <w:left w:val="none" w:sz="0" w:space="0" w:color="auto"/>
        <w:bottom w:val="none" w:sz="0" w:space="0" w:color="auto"/>
        <w:right w:val="none" w:sz="0" w:space="0" w:color="auto"/>
      </w:divBdr>
    </w:div>
    <w:div w:id="1845853894">
      <w:bodyDiv w:val="1"/>
      <w:marLeft w:val="0"/>
      <w:marRight w:val="0"/>
      <w:marTop w:val="0"/>
      <w:marBottom w:val="0"/>
      <w:divBdr>
        <w:top w:val="none" w:sz="0" w:space="0" w:color="auto"/>
        <w:left w:val="none" w:sz="0" w:space="0" w:color="auto"/>
        <w:bottom w:val="none" w:sz="0" w:space="0" w:color="auto"/>
        <w:right w:val="none" w:sz="0" w:space="0" w:color="auto"/>
      </w:divBdr>
    </w:div>
    <w:div w:id="1938324820">
      <w:bodyDiv w:val="1"/>
      <w:marLeft w:val="0"/>
      <w:marRight w:val="0"/>
      <w:marTop w:val="0"/>
      <w:marBottom w:val="0"/>
      <w:divBdr>
        <w:top w:val="none" w:sz="0" w:space="0" w:color="auto"/>
        <w:left w:val="none" w:sz="0" w:space="0" w:color="auto"/>
        <w:bottom w:val="none" w:sz="0" w:space="0" w:color="auto"/>
        <w:right w:val="none" w:sz="0" w:space="0" w:color="auto"/>
      </w:divBdr>
    </w:div>
    <w:div w:id="2006125642">
      <w:bodyDiv w:val="1"/>
      <w:marLeft w:val="0"/>
      <w:marRight w:val="0"/>
      <w:marTop w:val="0"/>
      <w:marBottom w:val="0"/>
      <w:divBdr>
        <w:top w:val="none" w:sz="0" w:space="0" w:color="auto"/>
        <w:left w:val="none" w:sz="0" w:space="0" w:color="auto"/>
        <w:bottom w:val="none" w:sz="0" w:space="0" w:color="auto"/>
        <w:right w:val="none" w:sz="0" w:space="0" w:color="auto"/>
      </w:divBdr>
    </w:div>
    <w:div w:id="210646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11/relationships/commentsExtended" Target="commentsExtended.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4CDB6-0C8B-4C17-BE03-95F27C550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8632</Words>
  <Characters>49209</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Tate,Mary C</dc:creator>
  <cp:keywords/>
  <dc:description/>
  <cp:lastModifiedBy>Stelling,Benjamin D</cp:lastModifiedBy>
  <cp:revision>2</cp:revision>
  <cp:lastPrinted>2018-10-02T14:18:00Z</cp:lastPrinted>
  <dcterms:created xsi:type="dcterms:W3CDTF">2018-10-11T16:05:00Z</dcterms:created>
  <dcterms:modified xsi:type="dcterms:W3CDTF">2018-10-11T16:05:00Z</dcterms:modified>
</cp:coreProperties>
</file>